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jc w:val="center"/>
        <w:rPr>
          <w:rFonts w:hint="eastAsia" w:ascii="宋体" w:hAnsi="宋体" w:eastAsia="宋体" w:cs="宋体"/>
          <w:b/>
          <w:sz w:val="52"/>
          <w:szCs w:val="52"/>
          <w:lang w:eastAsia="zh-CN"/>
        </w:rPr>
      </w:pPr>
      <w:r>
        <w:rPr>
          <w:rFonts w:hint="eastAsia" w:ascii="宋体" w:hAnsi="宋体" w:eastAsia="宋体" w:cs="宋体"/>
          <w:b/>
          <w:sz w:val="52"/>
          <w:szCs w:val="52"/>
          <w:lang w:eastAsia="zh-CN"/>
        </w:rPr>
        <w:t>图书管理系统</w:t>
      </w:r>
    </w:p>
    <w:p>
      <w:pPr>
        <w:spacing w:line="360" w:lineRule="auto"/>
        <w:jc w:val="center"/>
        <w:rPr>
          <w:rFonts w:hint="eastAsia" w:ascii="宋体" w:hAnsi="宋体" w:eastAsia="宋体" w:cs="宋体"/>
          <w:b/>
          <w:sz w:val="32"/>
        </w:rPr>
      </w:pPr>
      <w:r>
        <w:rPr>
          <w:rFonts w:hint="eastAsia" w:ascii="宋体" w:hAnsi="宋体" w:eastAsia="宋体" w:cs="宋体"/>
          <w:b/>
          <w:sz w:val="48"/>
          <w:szCs w:val="48"/>
        </w:rPr>
        <w:t>开发计划</w:t>
      </w:r>
    </w:p>
    <w:p>
      <w:pPr>
        <w:spacing w:line="360" w:lineRule="auto"/>
        <w:jc w:val="center"/>
        <w:rPr>
          <w:rFonts w:hint="eastAsia" w:ascii="宋体" w:hAnsi="宋体" w:eastAsia="宋体" w:cs="宋体"/>
          <w:sz w:val="32"/>
        </w:rPr>
      </w:pPr>
    </w:p>
    <w:p>
      <w:pPr>
        <w:spacing w:line="360" w:lineRule="auto"/>
        <w:jc w:val="center"/>
        <w:rPr>
          <w:rFonts w:hint="eastAsia" w:ascii="宋体" w:hAnsi="宋体" w:eastAsia="宋体" w:cs="宋体"/>
        </w:rPr>
      </w:pPr>
    </w:p>
    <w:p>
      <w:pPr>
        <w:spacing w:line="360" w:lineRule="auto"/>
        <w:jc w:val="both"/>
        <w:rPr>
          <w:rFonts w:hint="eastAsia" w:ascii="宋体" w:hAnsi="宋体" w:eastAsia="宋体" w:cs="宋体"/>
          <w:sz w:val="30"/>
          <w:szCs w:val="30"/>
        </w:rPr>
      </w:pPr>
    </w:p>
    <w:tbl>
      <w:tblPr>
        <w:tblStyle w:val="13"/>
        <w:tblW w:w="8498" w:type="dxa"/>
        <w:jc w:val="center"/>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8498" w:type="dxa"/>
            <w:gridSpan w:val="3"/>
            <w:shd w:val="clear" w:color="auto" w:fill="auto"/>
            <w:vAlign w:val="center"/>
          </w:tcPr>
          <w:p>
            <w:pPr>
              <w:spacing w:line="360" w:lineRule="auto"/>
              <w:jc w:val="center"/>
              <w:rPr>
                <w:rFonts w:hint="eastAsia" w:ascii="宋体" w:hAnsi="宋体" w:eastAsia="宋体" w:cs="宋体"/>
                <w:b/>
              </w:rPr>
            </w:pPr>
            <w:r>
              <w:rPr>
                <w:rFonts w:hint="eastAsia" w:ascii="宋体" w:hAnsi="宋体" w:eastAsia="宋体" w:cs="宋体"/>
                <w:b/>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spacing w:line="360" w:lineRule="auto"/>
              <w:jc w:val="center"/>
              <w:rPr>
                <w:rFonts w:hint="eastAsia" w:ascii="宋体" w:hAnsi="宋体" w:eastAsia="宋体" w:cs="宋体"/>
                <w:b/>
              </w:rPr>
            </w:pPr>
            <w:r>
              <w:rPr>
                <w:rFonts w:hint="eastAsia" w:ascii="宋体" w:hAnsi="宋体" w:eastAsia="宋体" w:cs="宋体"/>
                <w:b/>
              </w:rPr>
              <w:t>小组名称</w:t>
            </w:r>
          </w:p>
        </w:tc>
        <w:tc>
          <w:tcPr>
            <w:tcW w:w="7100" w:type="dxa"/>
            <w:gridSpan w:val="2"/>
            <w:shd w:val="clear" w:color="auto" w:fill="auto"/>
            <w:vAlign w:val="center"/>
          </w:tcPr>
          <w:p>
            <w:pPr>
              <w:spacing w:line="360" w:lineRule="auto"/>
              <w:jc w:val="center"/>
              <w:rPr>
                <w:rFonts w:hint="eastAsia" w:ascii="宋体" w:hAnsi="宋体" w:eastAsia="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spacing w:line="360" w:lineRule="auto"/>
              <w:jc w:val="center"/>
              <w:rPr>
                <w:rFonts w:hint="eastAsia" w:ascii="宋体" w:hAnsi="宋体" w:eastAsia="宋体" w:cs="宋体"/>
                <w:b/>
              </w:rPr>
            </w:pPr>
            <w:r>
              <w:rPr>
                <w:rFonts w:hint="eastAsia" w:ascii="宋体" w:hAnsi="宋体" w:eastAsia="宋体" w:cs="宋体"/>
                <w:b/>
              </w:rPr>
              <w:t>学号</w:t>
            </w:r>
          </w:p>
        </w:tc>
        <w:tc>
          <w:tcPr>
            <w:tcW w:w="1533" w:type="dxa"/>
            <w:shd w:val="clear" w:color="auto" w:fill="auto"/>
            <w:vAlign w:val="center"/>
          </w:tcPr>
          <w:p>
            <w:pPr>
              <w:spacing w:line="360" w:lineRule="auto"/>
              <w:jc w:val="center"/>
              <w:rPr>
                <w:rFonts w:hint="eastAsia" w:ascii="宋体" w:hAnsi="宋体" w:eastAsia="宋体" w:cs="宋体"/>
                <w:b/>
              </w:rPr>
            </w:pPr>
            <w:r>
              <w:rPr>
                <w:rFonts w:hint="eastAsia" w:ascii="宋体" w:hAnsi="宋体" w:eastAsia="宋体" w:cs="宋体"/>
                <w:b/>
              </w:rPr>
              <w:t>姓名</w:t>
            </w:r>
          </w:p>
        </w:tc>
        <w:tc>
          <w:tcPr>
            <w:tcW w:w="5567" w:type="dxa"/>
            <w:shd w:val="clear" w:color="auto" w:fill="auto"/>
            <w:vAlign w:val="center"/>
          </w:tcPr>
          <w:p>
            <w:pPr>
              <w:spacing w:line="360" w:lineRule="auto"/>
              <w:jc w:val="center"/>
              <w:rPr>
                <w:rFonts w:hint="eastAsia" w:ascii="宋体" w:hAnsi="宋体" w:eastAsia="宋体" w:cs="宋体"/>
                <w:b/>
              </w:rPr>
            </w:pPr>
            <w:r>
              <w:rPr>
                <w:rFonts w:hint="eastAsia" w:ascii="宋体" w:hAnsi="宋体" w:eastAsia="宋体" w:cs="宋体"/>
                <w:b/>
              </w:rPr>
              <w:t>本文档中主要承担的工作内容</w:t>
            </w:r>
            <w:r>
              <w:rPr>
                <w:rFonts w:hint="eastAsia" w:ascii="宋体" w:hAnsi="宋体" w:eastAsia="宋体" w:cs="宋体"/>
                <w:b/>
                <w:lang w:eastAsia="zh-CN"/>
              </w:rPr>
              <w:t>（贡献百分比）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14061065</w:t>
            </w:r>
          </w:p>
        </w:tc>
        <w:tc>
          <w:tcPr>
            <w:tcW w:w="1533"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朱绍庭</w:t>
            </w:r>
          </w:p>
        </w:tc>
        <w:tc>
          <w:tcPr>
            <w:tcW w:w="5567"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整合开发文档，组织小组讨论（</w:t>
            </w:r>
            <w:r>
              <w:rPr>
                <w:rFonts w:hint="eastAsia" w:ascii="宋体" w:hAnsi="宋体" w:eastAsia="宋体" w:cs="宋体"/>
                <w:lang w:val="en-US" w:eastAsia="zh-CN"/>
              </w:rPr>
              <w:t>24%</w:t>
            </w:r>
            <w:r>
              <w:rPr>
                <w:rFonts w:hint="eastAsia" w:ascii="宋体" w:hAnsi="宋体" w:eastAsia="宋体" w:cs="宋体"/>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14061071</w:t>
            </w:r>
          </w:p>
        </w:tc>
        <w:tc>
          <w:tcPr>
            <w:tcW w:w="1533"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迂晓强</w:t>
            </w:r>
          </w:p>
        </w:tc>
        <w:tc>
          <w:tcPr>
            <w:tcW w:w="5567"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撰写部分开发文档，参与小组讨论（</w:t>
            </w:r>
            <w:r>
              <w:rPr>
                <w:rFonts w:hint="eastAsia" w:ascii="宋体" w:hAnsi="宋体" w:eastAsia="宋体" w:cs="宋体"/>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14061083</w:t>
            </w:r>
          </w:p>
        </w:tc>
        <w:tc>
          <w:tcPr>
            <w:tcW w:w="1533"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吴秋迪</w:t>
            </w:r>
          </w:p>
        </w:tc>
        <w:tc>
          <w:tcPr>
            <w:tcW w:w="5567" w:type="dxa"/>
            <w:shd w:val="clear" w:color="auto" w:fill="auto"/>
            <w:vAlign w:val="top"/>
          </w:tcPr>
          <w:p>
            <w:pPr>
              <w:spacing w:line="360" w:lineRule="auto"/>
              <w:jc w:val="center"/>
              <w:rPr>
                <w:rFonts w:hint="eastAsia" w:ascii="宋体" w:hAnsi="宋体" w:eastAsia="宋体" w:cs="宋体"/>
              </w:rPr>
            </w:pPr>
            <w:r>
              <w:rPr>
                <w:rFonts w:hint="eastAsia" w:ascii="宋体" w:hAnsi="宋体" w:eastAsia="宋体" w:cs="宋体"/>
                <w:lang w:eastAsia="zh-CN"/>
              </w:rPr>
              <w:t>撰写部分开发文档，参与小组讨论（</w:t>
            </w:r>
            <w:r>
              <w:rPr>
                <w:rFonts w:hint="eastAsia" w:ascii="宋体" w:hAnsi="宋体" w:eastAsia="宋体" w:cs="宋体"/>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14061082</w:t>
            </w:r>
          </w:p>
        </w:tc>
        <w:tc>
          <w:tcPr>
            <w:tcW w:w="1533"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翁松秀</w:t>
            </w:r>
          </w:p>
        </w:tc>
        <w:tc>
          <w:tcPr>
            <w:tcW w:w="5567" w:type="dxa"/>
            <w:shd w:val="clear" w:color="auto" w:fill="auto"/>
            <w:vAlign w:val="top"/>
          </w:tcPr>
          <w:p>
            <w:pPr>
              <w:spacing w:line="360" w:lineRule="auto"/>
              <w:jc w:val="center"/>
              <w:rPr>
                <w:rFonts w:hint="eastAsia" w:ascii="宋体" w:hAnsi="宋体" w:eastAsia="宋体" w:cs="宋体"/>
              </w:rPr>
            </w:pPr>
            <w:r>
              <w:rPr>
                <w:rFonts w:hint="eastAsia" w:ascii="宋体" w:hAnsi="宋体" w:eastAsia="宋体" w:cs="宋体"/>
                <w:lang w:eastAsia="zh-CN"/>
              </w:rPr>
              <w:t>撰写部分开发文档，参与小组讨论（</w:t>
            </w:r>
            <w:r>
              <w:rPr>
                <w:rFonts w:hint="eastAsia" w:ascii="宋体" w:hAnsi="宋体" w:eastAsia="宋体" w:cs="宋体"/>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14061064</w:t>
            </w:r>
          </w:p>
        </w:tc>
        <w:tc>
          <w:tcPr>
            <w:tcW w:w="1533"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岳默雷</w:t>
            </w:r>
          </w:p>
        </w:tc>
        <w:tc>
          <w:tcPr>
            <w:tcW w:w="5567" w:type="dxa"/>
            <w:shd w:val="clear" w:color="auto" w:fill="auto"/>
            <w:vAlign w:val="top"/>
          </w:tcPr>
          <w:p>
            <w:pPr>
              <w:spacing w:line="360" w:lineRule="auto"/>
              <w:jc w:val="center"/>
              <w:rPr>
                <w:rFonts w:hint="eastAsia" w:ascii="宋体" w:hAnsi="宋体" w:eastAsia="宋体" w:cs="宋体"/>
              </w:rPr>
            </w:pPr>
            <w:r>
              <w:rPr>
                <w:rFonts w:hint="eastAsia" w:ascii="宋体" w:hAnsi="宋体" w:eastAsia="宋体" w:cs="宋体"/>
                <w:lang w:eastAsia="zh-CN"/>
              </w:rPr>
              <w:t>撰写部分开发文档，参与小组讨论（</w:t>
            </w:r>
            <w:r>
              <w:rPr>
                <w:rFonts w:hint="eastAsia" w:ascii="宋体" w:hAnsi="宋体" w:eastAsia="宋体" w:cs="宋体"/>
                <w:lang w:val="en-US" w:eastAsia="zh-CN"/>
              </w:rPr>
              <w:t>19%）</w:t>
            </w:r>
          </w:p>
        </w:tc>
      </w:tr>
    </w:tbl>
    <w:p>
      <w:pPr>
        <w:spacing w:line="360" w:lineRule="auto"/>
        <w:jc w:val="center"/>
        <w:rPr>
          <w:rFonts w:hint="eastAsia" w:ascii="宋体" w:hAnsi="宋体" w:eastAsia="宋体" w:cs="宋体"/>
          <w:sz w:val="30"/>
          <w:szCs w:val="30"/>
        </w:rPr>
      </w:pPr>
    </w:p>
    <w:p>
      <w:pPr>
        <w:spacing w:line="360" w:lineRule="auto"/>
        <w:jc w:val="center"/>
        <w:rPr>
          <w:rFonts w:hint="eastAsia" w:ascii="宋体" w:hAnsi="宋体" w:eastAsia="宋体" w:cs="宋体"/>
        </w:rPr>
      </w:pPr>
      <w:r>
        <w:rPr>
          <w:rFonts w:hint="eastAsia" w:ascii="宋体" w:hAnsi="宋体" w:eastAsia="宋体" w:cs="宋体"/>
          <w:sz w:val="30"/>
          <w:szCs w:val="30"/>
        </w:rPr>
        <w:t>2016-</w:t>
      </w:r>
      <w:r>
        <w:rPr>
          <w:rFonts w:hint="eastAsia" w:ascii="宋体" w:hAnsi="宋体" w:eastAsia="宋体" w:cs="宋体"/>
          <w:sz w:val="30"/>
          <w:szCs w:val="30"/>
          <w:lang w:val="en-US" w:eastAsia="zh-CN"/>
        </w:rPr>
        <w:t>10</w:t>
      </w:r>
    </w:p>
    <w:p>
      <w:pPr>
        <w:spacing w:line="360" w:lineRule="auto"/>
        <w:jc w:val="both"/>
        <w:rPr>
          <w:rFonts w:hint="eastAsia" w:ascii="宋体" w:hAnsi="宋体" w:eastAsia="宋体" w:cs="宋体"/>
          <w:b/>
          <w:sz w:val="84"/>
          <w:szCs w:val="84"/>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spacing w:line="360" w:lineRule="auto"/>
        <w:jc w:val="center"/>
        <w:rPr>
          <w:rFonts w:hint="eastAsia" w:ascii="宋体" w:hAnsi="宋体" w:eastAsia="宋体" w:cs="宋体"/>
          <w:sz w:val="28"/>
          <w:szCs w:val="28"/>
        </w:rPr>
      </w:pPr>
    </w:p>
    <w:p>
      <w:pPr>
        <w:spacing w:line="360" w:lineRule="auto"/>
        <w:jc w:val="center"/>
        <w:rPr>
          <w:rFonts w:hint="eastAsia" w:ascii="宋体" w:hAnsi="宋体" w:eastAsia="宋体" w:cs="宋体"/>
          <w:sz w:val="28"/>
          <w:szCs w:val="28"/>
        </w:rPr>
      </w:pPr>
    </w:p>
    <w:p>
      <w:pPr>
        <w:spacing w:line="360" w:lineRule="auto"/>
        <w:jc w:val="center"/>
        <w:rPr>
          <w:rFonts w:hint="eastAsia" w:ascii="宋体" w:hAnsi="宋体" w:eastAsia="宋体" w:cs="宋体"/>
          <w:sz w:val="28"/>
          <w:szCs w:val="28"/>
        </w:rPr>
      </w:pPr>
    </w:p>
    <w:p>
      <w:pPr>
        <w:spacing w:line="360" w:lineRule="auto"/>
        <w:jc w:val="center"/>
        <w:rPr>
          <w:rFonts w:hint="eastAsia" w:ascii="宋体" w:hAnsi="宋体" w:eastAsia="宋体" w:cs="宋体"/>
          <w:sz w:val="28"/>
          <w:szCs w:val="28"/>
        </w:rPr>
      </w:pPr>
    </w:p>
    <w:p>
      <w:pPr>
        <w:spacing w:line="360" w:lineRule="auto"/>
        <w:jc w:val="center"/>
        <w:rPr>
          <w:rFonts w:hint="eastAsia" w:ascii="宋体" w:hAnsi="宋体" w:eastAsia="宋体" w:cs="宋体"/>
          <w:sz w:val="28"/>
          <w:szCs w:val="28"/>
        </w:rPr>
      </w:pPr>
      <w:r>
        <w:rPr>
          <w:rFonts w:hint="eastAsia" w:ascii="宋体" w:hAnsi="宋体" w:eastAsia="宋体" w:cs="宋体"/>
          <w:sz w:val="28"/>
          <w:szCs w:val="28"/>
        </w:rPr>
        <w:t>版本变更历史</w:t>
      </w:r>
    </w:p>
    <w:tbl>
      <w:tblPr>
        <w:tblStyle w:val="13"/>
        <w:tblW w:w="8354"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vAlign w:val="top"/>
          </w:tcPr>
          <w:p>
            <w:pPr>
              <w:spacing w:line="360" w:lineRule="auto"/>
              <w:jc w:val="center"/>
              <w:rPr>
                <w:rFonts w:hint="eastAsia" w:ascii="宋体" w:hAnsi="宋体" w:eastAsia="宋体" w:cs="宋体"/>
                <w:szCs w:val="21"/>
              </w:rPr>
            </w:pPr>
            <w:r>
              <w:rPr>
                <w:rFonts w:hint="eastAsia" w:ascii="宋体" w:hAnsi="宋体" w:eastAsia="宋体" w:cs="宋体"/>
                <w:szCs w:val="21"/>
              </w:rPr>
              <w:t>版本</w:t>
            </w:r>
          </w:p>
        </w:tc>
        <w:tc>
          <w:tcPr>
            <w:tcW w:w="1260" w:type="dxa"/>
            <w:shd w:val="clear" w:color="auto" w:fill="auto"/>
            <w:vAlign w:val="top"/>
          </w:tcPr>
          <w:p>
            <w:pPr>
              <w:spacing w:line="360" w:lineRule="auto"/>
              <w:jc w:val="center"/>
              <w:rPr>
                <w:rFonts w:hint="eastAsia" w:ascii="宋体" w:hAnsi="宋体" w:eastAsia="宋体" w:cs="宋体"/>
                <w:szCs w:val="21"/>
              </w:rPr>
            </w:pPr>
            <w:r>
              <w:rPr>
                <w:rFonts w:hint="eastAsia" w:ascii="宋体" w:hAnsi="宋体" w:eastAsia="宋体" w:cs="宋体"/>
                <w:szCs w:val="21"/>
              </w:rPr>
              <w:t>提交日期</w:t>
            </w:r>
          </w:p>
        </w:tc>
        <w:tc>
          <w:tcPr>
            <w:tcW w:w="2160" w:type="dxa"/>
            <w:shd w:val="clear" w:color="auto" w:fill="auto"/>
            <w:vAlign w:val="top"/>
          </w:tcPr>
          <w:p>
            <w:pPr>
              <w:spacing w:line="360" w:lineRule="auto"/>
              <w:jc w:val="center"/>
              <w:rPr>
                <w:rFonts w:hint="eastAsia" w:ascii="宋体" w:hAnsi="宋体" w:eastAsia="宋体" w:cs="宋体"/>
                <w:szCs w:val="21"/>
              </w:rPr>
            </w:pPr>
            <w:r>
              <w:rPr>
                <w:rFonts w:hint="eastAsia" w:ascii="宋体" w:hAnsi="宋体" w:eastAsia="宋体" w:cs="宋体"/>
                <w:szCs w:val="21"/>
              </w:rPr>
              <w:t>主要编制人</w:t>
            </w:r>
          </w:p>
        </w:tc>
        <w:tc>
          <w:tcPr>
            <w:tcW w:w="1095" w:type="dxa"/>
            <w:shd w:val="clear" w:color="auto" w:fill="auto"/>
            <w:vAlign w:val="top"/>
          </w:tcPr>
          <w:p>
            <w:pPr>
              <w:spacing w:line="360" w:lineRule="auto"/>
              <w:jc w:val="center"/>
              <w:rPr>
                <w:rFonts w:hint="eastAsia" w:ascii="宋体" w:hAnsi="宋体" w:eastAsia="宋体" w:cs="宋体"/>
                <w:szCs w:val="21"/>
              </w:rPr>
            </w:pPr>
            <w:r>
              <w:rPr>
                <w:rFonts w:hint="eastAsia" w:ascii="宋体" w:hAnsi="宋体" w:eastAsia="宋体" w:cs="宋体"/>
                <w:szCs w:val="21"/>
              </w:rPr>
              <w:t>审核人</w:t>
            </w:r>
          </w:p>
        </w:tc>
        <w:tc>
          <w:tcPr>
            <w:tcW w:w="3045" w:type="dxa"/>
            <w:shd w:val="clear" w:color="auto" w:fill="auto"/>
            <w:vAlign w:val="top"/>
          </w:tcPr>
          <w:p>
            <w:pPr>
              <w:spacing w:line="360" w:lineRule="auto"/>
              <w:jc w:val="center"/>
              <w:rPr>
                <w:rFonts w:hint="eastAsia" w:ascii="宋体" w:hAnsi="宋体" w:eastAsia="宋体" w:cs="宋体"/>
                <w:szCs w:val="21"/>
              </w:rPr>
            </w:pPr>
            <w:r>
              <w:rPr>
                <w:rFonts w:hint="eastAsia" w:ascii="宋体" w:hAnsi="宋体" w:eastAsia="宋体" w:cs="宋体"/>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V1.0</w:t>
            </w:r>
          </w:p>
        </w:tc>
        <w:tc>
          <w:tcPr>
            <w:tcW w:w="126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2016.10.10</w:t>
            </w:r>
          </w:p>
        </w:tc>
        <w:tc>
          <w:tcPr>
            <w:tcW w:w="2160"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朱绍庭</w:t>
            </w:r>
          </w:p>
        </w:tc>
        <w:tc>
          <w:tcPr>
            <w:tcW w:w="1095"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迂晓强</w:t>
            </w:r>
          </w:p>
        </w:tc>
        <w:tc>
          <w:tcPr>
            <w:tcW w:w="3045"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初始版本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V2.0</w:t>
            </w:r>
          </w:p>
        </w:tc>
        <w:tc>
          <w:tcPr>
            <w:tcW w:w="126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2016.10.16</w:t>
            </w:r>
          </w:p>
        </w:tc>
        <w:tc>
          <w:tcPr>
            <w:tcW w:w="2160"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朱绍庭</w:t>
            </w:r>
          </w:p>
        </w:tc>
        <w:tc>
          <w:tcPr>
            <w:tcW w:w="1095"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吴秋迪</w:t>
            </w:r>
          </w:p>
        </w:tc>
        <w:tc>
          <w:tcPr>
            <w:tcW w:w="3045"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根据规范模板修改后版本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vAlign w:val="top"/>
          </w:tcPr>
          <w:p>
            <w:pPr>
              <w:spacing w:line="360" w:lineRule="auto"/>
              <w:rPr>
                <w:rFonts w:hint="eastAsia" w:ascii="宋体" w:hAnsi="宋体" w:eastAsia="宋体" w:cs="宋体"/>
              </w:rPr>
            </w:pPr>
          </w:p>
        </w:tc>
        <w:tc>
          <w:tcPr>
            <w:tcW w:w="1260" w:type="dxa"/>
            <w:shd w:val="clear" w:color="auto" w:fill="auto"/>
            <w:vAlign w:val="top"/>
          </w:tcPr>
          <w:p>
            <w:pPr>
              <w:spacing w:line="360" w:lineRule="auto"/>
              <w:rPr>
                <w:rFonts w:hint="eastAsia" w:ascii="宋体" w:hAnsi="宋体" w:eastAsia="宋体" w:cs="宋体"/>
              </w:rPr>
            </w:pPr>
          </w:p>
        </w:tc>
        <w:tc>
          <w:tcPr>
            <w:tcW w:w="2160" w:type="dxa"/>
            <w:shd w:val="clear" w:color="auto" w:fill="auto"/>
            <w:vAlign w:val="top"/>
          </w:tcPr>
          <w:p>
            <w:pPr>
              <w:spacing w:line="360" w:lineRule="auto"/>
              <w:rPr>
                <w:rFonts w:hint="eastAsia" w:ascii="宋体" w:hAnsi="宋体" w:eastAsia="宋体" w:cs="宋体"/>
              </w:rPr>
            </w:pPr>
          </w:p>
        </w:tc>
        <w:tc>
          <w:tcPr>
            <w:tcW w:w="1095" w:type="dxa"/>
            <w:shd w:val="clear" w:color="auto" w:fill="auto"/>
            <w:vAlign w:val="top"/>
          </w:tcPr>
          <w:p>
            <w:pPr>
              <w:spacing w:line="360" w:lineRule="auto"/>
              <w:rPr>
                <w:rFonts w:hint="eastAsia" w:ascii="宋体" w:hAnsi="宋体" w:eastAsia="宋体" w:cs="宋体"/>
              </w:rPr>
            </w:pPr>
          </w:p>
        </w:tc>
        <w:tc>
          <w:tcPr>
            <w:tcW w:w="3045" w:type="dxa"/>
            <w:shd w:val="clear" w:color="auto" w:fill="auto"/>
            <w:vAlign w:val="top"/>
          </w:tcPr>
          <w:p>
            <w:pPr>
              <w:spacing w:line="360" w:lineRule="auto"/>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vAlign w:val="top"/>
          </w:tcPr>
          <w:p>
            <w:pPr>
              <w:spacing w:line="360" w:lineRule="auto"/>
              <w:rPr>
                <w:rFonts w:hint="eastAsia" w:ascii="宋体" w:hAnsi="宋体" w:eastAsia="宋体" w:cs="宋体"/>
              </w:rPr>
            </w:pPr>
          </w:p>
        </w:tc>
        <w:tc>
          <w:tcPr>
            <w:tcW w:w="1260" w:type="dxa"/>
            <w:shd w:val="clear" w:color="auto" w:fill="auto"/>
            <w:vAlign w:val="top"/>
          </w:tcPr>
          <w:p>
            <w:pPr>
              <w:spacing w:line="360" w:lineRule="auto"/>
              <w:rPr>
                <w:rFonts w:hint="eastAsia" w:ascii="宋体" w:hAnsi="宋体" w:eastAsia="宋体" w:cs="宋体"/>
              </w:rPr>
            </w:pPr>
          </w:p>
        </w:tc>
        <w:tc>
          <w:tcPr>
            <w:tcW w:w="2160" w:type="dxa"/>
            <w:shd w:val="clear" w:color="auto" w:fill="auto"/>
            <w:vAlign w:val="top"/>
          </w:tcPr>
          <w:p>
            <w:pPr>
              <w:spacing w:line="360" w:lineRule="auto"/>
              <w:rPr>
                <w:rFonts w:hint="eastAsia" w:ascii="宋体" w:hAnsi="宋体" w:eastAsia="宋体" w:cs="宋体"/>
              </w:rPr>
            </w:pPr>
          </w:p>
        </w:tc>
        <w:tc>
          <w:tcPr>
            <w:tcW w:w="1095" w:type="dxa"/>
            <w:shd w:val="clear" w:color="auto" w:fill="auto"/>
            <w:vAlign w:val="top"/>
          </w:tcPr>
          <w:p>
            <w:pPr>
              <w:spacing w:line="360" w:lineRule="auto"/>
              <w:rPr>
                <w:rFonts w:hint="eastAsia" w:ascii="宋体" w:hAnsi="宋体" w:eastAsia="宋体" w:cs="宋体"/>
              </w:rPr>
            </w:pPr>
          </w:p>
        </w:tc>
        <w:tc>
          <w:tcPr>
            <w:tcW w:w="3045" w:type="dxa"/>
            <w:shd w:val="clear" w:color="auto" w:fill="auto"/>
            <w:vAlign w:val="top"/>
          </w:tcPr>
          <w:p>
            <w:pPr>
              <w:spacing w:line="360" w:lineRule="auto"/>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vAlign w:val="top"/>
          </w:tcPr>
          <w:p>
            <w:pPr>
              <w:spacing w:line="360" w:lineRule="auto"/>
              <w:rPr>
                <w:rFonts w:hint="eastAsia" w:ascii="宋体" w:hAnsi="宋体" w:eastAsia="宋体" w:cs="宋体"/>
              </w:rPr>
            </w:pPr>
          </w:p>
        </w:tc>
        <w:tc>
          <w:tcPr>
            <w:tcW w:w="1260" w:type="dxa"/>
            <w:shd w:val="clear" w:color="auto" w:fill="auto"/>
            <w:vAlign w:val="top"/>
          </w:tcPr>
          <w:p>
            <w:pPr>
              <w:spacing w:line="360" w:lineRule="auto"/>
              <w:rPr>
                <w:rFonts w:hint="eastAsia" w:ascii="宋体" w:hAnsi="宋体" w:eastAsia="宋体" w:cs="宋体"/>
              </w:rPr>
            </w:pPr>
          </w:p>
        </w:tc>
        <w:tc>
          <w:tcPr>
            <w:tcW w:w="2160" w:type="dxa"/>
            <w:shd w:val="clear" w:color="auto" w:fill="auto"/>
            <w:vAlign w:val="top"/>
          </w:tcPr>
          <w:p>
            <w:pPr>
              <w:spacing w:line="360" w:lineRule="auto"/>
              <w:rPr>
                <w:rFonts w:hint="eastAsia" w:ascii="宋体" w:hAnsi="宋体" w:eastAsia="宋体" w:cs="宋体"/>
              </w:rPr>
            </w:pPr>
          </w:p>
        </w:tc>
        <w:tc>
          <w:tcPr>
            <w:tcW w:w="1095" w:type="dxa"/>
            <w:shd w:val="clear" w:color="auto" w:fill="auto"/>
            <w:vAlign w:val="top"/>
          </w:tcPr>
          <w:p>
            <w:pPr>
              <w:spacing w:line="360" w:lineRule="auto"/>
              <w:rPr>
                <w:rFonts w:hint="eastAsia" w:ascii="宋体" w:hAnsi="宋体" w:eastAsia="宋体" w:cs="宋体"/>
              </w:rPr>
            </w:pPr>
          </w:p>
        </w:tc>
        <w:tc>
          <w:tcPr>
            <w:tcW w:w="3045" w:type="dxa"/>
            <w:shd w:val="clear" w:color="auto" w:fill="auto"/>
            <w:vAlign w:val="top"/>
          </w:tcPr>
          <w:p>
            <w:pPr>
              <w:spacing w:line="360" w:lineRule="auto"/>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vAlign w:val="top"/>
          </w:tcPr>
          <w:p>
            <w:pPr>
              <w:spacing w:line="360" w:lineRule="auto"/>
              <w:rPr>
                <w:rFonts w:hint="eastAsia" w:ascii="宋体" w:hAnsi="宋体" w:eastAsia="宋体" w:cs="宋体"/>
              </w:rPr>
            </w:pPr>
          </w:p>
        </w:tc>
        <w:tc>
          <w:tcPr>
            <w:tcW w:w="1260" w:type="dxa"/>
            <w:shd w:val="clear" w:color="auto" w:fill="auto"/>
            <w:vAlign w:val="top"/>
          </w:tcPr>
          <w:p>
            <w:pPr>
              <w:spacing w:line="360" w:lineRule="auto"/>
              <w:rPr>
                <w:rFonts w:hint="eastAsia" w:ascii="宋体" w:hAnsi="宋体" w:eastAsia="宋体" w:cs="宋体"/>
              </w:rPr>
            </w:pPr>
          </w:p>
        </w:tc>
        <w:tc>
          <w:tcPr>
            <w:tcW w:w="2160" w:type="dxa"/>
            <w:shd w:val="clear" w:color="auto" w:fill="auto"/>
            <w:vAlign w:val="top"/>
          </w:tcPr>
          <w:p>
            <w:pPr>
              <w:spacing w:line="360" w:lineRule="auto"/>
              <w:rPr>
                <w:rFonts w:hint="eastAsia" w:ascii="宋体" w:hAnsi="宋体" w:eastAsia="宋体" w:cs="宋体"/>
              </w:rPr>
            </w:pPr>
          </w:p>
        </w:tc>
        <w:tc>
          <w:tcPr>
            <w:tcW w:w="1095" w:type="dxa"/>
            <w:shd w:val="clear" w:color="auto" w:fill="auto"/>
            <w:vAlign w:val="top"/>
          </w:tcPr>
          <w:p>
            <w:pPr>
              <w:spacing w:line="360" w:lineRule="auto"/>
              <w:rPr>
                <w:rFonts w:hint="eastAsia" w:ascii="宋体" w:hAnsi="宋体" w:eastAsia="宋体" w:cs="宋体"/>
              </w:rPr>
            </w:pPr>
          </w:p>
        </w:tc>
        <w:tc>
          <w:tcPr>
            <w:tcW w:w="3045" w:type="dxa"/>
            <w:shd w:val="clear" w:color="auto" w:fill="auto"/>
            <w:vAlign w:val="top"/>
          </w:tcPr>
          <w:p>
            <w:pPr>
              <w:spacing w:line="360" w:lineRule="auto"/>
              <w:rPr>
                <w:rFonts w:hint="eastAsia" w:ascii="宋体" w:hAnsi="宋体" w:eastAsia="宋体" w:cs="宋体"/>
              </w:rPr>
            </w:pPr>
          </w:p>
        </w:tc>
      </w:tr>
    </w:tbl>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rPr>
          <w:rFonts w:hint="eastAsia" w:ascii="宋体" w:hAnsi="宋体" w:eastAsia="宋体" w:cs="宋体"/>
          <w:b/>
          <w:sz w:val="44"/>
          <w:szCs w:val="44"/>
          <w:lang w:val="en-US" w:eastAsia="zh-CN"/>
        </w:rPr>
      </w:pPr>
    </w:p>
    <w:p>
      <w:pPr>
        <w:jc w:val="center"/>
        <w:rPr>
          <w:rFonts w:hint="eastAsia" w:ascii="黑体" w:hAnsi="黑体" w:eastAsia="黑体" w:cs="黑体"/>
          <w:b/>
          <w:sz w:val="32"/>
          <w:szCs w:val="32"/>
          <w:lang w:val="en-US" w:eastAsia="zh-CN"/>
        </w:rPr>
      </w:pPr>
      <w:r>
        <w:rPr>
          <w:rFonts w:hint="eastAsia" w:ascii="黑体" w:hAnsi="黑体" w:eastAsia="黑体" w:cs="黑体"/>
          <w:b/>
          <w:sz w:val="32"/>
          <w:szCs w:val="32"/>
          <w:lang w:val="en-US" w:eastAsia="zh-CN"/>
        </w:rPr>
        <w:t>目  录</w:t>
      </w:r>
    </w:p>
    <w:p>
      <w:pPr>
        <w:pStyle w:val="10"/>
        <w:tabs>
          <w:tab w:val="right" w:leader="dot" w:pos="8306"/>
        </w:tabs>
        <w:rPr>
          <w:rFonts w:hint="eastAsia" w:ascii="宋体" w:hAnsi="宋体" w:eastAsia="宋体" w:cs="宋体"/>
          <w:b w:val="0"/>
          <w:bCs w:val="0"/>
        </w:rPr>
      </w:pPr>
      <w:r>
        <w:rPr>
          <w:rFonts w:hint="eastAsia"/>
        </w:rPr>
        <w:fldChar w:fldCharType="begin"/>
      </w:r>
      <w:r>
        <w:rPr>
          <w:rFonts w:hint="eastAsia"/>
        </w:rPr>
        <w:instrText xml:space="preserve">TOC \o "1-3" \t "" \h \z \u </w:instrText>
      </w:r>
      <w:r>
        <w:rPr>
          <w:rFonts w:hint="eastAsia"/>
        </w:rPr>
        <w:fldChar w:fldCharType="separate"/>
      </w: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_Toc4644 </w:instrText>
      </w:r>
      <w:r>
        <w:rPr>
          <w:rFonts w:hint="eastAsia" w:ascii="宋体" w:hAnsi="宋体" w:eastAsia="宋体" w:cs="宋体"/>
          <w:b w:val="0"/>
          <w:bCs w:val="0"/>
        </w:rPr>
        <w:fldChar w:fldCharType="separate"/>
      </w:r>
      <w:r>
        <w:rPr>
          <w:rFonts w:hint="eastAsia" w:ascii="宋体" w:hAnsi="宋体" w:eastAsia="宋体" w:cs="宋体"/>
          <w:b w:val="0"/>
          <w:bCs w:val="0"/>
          <w:szCs w:val="44"/>
          <w:lang w:val="en-US" w:eastAsia="zh-CN"/>
        </w:rPr>
        <w:t>1.引言</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_Toc4644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_Toc19808 </w:instrText>
      </w:r>
      <w:r>
        <w:rPr>
          <w:rFonts w:hint="eastAsia" w:ascii="宋体" w:hAnsi="宋体" w:eastAsia="宋体" w:cs="宋体"/>
          <w:b w:val="0"/>
          <w:bCs w:val="0"/>
        </w:rPr>
        <w:fldChar w:fldCharType="separate"/>
      </w:r>
      <w:r>
        <w:rPr>
          <w:rFonts w:hint="eastAsia" w:ascii="宋体" w:hAnsi="宋体" w:eastAsia="宋体" w:cs="宋体"/>
          <w:b w:val="0"/>
          <w:bCs w:val="0"/>
        </w:rPr>
        <w:t>1.1标识</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_Toc19808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_Toc17959 </w:instrText>
      </w:r>
      <w:r>
        <w:rPr>
          <w:rFonts w:hint="eastAsia" w:ascii="宋体" w:hAnsi="宋体" w:eastAsia="宋体" w:cs="宋体"/>
          <w:b w:val="0"/>
          <w:bCs w:val="0"/>
        </w:rPr>
        <w:fldChar w:fldCharType="separate"/>
      </w:r>
      <w:r>
        <w:rPr>
          <w:rFonts w:hint="eastAsia" w:ascii="宋体" w:hAnsi="宋体" w:eastAsia="宋体" w:cs="宋体"/>
          <w:b w:val="0"/>
          <w:bCs w:val="0"/>
        </w:rPr>
        <w:t xml:space="preserve">1.2 </w:t>
      </w:r>
      <w:r>
        <w:rPr>
          <w:rFonts w:hint="eastAsia" w:ascii="宋体" w:hAnsi="宋体" w:eastAsia="宋体" w:cs="宋体"/>
          <w:b w:val="0"/>
          <w:bCs w:val="0"/>
          <w:lang w:eastAsia="zh-CN"/>
        </w:rPr>
        <w:t>项目</w:t>
      </w:r>
      <w:r>
        <w:rPr>
          <w:rFonts w:hint="eastAsia" w:ascii="宋体" w:hAnsi="宋体" w:eastAsia="宋体" w:cs="宋体"/>
          <w:b w:val="0"/>
          <w:bCs w:val="0"/>
        </w:rPr>
        <w:t>概述</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_Toc17959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_Toc23564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1.3 文档概述</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_Toc23564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_Toc23195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1.4</w:t>
      </w:r>
      <w:r>
        <w:rPr>
          <w:rFonts w:hint="eastAsia" w:ascii="宋体" w:hAnsi="宋体" w:eastAsia="宋体" w:cs="宋体"/>
          <w:b w:val="0"/>
          <w:bCs w:val="0"/>
          <w:szCs w:val="32"/>
        </w:rPr>
        <w:t>术语和缩略词</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_Toc23195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_Toc7014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1.5 引用文档</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_Toc7014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_Toc27662 </w:instrText>
      </w:r>
      <w:r>
        <w:rPr>
          <w:rFonts w:hint="eastAsia" w:ascii="宋体" w:hAnsi="宋体" w:eastAsia="宋体" w:cs="宋体"/>
          <w:b w:val="0"/>
          <w:bCs w:val="0"/>
        </w:rPr>
        <w:fldChar w:fldCharType="separate"/>
      </w:r>
      <w:r>
        <w:rPr>
          <w:rFonts w:hint="eastAsia" w:ascii="宋体" w:hAnsi="宋体" w:eastAsia="宋体" w:cs="宋体"/>
          <w:b w:val="0"/>
          <w:bCs w:val="0"/>
          <w:szCs w:val="44"/>
          <w:lang w:val="en-US" w:eastAsia="zh-CN"/>
        </w:rPr>
        <w:t>2.项目任务概要</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_Toc27662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_Toc10154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2.1 工作内容</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_Toc10154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_Toc30735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2.2 主要人员</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_Toc30735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_Toc6500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2.3交付产品</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_Toc6500 </w:instrText>
      </w:r>
      <w:r>
        <w:rPr>
          <w:rFonts w:hint="eastAsia" w:ascii="宋体" w:hAnsi="宋体" w:eastAsia="宋体" w:cs="宋体"/>
          <w:b w:val="0"/>
          <w:bCs w:val="0"/>
        </w:rPr>
        <w:fldChar w:fldCharType="separate"/>
      </w:r>
      <w:r>
        <w:rPr>
          <w:rFonts w:hint="eastAsia" w:ascii="宋体" w:hAnsi="宋体" w:eastAsia="宋体" w:cs="宋体"/>
          <w:b w:val="0"/>
          <w:bCs w:val="0"/>
        </w:rPr>
        <w:t>6</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_Toc26954 </w:instrText>
      </w:r>
      <w:r>
        <w:rPr>
          <w:rFonts w:hint="eastAsia" w:ascii="宋体" w:hAnsi="宋体" w:eastAsia="宋体" w:cs="宋体"/>
          <w:b w:val="0"/>
          <w:bCs w:val="0"/>
        </w:rPr>
        <w:fldChar w:fldCharType="separate"/>
      </w:r>
      <w:r>
        <w:rPr>
          <w:rFonts w:hint="eastAsia" w:ascii="宋体" w:hAnsi="宋体" w:eastAsia="宋体" w:cs="宋体"/>
          <w:b w:val="0"/>
          <w:bCs w:val="0"/>
          <w:szCs w:val="28"/>
          <w:lang w:val="en-US" w:eastAsia="zh-CN"/>
        </w:rPr>
        <w:t>2.</w:t>
      </w:r>
      <w:r>
        <w:rPr>
          <w:rFonts w:hint="eastAsia" w:ascii="宋体" w:hAnsi="宋体" w:eastAsia="宋体" w:cs="宋体"/>
          <w:b w:val="0"/>
          <w:bCs w:val="0"/>
          <w:szCs w:val="28"/>
        </w:rPr>
        <w:t>3.1 程序</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_Toc26954 </w:instrText>
      </w:r>
      <w:r>
        <w:rPr>
          <w:rFonts w:hint="eastAsia" w:ascii="宋体" w:hAnsi="宋体" w:eastAsia="宋体" w:cs="宋体"/>
          <w:b w:val="0"/>
          <w:bCs w:val="0"/>
        </w:rPr>
        <w:fldChar w:fldCharType="separate"/>
      </w:r>
      <w:r>
        <w:rPr>
          <w:rFonts w:hint="eastAsia" w:ascii="宋体" w:hAnsi="宋体" w:eastAsia="宋体" w:cs="宋体"/>
          <w:b w:val="0"/>
          <w:bCs w:val="0"/>
        </w:rPr>
        <w:t>6</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_Toc23452 </w:instrText>
      </w:r>
      <w:r>
        <w:rPr>
          <w:rFonts w:hint="eastAsia" w:ascii="宋体" w:hAnsi="宋体" w:eastAsia="宋体" w:cs="宋体"/>
          <w:b w:val="0"/>
          <w:bCs w:val="0"/>
        </w:rPr>
        <w:fldChar w:fldCharType="separate"/>
      </w:r>
      <w:r>
        <w:rPr>
          <w:rFonts w:hint="eastAsia" w:ascii="宋体" w:hAnsi="宋体" w:eastAsia="宋体" w:cs="宋体"/>
          <w:b w:val="0"/>
          <w:bCs w:val="0"/>
          <w:szCs w:val="28"/>
          <w:lang w:val="en-US" w:eastAsia="zh-CN"/>
        </w:rPr>
        <w:t>2.</w:t>
      </w:r>
      <w:r>
        <w:rPr>
          <w:rFonts w:hint="eastAsia" w:ascii="宋体" w:hAnsi="宋体" w:eastAsia="宋体" w:cs="宋体"/>
          <w:b w:val="0"/>
          <w:bCs w:val="0"/>
          <w:szCs w:val="28"/>
        </w:rPr>
        <w:t>3.2 文档</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_Toc23452 </w:instrText>
      </w:r>
      <w:r>
        <w:rPr>
          <w:rFonts w:hint="eastAsia" w:ascii="宋体" w:hAnsi="宋体" w:eastAsia="宋体" w:cs="宋体"/>
          <w:b w:val="0"/>
          <w:bCs w:val="0"/>
        </w:rPr>
        <w:fldChar w:fldCharType="separate"/>
      </w:r>
      <w:r>
        <w:rPr>
          <w:rFonts w:hint="eastAsia" w:ascii="宋体" w:hAnsi="宋体" w:eastAsia="宋体" w:cs="宋体"/>
          <w:b w:val="0"/>
          <w:bCs w:val="0"/>
        </w:rPr>
        <w:t>6</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_Toc9607 </w:instrText>
      </w:r>
      <w:r>
        <w:rPr>
          <w:rFonts w:hint="eastAsia" w:ascii="宋体" w:hAnsi="宋体" w:eastAsia="宋体" w:cs="宋体"/>
          <w:b w:val="0"/>
          <w:bCs w:val="0"/>
        </w:rPr>
        <w:fldChar w:fldCharType="separate"/>
      </w:r>
      <w:r>
        <w:rPr>
          <w:rFonts w:hint="eastAsia" w:ascii="宋体" w:hAnsi="宋体" w:eastAsia="宋体" w:cs="宋体"/>
          <w:b w:val="0"/>
          <w:bCs w:val="0"/>
          <w:szCs w:val="28"/>
          <w:lang w:val="en-US" w:eastAsia="zh-CN"/>
        </w:rPr>
        <w:t>2.3</w:t>
      </w:r>
      <w:r>
        <w:rPr>
          <w:rFonts w:hint="eastAsia" w:ascii="宋体" w:hAnsi="宋体" w:eastAsia="宋体" w:cs="宋体"/>
          <w:b w:val="0"/>
          <w:bCs w:val="0"/>
          <w:szCs w:val="28"/>
        </w:rPr>
        <w:t>.</w:t>
      </w:r>
      <w:r>
        <w:rPr>
          <w:rFonts w:hint="eastAsia" w:ascii="宋体" w:hAnsi="宋体" w:eastAsia="宋体" w:cs="宋体"/>
          <w:b w:val="0"/>
          <w:bCs w:val="0"/>
          <w:szCs w:val="28"/>
          <w:lang w:val="en-US" w:eastAsia="zh-CN"/>
        </w:rPr>
        <w:t>3</w:t>
      </w:r>
      <w:r>
        <w:rPr>
          <w:rFonts w:hint="eastAsia" w:ascii="宋体" w:hAnsi="宋体" w:eastAsia="宋体" w:cs="宋体"/>
          <w:b w:val="0"/>
          <w:bCs w:val="0"/>
          <w:szCs w:val="28"/>
        </w:rPr>
        <w:t xml:space="preserve"> 非移交产品</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_Toc9607 </w:instrText>
      </w:r>
      <w:r>
        <w:rPr>
          <w:rFonts w:hint="eastAsia" w:ascii="宋体" w:hAnsi="宋体" w:eastAsia="宋体" w:cs="宋体"/>
          <w:b w:val="0"/>
          <w:bCs w:val="0"/>
        </w:rPr>
        <w:fldChar w:fldCharType="separate"/>
      </w:r>
      <w:r>
        <w:rPr>
          <w:rFonts w:hint="eastAsia" w:ascii="宋体" w:hAnsi="宋体" w:eastAsia="宋体" w:cs="宋体"/>
          <w:b w:val="0"/>
          <w:bCs w:val="0"/>
        </w:rPr>
        <w:t>6</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_Toc20561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2.4 运行与开发环境</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_Toc20561 </w:instrText>
      </w:r>
      <w:r>
        <w:rPr>
          <w:rFonts w:hint="eastAsia" w:ascii="宋体" w:hAnsi="宋体" w:eastAsia="宋体" w:cs="宋体"/>
          <w:b w:val="0"/>
          <w:bCs w:val="0"/>
        </w:rPr>
        <w:fldChar w:fldCharType="separate"/>
      </w:r>
      <w:r>
        <w:rPr>
          <w:rFonts w:hint="eastAsia" w:ascii="宋体" w:hAnsi="宋体" w:eastAsia="宋体" w:cs="宋体"/>
          <w:b w:val="0"/>
          <w:bCs w:val="0"/>
        </w:rPr>
        <w:t>6</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_Toc13501 </w:instrText>
      </w:r>
      <w:r>
        <w:rPr>
          <w:rFonts w:hint="eastAsia" w:ascii="宋体" w:hAnsi="宋体" w:eastAsia="宋体" w:cs="宋体"/>
          <w:b w:val="0"/>
          <w:bCs w:val="0"/>
        </w:rPr>
        <w:fldChar w:fldCharType="separate"/>
      </w:r>
      <w:r>
        <w:rPr>
          <w:rFonts w:hint="eastAsia" w:ascii="宋体" w:hAnsi="宋体" w:eastAsia="宋体" w:cs="宋体"/>
          <w:b w:val="0"/>
          <w:bCs w:val="0"/>
          <w:szCs w:val="28"/>
          <w:lang w:val="en-US" w:eastAsia="zh-CN"/>
        </w:rPr>
        <w:t xml:space="preserve">2.4.1 </w:t>
      </w:r>
      <w:r>
        <w:rPr>
          <w:rFonts w:hint="eastAsia" w:ascii="宋体" w:hAnsi="宋体" w:eastAsia="宋体" w:cs="宋体"/>
          <w:b w:val="0"/>
          <w:bCs w:val="0"/>
          <w:szCs w:val="28"/>
        </w:rPr>
        <w:t>运行环境</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_Toc13501 </w:instrText>
      </w:r>
      <w:r>
        <w:rPr>
          <w:rFonts w:hint="eastAsia" w:ascii="宋体" w:hAnsi="宋体" w:eastAsia="宋体" w:cs="宋体"/>
          <w:b w:val="0"/>
          <w:bCs w:val="0"/>
        </w:rPr>
        <w:fldChar w:fldCharType="separate"/>
      </w:r>
      <w:r>
        <w:rPr>
          <w:rFonts w:hint="eastAsia" w:ascii="宋体" w:hAnsi="宋体" w:eastAsia="宋体" w:cs="宋体"/>
          <w:b w:val="0"/>
          <w:bCs w:val="0"/>
        </w:rPr>
        <w:t>7</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_Toc7630 </w:instrText>
      </w:r>
      <w:r>
        <w:rPr>
          <w:rFonts w:hint="eastAsia" w:ascii="宋体" w:hAnsi="宋体" w:eastAsia="宋体" w:cs="宋体"/>
          <w:b w:val="0"/>
          <w:bCs w:val="0"/>
        </w:rPr>
        <w:fldChar w:fldCharType="separate"/>
      </w:r>
      <w:r>
        <w:rPr>
          <w:rFonts w:hint="eastAsia" w:ascii="宋体" w:hAnsi="宋体" w:eastAsia="宋体" w:cs="宋体"/>
          <w:b w:val="0"/>
          <w:bCs w:val="0"/>
          <w:kern w:val="0"/>
          <w:szCs w:val="28"/>
          <w:lang w:val="en-US" w:eastAsia="zh-CN"/>
        </w:rPr>
        <w:t>2.4.2 开发环境</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_Toc7630 </w:instrText>
      </w:r>
      <w:r>
        <w:rPr>
          <w:rFonts w:hint="eastAsia" w:ascii="宋体" w:hAnsi="宋体" w:eastAsia="宋体" w:cs="宋体"/>
          <w:b w:val="0"/>
          <w:bCs w:val="0"/>
        </w:rPr>
        <w:fldChar w:fldCharType="separate"/>
      </w:r>
      <w:r>
        <w:rPr>
          <w:rFonts w:hint="eastAsia" w:ascii="宋体" w:hAnsi="宋体" w:eastAsia="宋体" w:cs="宋体"/>
          <w:b w:val="0"/>
          <w:bCs w:val="0"/>
        </w:rPr>
        <w:t>7</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_Toc4496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2.5</w:t>
      </w:r>
      <w:r>
        <w:rPr>
          <w:rFonts w:hint="eastAsia" w:ascii="宋体" w:hAnsi="宋体" w:eastAsia="宋体" w:cs="宋体"/>
          <w:b w:val="0"/>
          <w:bCs w:val="0"/>
        </w:rPr>
        <w:t xml:space="preserve"> 项目最迟交付期限</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_Toc4496 </w:instrText>
      </w:r>
      <w:r>
        <w:rPr>
          <w:rFonts w:hint="eastAsia" w:ascii="宋体" w:hAnsi="宋体" w:eastAsia="宋体" w:cs="宋体"/>
          <w:b w:val="0"/>
          <w:bCs w:val="0"/>
        </w:rPr>
        <w:fldChar w:fldCharType="separate"/>
      </w:r>
      <w:r>
        <w:rPr>
          <w:rFonts w:hint="eastAsia" w:ascii="宋体" w:hAnsi="宋体" w:eastAsia="宋体" w:cs="宋体"/>
          <w:b w:val="0"/>
          <w:bCs w:val="0"/>
        </w:rPr>
        <w:t>7</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_Toc5018 </w:instrText>
      </w:r>
      <w:r>
        <w:rPr>
          <w:rFonts w:hint="eastAsia" w:ascii="宋体" w:hAnsi="宋体" w:eastAsia="宋体" w:cs="宋体"/>
          <w:b w:val="0"/>
          <w:bCs w:val="0"/>
        </w:rPr>
        <w:fldChar w:fldCharType="separate"/>
      </w:r>
      <w:r>
        <w:rPr>
          <w:rFonts w:hint="eastAsia" w:ascii="宋体" w:hAnsi="宋体" w:eastAsia="宋体" w:cs="宋体"/>
          <w:b w:val="0"/>
          <w:bCs w:val="0"/>
          <w:szCs w:val="44"/>
        </w:rPr>
        <w:t>3. 风险管理</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_Toc5018 </w:instrText>
      </w:r>
      <w:r>
        <w:rPr>
          <w:rFonts w:hint="eastAsia" w:ascii="宋体" w:hAnsi="宋体" w:eastAsia="宋体" w:cs="宋体"/>
          <w:b w:val="0"/>
          <w:bCs w:val="0"/>
        </w:rPr>
        <w:fldChar w:fldCharType="separate"/>
      </w:r>
      <w:r>
        <w:rPr>
          <w:rFonts w:hint="eastAsia" w:ascii="宋体" w:hAnsi="宋体" w:eastAsia="宋体" w:cs="宋体"/>
          <w:b w:val="0"/>
          <w:bCs w:val="0"/>
        </w:rPr>
        <w:t>7</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_Toc30456 </w:instrText>
      </w:r>
      <w:r>
        <w:rPr>
          <w:rFonts w:hint="eastAsia" w:ascii="宋体" w:hAnsi="宋体" w:eastAsia="宋体" w:cs="宋体"/>
          <w:b w:val="0"/>
          <w:bCs w:val="0"/>
        </w:rPr>
        <w:fldChar w:fldCharType="separate"/>
      </w:r>
      <w:r>
        <w:rPr>
          <w:rFonts w:hint="eastAsia" w:ascii="宋体" w:hAnsi="宋体" w:eastAsia="宋体" w:cs="宋体"/>
          <w:b w:val="0"/>
          <w:bCs w:val="0"/>
          <w:szCs w:val="44"/>
          <w:lang w:val="en-US" w:eastAsia="zh-CN"/>
        </w:rPr>
        <w:t>4.监督及控制机制</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_Toc30456 </w:instrText>
      </w:r>
      <w:r>
        <w:rPr>
          <w:rFonts w:hint="eastAsia" w:ascii="宋体" w:hAnsi="宋体" w:eastAsia="宋体" w:cs="宋体"/>
          <w:b w:val="0"/>
          <w:bCs w:val="0"/>
        </w:rPr>
        <w:fldChar w:fldCharType="separate"/>
      </w:r>
      <w:r>
        <w:rPr>
          <w:rFonts w:hint="eastAsia" w:ascii="宋体" w:hAnsi="宋体" w:eastAsia="宋体" w:cs="宋体"/>
          <w:b w:val="0"/>
          <w:bCs w:val="0"/>
        </w:rPr>
        <w:t>9</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_Toc19486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4</w:t>
      </w:r>
      <w:r>
        <w:rPr>
          <w:rFonts w:hint="eastAsia" w:ascii="宋体" w:hAnsi="宋体" w:eastAsia="宋体" w:cs="宋体"/>
          <w:b w:val="0"/>
          <w:bCs w:val="0"/>
        </w:rPr>
        <w:t>.1所开发系统的需求</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_Toc19486 </w:instrText>
      </w:r>
      <w:r>
        <w:rPr>
          <w:rFonts w:hint="eastAsia" w:ascii="宋体" w:hAnsi="宋体" w:eastAsia="宋体" w:cs="宋体"/>
          <w:b w:val="0"/>
          <w:bCs w:val="0"/>
        </w:rPr>
        <w:fldChar w:fldCharType="separate"/>
      </w:r>
      <w:r>
        <w:rPr>
          <w:rFonts w:hint="eastAsia" w:ascii="宋体" w:hAnsi="宋体" w:eastAsia="宋体" w:cs="宋体"/>
          <w:b w:val="0"/>
          <w:bCs w:val="0"/>
        </w:rPr>
        <w:t>9</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_Toc23520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4</w:t>
      </w:r>
      <w:r>
        <w:rPr>
          <w:rFonts w:hint="eastAsia" w:ascii="宋体" w:hAnsi="宋体" w:eastAsia="宋体" w:cs="宋体"/>
          <w:b w:val="0"/>
          <w:bCs w:val="0"/>
        </w:rPr>
        <w:t>.2对文档编制的需求</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_Toc23520 </w:instrText>
      </w:r>
      <w:r>
        <w:rPr>
          <w:rFonts w:hint="eastAsia" w:ascii="宋体" w:hAnsi="宋体" w:eastAsia="宋体" w:cs="宋体"/>
          <w:b w:val="0"/>
          <w:bCs w:val="0"/>
        </w:rPr>
        <w:fldChar w:fldCharType="separate"/>
      </w:r>
      <w:r>
        <w:rPr>
          <w:rFonts w:hint="eastAsia" w:ascii="宋体" w:hAnsi="宋体" w:eastAsia="宋体" w:cs="宋体"/>
          <w:b w:val="0"/>
          <w:bCs w:val="0"/>
        </w:rPr>
        <w:t>9</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_Toc6189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4</w:t>
      </w:r>
      <w:r>
        <w:rPr>
          <w:rFonts w:hint="eastAsia" w:ascii="宋体" w:hAnsi="宋体" w:eastAsia="宋体" w:cs="宋体"/>
          <w:b w:val="0"/>
          <w:bCs w:val="0"/>
        </w:rPr>
        <w:t>.3项目进度安排和资源需求</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_Toc6189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_Toc5374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4</w:t>
      </w:r>
      <w:r>
        <w:rPr>
          <w:rFonts w:hint="eastAsia" w:ascii="宋体" w:hAnsi="宋体" w:eastAsia="宋体" w:cs="宋体"/>
          <w:b w:val="0"/>
          <w:bCs w:val="0"/>
        </w:rPr>
        <w:t>.4其他需求和约束</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_Toc5374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_Toc27665 </w:instrText>
      </w:r>
      <w:r>
        <w:rPr>
          <w:rFonts w:hint="eastAsia" w:ascii="宋体" w:hAnsi="宋体" w:eastAsia="宋体" w:cs="宋体"/>
          <w:b w:val="0"/>
          <w:bCs w:val="0"/>
        </w:rPr>
        <w:fldChar w:fldCharType="separate"/>
      </w:r>
      <w:r>
        <w:rPr>
          <w:rFonts w:hint="eastAsia" w:ascii="宋体" w:hAnsi="宋体" w:eastAsia="宋体" w:cs="宋体"/>
          <w:b w:val="0"/>
          <w:bCs w:val="0"/>
        </w:rPr>
        <w:t>可靠性</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_Toc27665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_Toc5688 </w:instrText>
      </w:r>
      <w:r>
        <w:rPr>
          <w:rFonts w:hint="eastAsia" w:ascii="宋体" w:hAnsi="宋体" w:eastAsia="宋体" w:cs="宋体"/>
          <w:b w:val="0"/>
          <w:bCs w:val="0"/>
        </w:rPr>
        <w:fldChar w:fldCharType="separate"/>
      </w:r>
      <w:r>
        <w:rPr>
          <w:rFonts w:hint="eastAsia" w:ascii="宋体" w:hAnsi="宋体" w:eastAsia="宋体" w:cs="宋体"/>
          <w:b w:val="0"/>
          <w:bCs w:val="0"/>
        </w:rPr>
        <w:t>易用性</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_Toc5688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_Toc464 </w:instrText>
      </w:r>
      <w:r>
        <w:rPr>
          <w:rFonts w:hint="eastAsia" w:ascii="宋体" w:hAnsi="宋体" w:eastAsia="宋体" w:cs="宋体"/>
          <w:b w:val="0"/>
          <w:bCs w:val="0"/>
        </w:rPr>
        <w:fldChar w:fldCharType="separate"/>
      </w:r>
      <w:r>
        <w:rPr>
          <w:rFonts w:hint="eastAsia" w:ascii="宋体" w:hAnsi="宋体" w:eastAsia="宋体" w:cs="宋体"/>
          <w:b w:val="0"/>
          <w:bCs w:val="0"/>
        </w:rPr>
        <w:t>可扩展性</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_Toc464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_Toc22602 </w:instrText>
      </w:r>
      <w:r>
        <w:rPr>
          <w:rFonts w:hint="eastAsia" w:ascii="宋体" w:hAnsi="宋体" w:eastAsia="宋体" w:cs="宋体"/>
          <w:b w:val="0"/>
          <w:bCs w:val="0"/>
        </w:rPr>
        <w:fldChar w:fldCharType="separate"/>
      </w:r>
      <w:r>
        <w:rPr>
          <w:rFonts w:hint="eastAsia" w:ascii="宋体" w:hAnsi="宋体" w:eastAsia="宋体" w:cs="宋体"/>
          <w:b w:val="0"/>
          <w:bCs w:val="0"/>
        </w:rPr>
        <w:t>准确性和及时性</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_Toc22602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_Toc17092 </w:instrText>
      </w:r>
      <w:r>
        <w:rPr>
          <w:rFonts w:hint="eastAsia" w:ascii="宋体" w:hAnsi="宋体" w:eastAsia="宋体" w:cs="宋体"/>
          <w:b w:val="0"/>
          <w:bCs w:val="0"/>
        </w:rPr>
        <w:fldChar w:fldCharType="separate"/>
      </w:r>
      <w:r>
        <w:rPr>
          <w:rFonts w:hint="eastAsia" w:ascii="宋体" w:hAnsi="宋体" w:eastAsia="宋体" w:cs="宋体"/>
          <w:b w:val="0"/>
          <w:bCs w:val="0"/>
          <w:szCs w:val="24"/>
        </w:rPr>
        <w:t>私密性保证</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_Toc17092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_Toc19599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lang w:eastAsia="zh-CN"/>
        </w:rPr>
        <w:t>.过程</w:t>
      </w:r>
      <w:r>
        <w:rPr>
          <w:rFonts w:hint="eastAsia" w:ascii="宋体" w:hAnsi="宋体" w:eastAsia="宋体" w:cs="宋体"/>
          <w:b w:val="0"/>
          <w:bCs w:val="0"/>
        </w:rPr>
        <w:t>计划</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_Toc19599 </w:instrText>
      </w:r>
      <w:r>
        <w:rPr>
          <w:rFonts w:hint="eastAsia" w:ascii="宋体" w:hAnsi="宋体" w:eastAsia="宋体" w:cs="宋体"/>
          <w:b w:val="0"/>
          <w:bCs w:val="0"/>
        </w:rPr>
        <w:fldChar w:fldCharType="separate"/>
      </w:r>
      <w:r>
        <w:rPr>
          <w:rFonts w:hint="eastAsia" w:ascii="宋体" w:hAnsi="宋体" w:eastAsia="宋体" w:cs="宋体"/>
          <w:b w:val="0"/>
          <w:bCs w:val="0"/>
        </w:rPr>
        <w:t>11</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_Toc23224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6.资源计划</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_Toc23224 </w:instrText>
      </w:r>
      <w:r>
        <w:rPr>
          <w:rFonts w:hint="eastAsia" w:ascii="宋体" w:hAnsi="宋体" w:eastAsia="宋体" w:cs="宋体"/>
          <w:b w:val="0"/>
          <w:bCs w:val="0"/>
        </w:rPr>
        <w:fldChar w:fldCharType="separate"/>
      </w:r>
      <w:r>
        <w:rPr>
          <w:rFonts w:hint="eastAsia" w:ascii="宋体" w:hAnsi="宋体" w:eastAsia="宋体" w:cs="宋体"/>
          <w:b w:val="0"/>
          <w:bCs w:val="0"/>
        </w:rPr>
        <w:t>11</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_Toc22548 </w:instrText>
      </w:r>
      <w:r>
        <w:rPr>
          <w:rFonts w:hint="eastAsia" w:ascii="宋体" w:hAnsi="宋体" w:eastAsia="宋体" w:cs="宋体"/>
          <w:b w:val="0"/>
          <w:bCs w:val="0"/>
        </w:rPr>
        <w:fldChar w:fldCharType="separate"/>
      </w:r>
      <w:r>
        <w:rPr>
          <w:rFonts w:hint="eastAsia" w:ascii="宋体" w:hAnsi="宋体" w:eastAsia="宋体" w:cs="宋体"/>
          <w:b w:val="0"/>
          <w:bCs w:val="0"/>
          <w:szCs w:val="44"/>
        </w:rPr>
        <w:t>7</w:t>
      </w:r>
      <w:r>
        <w:rPr>
          <w:rFonts w:hint="eastAsia" w:ascii="宋体" w:hAnsi="宋体" w:eastAsia="宋体" w:cs="宋体"/>
          <w:b w:val="0"/>
          <w:bCs w:val="0"/>
          <w:szCs w:val="44"/>
          <w:lang w:eastAsia="zh-CN"/>
        </w:rPr>
        <w:t>.</w:t>
      </w:r>
      <w:r>
        <w:rPr>
          <w:rFonts w:hint="eastAsia" w:ascii="宋体" w:hAnsi="宋体" w:eastAsia="宋体" w:cs="宋体"/>
          <w:b w:val="0"/>
          <w:bCs w:val="0"/>
          <w:szCs w:val="44"/>
        </w:rPr>
        <w:t>项目</w:t>
      </w:r>
      <w:r>
        <w:rPr>
          <w:rFonts w:hint="eastAsia" w:ascii="宋体" w:hAnsi="宋体" w:eastAsia="宋体" w:cs="宋体"/>
          <w:b w:val="0"/>
          <w:bCs w:val="0"/>
          <w:szCs w:val="44"/>
          <w:lang w:eastAsia="zh-CN"/>
        </w:rPr>
        <w:t>估算</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_Toc22548 </w:instrText>
      </w:r>
      <w:r>
        <w:rPr>
          <w:rFonts w:hint="eastAsia" w:ascii="宋体" w:hAnsi="宋体" w:eastAsia="宋体" w:cs="宋体"/>
          <w:b w:val="0"/>
          <w:bCs w:val="0"/>
        </w:rPr>
        <w:fldChar w:fldCharType="separate"/>
      </w:r>
      <w:r>
        <w:rPr>
          <w:rFonts w:hint="eastAsia" w:ascii="宋体" w:hAnsi="宋体" w:eastAsia="宋体" w:cs="宋体"/>
          <w:b w:val="0"/>
          <w:bCs w:val="0"/>
        </w:rPr>
        <w:t>11</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_Toc10534 </w:instrText>
      </w:r>
      <w:r>
        <w:rPr>
          <w:rFonts w:hint="eastAsia" w:ascii="宋体" w:hAnsi="宋体" w:eastAsia="宋体" w:cs="宋体"/>
          <w:b w:val="0"/>
          <w:bCs w:val="0"/>
        </w:rPr>
        <w:fldChar w:fldCharType="separate"/>
      </w:r>
      <w:r>
        <w:rPr>
          <w:rFonts w:hint="eastAsia" w:ascii="宋体" w:hAnsi="宋体" w:eastAsia="宋体" w:cs="宋体"/>
          <w:b w:val="0"/>
          <w:bCs w:val="0"/>
        </w:rPr>
        <w:t>7.1 项目组织</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_Toc10534 </w:instrText>
      </w:r>
      <w:r>
        <w:rPr>
          <w:rFonts w:hint="eastAsia" w:ascii="宋体" w:hAnsi="宋体" w:eastAsia="宋体" w:cs="宋体"/>
          <w:b w:val="0"/>
          <w:bCs w:val="0"/>
        </w:rPr>
        <w:fldChar w:fldCharType="separate"/>
      </w:r>
      <w:r>
        <w:rPr>
          <w:rFonts w:hint="eastAsia" w:ascii="宋体" w:hAnsi="宋体" w:eastAsia="宋体" w:cs="宋体"/>
          <w:b w:val="0"/>
          <w:bCs w:val="0"/>
        </w:rPr>
        <w:t>11</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_Toc22636 </w:instrText>
      </w:r>
      <w:r>
        <w:rPr>
          <w:rFonts w:hint="eastAsia" w:ascii="宋体" w:hAnsi="宋体" w:eastAsia="宋体" w:cs="宋体"/>
          <w:b w:val="0"/>
          <w:bCs w:val="0"/>
        </w:rPr>
        <w:fldChar w:fldCharType="separate"/>
      </w:r>
      <w:r>
        <w:rPr>
          <w:rFonts w:hint="eastAsia" w:ascii="宋体" w:hAnsi="宋体" w:eastAsia="宋体" w:cs="宋体"/>
          <w:b w:val="0"/>
          <w:bCs w:val="0"/>
          <w:szCs w:val="36"/>
          <w:lang w:val="en-US" w:eastAsia="zh-CN"/>
        </w:rPr>
        <w:t>7.2 规模估算</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_Toc22636 </w:instrText>
      </w:r>
      <w:r>
        <w:rPr>
          <w:rFonts w:hint="eastAsia" w:ascii="宋体" w:hAnsi="宋体" w:eastAsia="宋体" w:cs="宋体"/>
          <w:b w:val="0"/>
          <w:bCs w:val="0"/>
        </w:rPr>
        <w:fldChar w:fldCharType="separate"/>
      </w:r>
      <w:r>
        <w:rPr>
          <w:rFonts w:hint="eastAsia" w:ascii="宋体" w:hAnsi="宋体" w:eastAsia="宋体" w:cs="宋体"/>
          <w:b w:val="0"/>
          <w:bCs w:val="0"/>
        </w:rPr>
        <w:t>12</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_Toc10583 </w:instrText>
      </w:r>
      <w:r>
        <w:rPr>
          <w:rFonts w:hint="eastAsia" w:ascii="宋体" w:hAnsi="宋体" w:eastAsia="宋体" w:cs="宋体"/>
          <w:b w:val="0"/>
          <w:bCs w:val="0"/>
        </w:rPr>
        <w:fldChar w:fldCharType="separate"/>
      </w:r>
      <w:r>
        <w:rPr>
          <w:rFonts w:hint="eastAsia" w:ascii="宋体" w:hAnsi="宋体" w:eastAsia="宋体" w:cs="宋体"/>
          <w:b w:val="0"/>
          <w:bCs w:val="0"/>
          <w:szCs w:val="36"/>
          <w:lang w:val="en-US" w:eastAsia="zh-CN"/>
        </w:rPr>
        <w:t>7.3工作量估算</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_Toc10583 </w:instrText>
      </w:r>
      <w:r>
        <w:rPr>
          <w:rFonts w:hint="eastAsia" w:ascii="宋体" w:hAnsi="宋体" w:eastAsia="宋体" w:cs="宋体"/>
          <w:b w:val="0"/>
          <w:bCs w:val="0"/>
        </w:rPr>
        <w:fldChar w:fldCharType="separate"/>
      </w:r>
      <w:r>
        <w:rPr>
          <w:rFonts w:hint="eastAsia" w:ascii="宋体" w:hAnsi="宋体" w:eastAsia="宋体" w:cs="宋体"/>
          <w:b w:val="0"/>
          <w:bCs w:val="0"/>
        </w:rPr>
        <w:t>13</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_Toc2001 </w:instrText>
      </w:r>
      <w:r>
        <w:rPr>
          <w:rFonts w:hint="eastAsia" w:ascii="宋体" w:hAnsi="宋体" w:eastAsia="宋体" w:cs="宋体"/>
          <w:b w:val="0"/>
          <w:bCs w:val="0"/>
        </w:rPr>
        <w:fldChar w:fldCharType="separate"/>
      </w:r>
      <w:r>
        <w:rPr>
          <w:rFonts w:hint="eastAsia" w:ascii="宋体" w:hAnsi="宋体" w:eastAsia="宋体" w:cs="宋体"/>
          <w:b w:val="0"/>
          <w:bCs w:val="0"/>
          <w:szCs w:val="36"/>
          <w:lang w:val="en-US" w:eastAsia="zh-CN"/>
        </w:rPr>
        <w:t>7.4成本估算</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_Toc2001 </w:instrText>
      </w:r>
      <w:r>
        <w:rPr>
          <w:rFonts w:hint="eastAsia" w:ascii="宋体" w:hAnsi="宋体" w:eastAsia="宋体" w:cs="宋体"/>
          <w:b w:val="0"/>
          <w:bCs w:val="0"/>
        </w:rPr>
        <w:fldChar w:fldCharType="separate"/>
      </w:r>
      <w:r>
        <w:rPr>
          <w:rFonts w:hint="eastAsia" w:ascii="宋体" w:hAnsi="宋体" w:eastAsia="宋体" w:cs="宋体"/>
          <w:b w:val="0"/>
          <w:bCs w:val="0"/>
        </w:rPr>
        <w:t>13</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_Toc28773 </w:instrText>
      </w:r>
      <w:r>
        <w:rPr>
          <w:rFonts w:hint="eastAsia" w:ascii="宋体" w:hAnsi="宋体" w:eastAsia="宋体" w:cs="宋体"/>
          <w:b w:val="0"/>
          <w:bCs w:val="0"/>
        </w:rPr>
        <w:fldChar w:fldCharType="separate"/>
      </w:r>
      <w:r>
        <w:rPr>
          <w:rFonts w:hint="eastAsia" w:ascii="宋体" w:hAnsi="宋体" w:eastAsia="宋体" w:cs="宋体"/>
          <w:b w:val="0"/>
          <w:bCs w:val="0"/>
          <w:szCs w:val="36"/>
          <w:lang w:val="en-US" w:eastAsia="zh-CN"/>
        </w:rPr>
        <w:t>7.5 管理预留</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_Toc28773 </w:instrText>
      </w:r>
      <w:r>
        <w:rPr>
          <w:rFonts w:hint="eastAsia" w:ascii="宋体" w:hAnsi="宋体" w:eastAsia="宋体" w:cs="宋体"/>
          <w:b w:val="0"/>
          <w:bCs w:val="0"/>
        </w:rPr>
        <w:fldChar w:fldCharType="separate"/>
      </w:r>
      <w:r>
        <w:rPr>
          <w:rFonts w:hint="eastAsia" w:ascii="宋体" w:hAnsi="宋体" w:eastAsia="宋体" w:cs="宋体"/>
          <w:b w:val="0"/>
          <w:bCs w:val="0"/>
        </w:rPr>
        <w:t>13</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_Toc916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8.进度计划</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_Toc916 </w:instrText>
      </w:r>
      <w:r>
        <w:rPr>
          <w:rFonts w:hint="eastAsia" w:ascii="宋体" w:hAnsi="宋体" w:eastAsia="宋体" w:cs="宋体"/>
          <w:b w:val="0"/>
          <w:bCs w:val="0"/>
        </w:rPr>
        <w:fldChar w:fldCharType="separate"/>
      </w:r>
      <w:r>
        <w:rPr>
          <w:rFonts w:hint="eastAsia" w:ascii="宋体" w:hAnsi="宋体" w:eastAsia="宋体" w:cs="宋体"/>
          <w:b w:val="0"/>
          <w:bCs w:val="0"/>
        </w:rPr>
        <w:t>14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rPr>
          <w:rFonts w:hint="eastAsia"/>
        </w:rPr>
        <w:sectPr>
          <w:headerReference r:id="rId5" w:type="default"/>
          <w:footerReference r:id="rId6" w:type="default"/>
          <w:pgSz w:w="11906" w:h="16838"/>
          <w:pgMar w:top="1440" w:right="1800" w:bottom="1440" w:left="1800" w:header="851" w:footer="992" w:gutter="0"/>
          <w:cols w:space="425" w:num="1"/>
          <w:docGrid w:type="lines" w:linePitch="312" w:charSpace="0"/>
        </w:sectPr>
      </w:pPr>
      <w:r>
        <w:rPr>
          <w:rFonts w:hint="eastAsia"/>
        </w:rPr>
        <w:fldChar w:fldCharType="end"/>
      </w:r>
    </w:p>
    <w:p>
      <w:pPr>
        <w:spacing w:line="360" w:lineRule="auto"/>
        <w:rPr>
          <w:rFonts w:hint="eastAsia" w:ascii="宋体" w:hAnsi="宋体" w:eastAsia="宋体" w:cs="宋体"/>
          <w:lang w:val="en-US" w:eastAsia="zh-CN"/>
        </w:rPr>
      </w:pPr>
    </w:p>
    <w:p>
      <w:pPr>
        <w:spacing w:line="360" w:lineRule="auto"/>
        <w:jc w:val="left"/>
        <w:outlineLvl w:val="0"/>
        <w:rPr>
          <w:rFonts w:hint="eastAsia" w:ascii="宋体" w:hAnsi="宋体" w:eastAsia="宋体" w:cs="宋体"/>
          <w:b/>
          <w:sz w:val="44"/>
          <w:szCs w:val="44"/>
          <w:lang w:val="en-US" w:eastAsia="zh-CN"/>
        </w:rPr>
      </w:pPr>
      <w:bookmarkStart w:id="0" w:name="_Toc4644"/>
      <w:r>
        <w:rPr>
          <w:rFonts w:hint="eastAsia" w:ascii="黑体" w:hAnsi="黑体" w:eastAsia="黑体" w:cs="黑体"/>
          <w:b/>
          <w:sz w:val="44"/>
          <w:szCs w:val="44"/>
          <w:lang w:val="en-US" w:eastAsia="zh-CN"/>
        </w:rPr>
        <w:t>1.引言</w:t>
      </w:r>
      <w:bookmarkEnd w:id="0"/>
    </w:p>
    <w:p>
      <w:pPr>
        <w:pStyle w:val="3"/>
        <w:spacing w:line="360" w:lineRule="auto"/>
        <w:ind w:firstLine="420" w:firstLineChars="0"/>
        <w:rPr>
          <w:rFonts w:hint="eastAsia" w:ascii="宋体" w:hAnsi="宋体" w:eastAsia="宋体" w:cs="宋体"/>
        </w:rPr>
      </w:pPr>
      <w:bookmarkStart w:id="1" w:name="_Toc17871"/>
      <w:bookmarkStart w:id="2" w:name="_Toc30223"/>
      <w:bookmarkStart w:id="3" w:name="_Toc15965"/>
      <w:bookmarkStart w:id="4" w:name="_Toc367706886"/>
      <w:bookmarkStart w:id="5" w:name="_Toc17311"/>
      <w:bookmarkStart w:id="6" w:name="_Toc9127"/>
      <w:bookmarkStart w:id="7" w:name="_Toc13332"/>
      <w:bookmarkStart w:id="8" w:name="_Toc16569"/>
      <w:bookmarkStart w:id="9" w:name="_Toc19808"/>
      <w:bookmarkStart w:id="10" w:name="_Toc18796"/>
      <w:r>
        <w:rPr>
          <w:rFonts w:hint="eastAsia" w:ascii="黑体" w:hAnsi="黑体" w:eastAsia="黑体" w:cs="黑体"/>
        </w:rPr>
        <w:t>1.1标识</w:t>
      </w:r>
      <w:bookmarkEnd w:id="1"/>
      <w:bookmarkEnd w:id="2"/>
      <w:bookmarkEnd w:id="3"/>
      <w:bookmarkEnd w:id="4"/>
      <w:bookmarkEnd w:id="5"/>
      <w:bookmarkEnd w:id="6"/>
      <w:bookmarkEnd w:id="7"/>
      <w:bookmarkEnd w:id="8"/>
      <w:bookmarkEnd w:id="9"/>
      <w:bookmarkEnd w:id="10"/>
      <w:r>
        <w:rPr>
          <w:rFonts w:hint="eastAsia" w:ascii="宋体" w:hAnsi="宋体" w:eastAsia="宋体" w:cs="宋体"/>
        </w:rPr>
        <w:t xml:space="preserve"> </w:t>
      </w:r>
    </w:p>
    <w:p>
      <w:pPr>
        <w:spacing w:line="360" w:lineRule="auto"/>
        <w:ind w:firstLine="420"/>
        <w:rPr>
          <w:rFonts w:hint="eastAsia" w:ascii="宋体" w:hAnsi="宋体" w:eastAsia="宋体" w:cs="宋体"/>
        </w:rPr>
      </w:pPr>
      <w:bookmarkStart w:id="11" w:name="_Toc367706887"/>
      <w:bookmarkStart w:id="12" w:name="_Toc9656"/>
      <w:r>
        <w:rPr>
          <w:rFonts w:hint="eastAsia" w:ascii="宋体" w:hAnsi="宋体" w:eastAsia="宋体" w:cs="宋体"/>
        </w:rPr>
        <w:t>文档标识号：</w:t>
      </w:r>
      <w:r>
        <w:rPr>
          <w:rFonts w:hint="eastAsia" w:ascii="宋体" w:hAnsi="宋体" w:eastAsia="宋体" w:cs="宋体"/>
          <w:lang w:eastAsia="zh-CN"/>
        </w:rPr>
        <w:t>图书</w:t>
      </w:r>
      <w:r>
        <w:rPr>
          <w:rFonts w:hint="eastAsia" w:ascii="宋体" w:hAnsi="宋体" w:eastAsia="宋体" w:cs="宋体"/>
        </w:rPr>
        <w:t xml:space="preserve">管理系统_开发计划文档（V2.0） </w:t>
      </w:r>
    </w:p>
    <w:p>
      <w:pPr>
        <w:spacing w:line="360" w:lineRule="auto"/>
        <w:ind w:firstLine="420"/>
        <w:rPr>
          <w:rFonts w:hint="eastAsia" w:ascii="宋体" w:hAnsi="宋体" w:eastAsia="宋体" w:cs="宋体"/>
        </w:rPr>
      </w:pPr>
      <w:r>
        <w:rPr>
          <w:rFonts w:hint="eastAsia" w:ascii="宋体" w:hAnsi="宋体" w:eastAsia="宋体" w:cs="宋体"/>
        </w:rPr>
        <w:t>文档标题：</w:t>
      </w:r>
      <w:r>
        <w:rPr>
          <w:rFonts w:hint="eastAsia" w:ascii="宋体" w:hAnsi="宋体" w:eastAsia="宋体" w:cs="宋体"/>
          <w:lang w:eastAsia="zh-CN"/>
        </w:rPr>
        <w:t>图书</w:t>
      </w:r>
      <w:r>
        <w:rPr>
          <w:rFonts w:hint="eastAsia" w:ascii="宋体" w:hAnsi="宋体" w:eastAsia="宋体" w:cs="宋体"/>
        </w:rPr>
        <w:t>管理系统开发计划文档</w:t>
      </w:r>
    </w:p>
    <w:p>
      <w:pPr>
        <w:spacing w:line="360" w:lineRule="auto"/>
        <w:ind w:firstLine="420"/>
        <w:rPr>
          <w:rFonts w:hint="eastAsia" w:ascii="宋体" w:hAnsi="宋体" w:eastAsia="宋体" w:cs="宋体"/>
        </w:rPr>
      </w:pPr>
      <w:r>
        <w:rPr>
          <w:rFonts w:hint="eastAsia" w:ascii="宋体" w:hAnsi="宋体" w:eastAsia="宋体" w:cs="宋体"/>
        </w:rPr>
        <w:t>项目/产品中文全称：</w:t>
      </w:r>
      <w:r>
        <w:rPr>
          <w:rFonts w:hint="eastAsia" w:ascii="宋体" w:hAnsi="宋体" w:eastAsia="宋体" w:cs="宋体"/>
          <w:lang w:eastAsia="zh-CN"/>
        </w:rPr>
        <w:t>图书</w:t>
      </w:r>
      <w:r>
        <w:rPr>
          <w:rFonts w:hint="eastAsia" w:ascii="宋体" w:hAnsi="宋体" w:eastAsia="宋体" w:cs="宋体"/>
        </w:rPr>
        <w:t>管理系统</w:t>
      </w:r>
    </w:p>
    <w:p>
      <w:pPr>
        <w:spacing w:line="360" w:lineRule="auto"/>
        <w:ind w:firstLine="420"/>
        <w:rPr>
          <w:rStyle w:val="15"/>
          <w:rFonts w:hint="eastAsia" w:ascii="宋体" w:hAnsi="宋体" w:eastAsia="宋体" w:cs="宋体"/>
        </w:rPr>
      </w:pPr>
      <w:r>
        <w:rPr>
          <w:rFonts w:hint="eastAsia" w:ascii="宋体" w:hAnsi="宋体" w:eastAsia="宋体" w:cs="宋体"/>
        </w:rPr>
        <w:t>项目/产品英文全称：</w:t>
      </w:r>
      <w:r>
        <w:rPr>
          <w:rStyle w:val="15"/>
          <w:rFonts w:hint="eastAsia" w:ascii="宋体" w:hAnsi="宋体" w:eastAsia="宋体" w:cs="宋体"/>
        </w:rPr>
        <w:t xml:space="preserve"> </w:t>
      </w:r>
      <w:r>
        <w:rPr>
          <w:rStyle w:val="15"/>
          <w:rFonts w:hint="eastAsia" w:ascii="宋体" w:hAnsi="宋体" w:eastAsia="宋体" w:cs="宋体"/>
          <w:lang w:val="en-US" w:eastAsia="zh-CN"/>
        </w:rPr>
        <w:t>Library</w:t>
      </w:r>
      <w:r>
        <w:rPr>
          <w:rStyle w:val="15"/>
          <w:rFonts w:hint="eastAsia" w:ascii="宋体" w:hAnsi="宋体" w:eastAsia="宋体" w:cs="宋体"/>
        </w:rPr>
        <w:t xml:space="preserve"> Management System </w:t>
      </w:r>
    </w:p>
    <w:p>
      <w:pPr>
        <w:spacing w:line="360" w:lineRule="auto"/>
        <w:ind w:firstLine="420"/>
        <w:rPr>
          <w:rFonts w:hint="eastAsia" w:ascii="宋体" w:hAnsi="宋体" w:eastAsia="宋体" w:cs="宋体"/>
        </w:rPr>
      </w:pPr>
      <w:r>
        <w:rPr>
          <w:rStyle w:val="15"/>
          <w:rFonts w:hint="eastAsia" w:ascii="宋体" w:hAnsi="宋体" w:eastAsia="宋体" w:cs="宋体"/>
        </w:rPr>
        <w:t>项目/产品英文缩写：</w:t>
      </w:r>
      <w:r>
        <w:rPr>
          <w:rStyle w:val="15"/>
          <w:rFonts w:hint="eastAsia" w:ascii="宋体" w:hAnsi="宋体" w:eastAsia="宋体" w:cs="宋体"/>
          <w:lang w:val="en-US" w:eastAsia="zh-CN"/>
        </w:rPr>
        <w:t>LMS</w:t>
      </w:r>
      <w:r>
        <w:rPr>
          <w:rStyle w:val="15"/>
          <w:rFonts w:hint="eastAsia" w:ascii="宋体" w:hAnsi="宋体" w:eastAsia="宋体" w:cs="宋体"/>
        </w:rPr>
        <w:t>_1.0</w:t>
      </w:r>
    </w:p>
    <w:p>
      <w:pPr>
        <w:spacing w:line="360" w:lineRule="auto"/>
        <w:ind w:firstLine="420"/>
        <w:rPr>
          <w:rFonts w:hint="eastAsia" w:ascii="宋体" w:hAnsi="宋体" w:eastAsia="宋体" w:cs="宋体"/>
        </w:rPr>
      </w:pPr>
      <w:r>
        <w:rPr>
          <w:rFonts w:hint="eastAsia" w:ascii="宋体" w:hAnsi="宋体" w:eastAsia="宋体" w:cs="宋体"/>
        </w:rPr>
        <w:t>版本号：V2.0</w:t>
      </w:r>
    </w:p>
    <w:p>
      <w:pPr>
        <w:pStyle w:val="3"/>
        <w:spacing w:line="360" w:lineRule="auto"/>
        <w:ind w:firstLine="420" w:firstLineChars="0"/>
        <w:rPr>
          <w:rFonts w:hint="eastAsia" w:ascii="宋体" w:hAnsi="宋体" w:eastAsia="宋体" w:cs="宋体"/>
        </w:rPr>
      </w:pPr>
      <w:bookmarkStart w:id="13" w:name="_Toc24323"/>
      <w:bookmarkStart w:id="14" w:name="_Toc12342"/>
      <w:bookmarkStart w:id="15" w:name="_Toc5517"/>
      <w:bookmarkStart w:id="16" w:name="_Toc31514"/>
      <w:bookmarkStart w:id="17" w:name="_Toc17959"/>
      <w:bookmarkStart w:id="18" w:name="_Toc16456"/>
      <w:bookmarkStart w:id="19" w:name="_Toc19517"/>
      <w:bookmarkStart w:id="20" w:name="_Toc15769"/>
      <w:r>
        <w:rPr>
          <w:rFonts w:hint="eastAsia" w:ascii="黑体" w:hAnsi="黑体" w:eastAsia="黑体" w:cs="黑体"/>
        </w:rPr>
        <w:t xml:space="preserve">1.2 </w:t>
      </w:r>
      <w:r>
        <w:rPr>
          <w:rFonts w:hint="eastAsia" w:ascii="黑体" w:hAnsi="黑体" w:eastAsia="黑体" w:cs="黑体"/>
          <w:lang w:eastAsia="zh-CN"/>
        </w:rPr>
        <w:t>项目</w:t>
      </w:r>
      <w:r>
        <w:rPr>
          <w:rFonts w:hint="eastAsia" w:ascii="黑体" w:hAnsi="黑体" w:eastAsia="黑体" w:cs="黑体"/>
        </w:rPr>
        <w:t>概述</w:t>
      </w:r>
      <w:bookmarkEnd w:id="11"/>
      <w:bookmarkEnd w:id="12"/>
      <w:bookmarkEnd w:id="13"/>
      <w:bookmarkEnd w:id="14"/>
      <w:bookmarkEnd w:id="15"/>
      <w:bookmarkEnd w:id="16"/>
      <w:bookmarkEnd w:id="17"/>
      <w:bookmarkEnd w:id="18"/>
      <w:bookmarkEnd w:id="19"/>
      <w:bookmarkEnd w:id="20"/>
    </w:p>
    <w:p>
      <w:pPr>
        <w:spacing w:line="360" w:lineRule="auto"/>
        <w:ind w:firstLine="480" w:firstLineChars="20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本文档是对图书管理系统的相关计划和说明，该软件的基本特性是能够满足数据库网络管理员对数据库中关于书的一些信息的增添以及删除</w:t>
      </w:r>
      <w:r>
        <w:rPr>
          <w:rFonts w:hint="eastAsia" w:ascii="宋体" w:hAnsi="宋体" w:eastAsia="宋体" w:cs="宋体"/>
          <w:color w:val="auto"/>
          <w:kern w:val="0"/>
          <w:sz w:val="21"/>
          <w:szCs w:val="21"/>
          <w:lang w:eastAsia="zh-CN"/>
        </w:rPr>
        <w:t>。应软件需求方的要求，本图书</w:t>
      </w:r>
      <w:r>
        <w:rPr>
          <w:rFonts w:hint="eastAsia" w:ascii="宋体" w:hAnsi="宋体" w:eastAsia="宋体" w:cs="宋体"/>
          <w:color w:val="auto"/>
          <w:kern w:val="0"/>
          <w:sz w:val="21"/>
          <w:szCs w:val="21"/>
        </w:rPr>
        <w:t>管理系统将借书的</w:t>
      </w:r>
      <w:r>
        <w:rPr>
          <w:rFonts w:hint="eastAsia" w:ascii="宋体" w:hAnsi="宋体" w:eastAsia="宋体" w:cs="宋体"/>
          <w:color w:val="auto"/>
          <w:kern w:val="0"/>
          <w:sz w:val="21"/>
          <w:szCs w:val="21"/>
          <w:lang w:eastAsia="zh-CN"/>
        </w:rPr>
        <w:t>用户</w:t>
      </w:r>
      <w:r>
        <w:rPr>
          <w:rFonts w:hint="eastAsia" w:ascii="宋体" w:hAnsi="宋体" w:eastAsia="宋体" w:cs="宋体"/>
          <w:color w:val="auto"/>
          <w:kern w:val="0"/>
          <w:sz w:val="21"/>
          <w:szCs w:val="21"/>
        </w:rPr>
        <w:t>分成两类，教师以及学生：</w:t>
      </w:r>
      <w:r>
        <w:rPr>
          <w:rFonts w:hint="eastAsia" w:ascii="宋体" w:hAnsi="宋体" w:eastAsia="宋体" w:cs="宋体"/>
          <w:color w:val="000000"/>
          <w:kern w:val="0"/>
          <w:sz w:val="21"/>
          <w:szCs w:val="21"/>
        </w:rPr>
        <w:t>提供用户注册、信息查询、书目编排/录入、图书借还及预借功能等</w:t>
      </w:r>
      <w:ins w:id="0" w:author="Administrator" w:date="2016-10-18T20:20:40Z">
        <w:r>
          <w:rPr>
            <w:rFonts w:hint="eastAsia" w:ascii="宋体" w:hAnsi="宋体" w:eastAsia="宋体" w:cs="宋体"/>
            <w:color w:val="000000"/>
            <w:kern w:val="0"/>
            <w:sz w:val="21"/>
            <w:szCs w:val="21"/>
            <w:lang w:val="en-US" w:eastAsia="zh-CN"/>
          </w:rPr>
          <w:t>在</w:t>
        </w:r>
      </w:ins>
      <w:ins w:id="1" w:author="Administrator" w:date="2016-10-18T20:20:43Z">
        <w:r>
          <w:rPr>
            <w:rFonts w:hint="eastAsia" w:ascii="宋体" w:hAnsi="宋体" w:eastAsia="宋体" w:cs="宋体"/>
            <w:color w:val="000000"/>
            <w:kern w:val="0"/>
            <w:sz w:val="21"/>
            <w:szCs w:val="21"/>
            <w:lang w:val="en-US" w:eastAsia="zh-CN"/>
          </w:rPr>
          <w:t>文档</w:t>
        </w:r>
      </w:ins>
      <w:ins w:id="2" w:author="Administrator" w:date="2016-10-18T20:20:44Z">
        <w:r>
          <w:rPr>
            <w:rFonts w:hint="eastAsia" w:ascii="宋体" w:hAnsi="宋体" w:eastAsia="宋体" w:cs="宋体"/>
            <w:color w:val="000000"/>
            <w:kern w:val="0"/>
            <w:sz w:val="21"/>
            <w:szCs w:val="21"/>
            <w:lang w:val="en-US" w:eastAsia="zh-CN"/>
          </w:rPr>
          <w:t>中</w:t>
        </w:r>
      </w:ins>
      <w:ins w:id="3" w:author="Administrator" w:date="2016-10-18T20:20:46Z">
        <w:r>
          <w:rPr>
            <w:rFonts w:hint="eastAsia" w:ascii="宋体" w:hAnsi="宋体" w:eastAsia="宋体" w:cs="宋体"/>
            <w:color w:val="000000"/>
            <w:kern w:val="0"/>
            <w:sz w:val="21"/>
            <w:szCs w:val="21"/>
            <w:lang w:val="en-US" w:eastAsia="zh-CN"/>
          </w:rPr>
          <w:t>不要</w:t>
        </w:r>
      </w:ins>
      <w:ins w:id="4" w:author="Administrator" w:date="2016-10-18T20:20:48Z">
        <w:r>
          <w:rPr>
            <w:rFonts w:hint="eastAsia" w:ascii="宋体" w:hAnsi="宋体" w:eastAsia="宋体" w:cs="宋体"/>
            <w:color w:val="000000"/>
            <w:kern w:val="0"/>
            <w:sz w:val="21"/>
            <w:szCs w:val="21"/>
            <w:lang w:val="en-US" w:eastAsia="zh-CN"/>
          </w:rPr>
          <w:t>用</w:t>
        </w:r>
      </w:ins>
      <w:ins w:id="5" w:author="Administrator" w:date="2016-10-18T20:20:51Z">
        <w:r>
          <w:rPr>
            <w:rFonts w:hint="eastAsia" w:ascii="宋体" w:hAnsi="宋体" w:eastAsia="宋体" w:cs="宋体"/>
            <w:color w:val="000000"/>
            <w:kern w:val="0"/>
            <w:sz w:val="21"/>
            <w:szCs w:val="21"/>
            <w:lang w:val="en-US" w:eastAsia="zh-CN"/>
          </w:rPr>
          <w:t>“</w:t>
        </w:r>
      </w:ins>
      <w:ins w:id="6" w:author="Administrator" w:date="2016-10-18T20:20:55Z">
        <w:r>
          <w:rPr>
            <w:rFonts w:hint="eastAsia" w:ascii="宋体" w:hAnsi="宋体" w:eastAsia="宋体" w:cs="宋体"/>
            <w:color w:val="000000"/>
            <w:kern w:val="0"/>
            <w:sz w:val="21"/>
            <w:szCs w:val="21"/>
            <w:lang w:val="en-US" w:eastAsia="zh-CN"/>
          </w:rPr>
          <w:t>等</w:t>
        </w:r>
      </w:ins>
      <w:ins w:id="7" w:author="Administrator" w:date="2016-10-18T20:20:51Z">
        <w:r>
          <w:rPr>
            <w:rFonts w:hint="eastAsia" w:ascii="宋体" w:hAnsi="宋体" w:eastAsia="宋体" w:cs="宋体"/>
            <w:color w:val="000000"/>
            <w:kern w:val="0"/>
            <w:sz w:val="21"/>
            <w:szCs w:val="21"/>
            <w:lang w:val="en-US" w:eastAsia="zh-CN"/>
          </w:rPr>
          <w:t>”</w:t>
        </w:r>
      </w:ins>
      <w:ins w:id="8" w:author="Administrator" w:date="2016-10-18T20:20:58Z">
        <w:r>
          <w:rPr>
            <w:rFonts w:hint="eastAsia" w:ascii="宋体" w:hAnsi="宋体" w:eastAsia="宋体" w:cs="宋体"/>
            <w:color w:val="000000"/>
            <w:kern w:val="0"/>
            <w:sz w:val="21"/>
            <w:szCs w:val="21"/>
            <w:lang w:val="en-US" w:eastAsia="zh-CN"/>
          </w:rPr>
          <w:t>字样</w:t>
        </w:r>
      </w:ins>
      <w:ins w:id="9" w:author="Administrator" w:date="2016-10-18T20:20:59Z">
        <w:r>
          <w:rPr>
            <w:rFonts w:hint="eastAsia" w:ascii="宋体" w:hAnsi="宋体" w:eastAsia="宋体" w:cs="宋体"/>
            <w:color w:val="000000"/>
            <w:kern w:val="0"/>
            <w:sz w:val="21"/>
            <w:szCs w:val="21"/>
            <w:lang w:val="en-US" w:eastAsia="zh-CN"/>
          </w:rPr>
          <w:t>，</w:t>
        </w:r>
      </w:ins>
      <w:ins w:id="10" w:author="Administrator" w:date="2016-10-18T20:21:02Z">
        <w:r>
          <w:rPr>
            <w:rFonts w:hint="eastAsia" w:ascii="宋体" w:hAnsi="宋体" w:eastAsia="宋体" w:cs="宋体"/>
            <w:color w:val="000000"/>
            <w:kern w:val="0"/>
            <w:sz w:val="21"/>
            <w:szCs w:val="21"/>
            <w:lang w:val="en-US" w:eastAsia="zh-CN"/>
          </w:rPr>
          <w:t>所有</w:t>
        </w:r>
      </w:ins>
      <w:ins w:id="11" w:author="Administrator" w:date="2016-10-18T20:21:04Z">
        <w:r>
          <w:rPr>
            <w:rFonts w:hint="eastAsia" w:ascii="宋体" w:hAnsi="宋体" w:eastAsia="宋体" w:cs="宋体"/>
            <w:color w:val="000000"/>
            <w:kern w:val="0"/>
            <w:sz w:val="21"/>
            <w:szCs w:val="21"/>
            <w:lang w:val="en-US" w:eastAsia="zh-CN"/>
          </w:rPr>
          <w:t>项</w:t>
        </w:r>
      </w:ins>
      <w:ins w:id="12" w:author="Administrator" w:date="2016-10-18T20:21:07Z">
        <w:r>
          <w:rPr>
            <w:rFonts w:hint="eastAsia" w:ascii="宋体" w:hAnsi="宋体" w:eastAsia="宋体" w:cs="宋体"/>
            <w:color w:val="000000"/>
            <w:kern w:val="0"/>
            <w:sz w:val="21"/>
            <w:szCs w:val="21"/>
            <w:lang w:val="en-US" w:eastAsia="zh-CN"/>
          </w:rPr>
          <w:t>都</w:t>
        </w:r>
      </w:ins>
      <w:ins w:id="13" w:author="Administrator" w:date="2016-10-18T20:21:10Z">
        <w:r>
          <w:rPr>
            <w:rFonts w:hint="eastAsia" w:ascii="宋体" w:hAnsi="宋体" w:eastAsia="宋体" w:cs="宋体"/>
            <w:color w:val="000000"/>
            <w:kern w:val="0"/>
            <w:sz w:val="21"/>
            <w:szCs w:val="21"/>
            <w:lang w:val="en-US" w:eastAsia="zh-CN"/>
          </w:rPr>
          <w:t>要</w:t>
        </w:r>
      </w:ins>
      <w:ins w:id="14" w:author="Administrator" w:date="2016-10-18T20:21:12Z">
        <w:r>
          <w:rPr>
            <w:rFonts w:hint="eastAsia" w:ascii="宋体" w:hAnsi="宋体" w:eastAsia="宋体" w:cs="宋体"/>
            <w:color w:val="000000"/>
            <w:kern w:val="0"/>
            <w:sz w:val="21"/>
            <w:szCs w:val="21"/>
            <w:lang w:val="en-US" w:eastAsia="zh-CN"/>
          </w:rPr>
          <w:t>明确</w:t>
        </w:r>
      </w:ins>
      <w:ins w:id="15" w:author="Administrator" w:date="2016-10-18T20:21:13Z">
        <w:r>
          <w:rPr>
            <w:rFonts w:hint="eastAsia" w:ascii="宋体" w:hAnsi="宋体" w:eastAsia="宋体" w:cs="宋体"/>
            <w:color w:val="000000"/>
            <w:kern w:val="0"/>
            <w:sz w:val="21"/>
            <w:szCs w:val="21"/>
            <w:lang w:val="en-US" w:eastAsia="zh-CN"/>
          </w:rPr>
          <w:t>。</w:t>
        </w:r>
      </w:ins>
      <w:r>
        <w:rPr>
          <w:rFonts w:hint="eastAsia" w:ascii="宋体" w:hAnsi="宋体" w:eastAsia="宋体" w:cs="宋体"/>
          <w:color w:val="auto"/>
          <w:kern w:val="0"/>
          <w:sz w:val="21"/>
          <w:szCs w:val="21"/>
        </w:rPr>
        <w:t>我们设置教师和学生可以</w:t>
      </w:r>
      <w:r>
        <w:rPr>
          <w:rFonts w:hint="eastAsia" w:ascii="宋体" w:hAnsi="宋体" w:eastAsia="宋体" w:cs="宋体"/>
          <w:color w:val="auto"/>
          <w:kern w:val="0"/>
          <w:sz w:val="21"/>
          <w:szCs w:val="21"/>
          <w:lang w:eastAsia="zh-CN"/>
        </w:rPr>
        <w:t>同时</w:t>
      </w:r>
      <w:r>
        <w:rPr>
          <w:rFonts w:hint="eastAsia" w:ascii="宋体" w:hAnsi="宋体" w:eastAsia="宋体" w:cs="宋体"/>
          <w:color w:val="auto"/>
          <w:kern w:val="0"/>
          <w:sz w:val="21"/>
          <w:szCs w:val="21"/>
        </w:rPr>
        <w:t>借阅的</w:t>
      </w:r>
      <w:r>
        <w:rPr>
          <w:rFonts w:hint="eastAsia" w:ascii="宋体" w:hAnsi="宋体" w:eastAsia="宋体" w:cs="宋体"/>
          <w:color w:val="auto"/>
          <w:kern w:val="0"/>
          <w:sz w:val="21"/>
          <w:szCs w:val="21"/>
          <w:lang w:eastAsia="zh-CN"/>
        </w:rPr>
        <w:t>图书数量及图书归还期限</w:t>
      </w:r>
      <w:r>
        <w:rPr>
          <w:rFonts w:hint="eastAsia" w:ascii="宋体" w:hAnsi="宋体" w:eastAsia="宋体" w:cs="宋体"/>
          <w:color w:val="auto"/>
          <w:kern w:val="0"/>
          <w:sz w:val="21"/>
          <w:szCs w:val="21"/>
        </w:rPr>
        <w:t>不同。</w:t>
      </w:r>
    </w:p>
    <w:p>
      <w:pPr>
        <w:spacing w:line="360" w:lineRule="auto"/>
        <w:ind w:firstLine="42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本系统的开发方：计算机学院软件工程实践小组</w:t>
      </w:r>
      <w:r>
        <w:rPr>
          <w:rFonts w:hint="eastAsia" w:ascii="宋体" w:hAnsi="宋体" w:eastAsia="宋体" w:cs="宋体"/>
          <w:color w:val="auto"/>
          <w:kern w:val="0"/>
          <w:sz w:val="21"/>
          <w:szCs w:val="21"/>
          <w:lang w:val="en-US" w:eastAsia="zh-CN"/>
        </w:rPr>
        <w:t>6</w:t>
      </w:r>
      <w:r>
        <w:rPr>
          <w:rFonts w:hint="eastAsia" w:ascii="宋体" w:hAnsi="宋体" w:eastAsia="宋体" w:cs="宋体"/>
          <w:color w:val="auto"/>
          <w:kern w:val="0"/>
          <w:sz w:val="21"/>
          <w:szCs w:val="21"/>
        </w:rPr>
        <w:t>组。支持机构：北京航空航天大学软件所。</w:t>
      </w:r>
    </w:p>
    <w:p>
      <w:pPr>
        <w:spacing w:line="360" w:lineRule="auto"/>
        <w:ind w:firstLine="42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相关文档：</w:t>
      </w:r>
      <w:r>
        <w:rPr>
          <w:rFonts w:hint="eastAsia" w:ascii="宋体" w:hAnsi="宋体" w:eastAsia="宋体" w:cs="宋体"/>
          <w:color w:val="auto"/>
          <w:kern w:val="0"/>
          <w:sz w:val="21"/>
          <w:szCs w:val="21"/>
          <w:lang w:eastAsia="zh-CN"/>
        </w:rPr>
        <w:t>软件</w:t>
      </w:r>
      <w:r>
        <w:rPr>
          <w:rFonts w:hint="eastAsia" w:ascii="宋体" w:hAnsi="宋体" w:eastAsia="宋体" w:cs="宋体"/>
          <w:color w:val="auto"/>
          <w:kern w:val="0"/>
          <w:sz w:val="21"/>
          <w:szCs w:val="21"/>
        </w:rPr>
        <w:t>需求规格说明，软件</w:t>
      </w:r>
      <w:r>
        <w:rPr>
          <w:rFonts w:hint="eastAsia" w:ascii="宋体" w:hAnsi="宋体" w:eastAsia="宋体" w:cs="宋体"/>
          <w:color w:val="auto"/>
          <w:kern w:val="0"/>
          <w:sz w:val="21"/>
          <w:szCs w:val="21"/>
          <w:lang w:eastAsia="zh-CN"/>
        </w:rPr>
        <w:t>设计说明</w:t>
      </w:r>
      <w:r>
        <w:rPr>
          <w:rFonts w:hint="eastAsia" w:ascii="宋体" w:hAnsi="宋体" w:eastAsia="宋体" w:cs="宋体"/>
          <w:color w:val="auto"/>
          <w:kern w:val="0"/>
          <w:sz w:val="21"/>
          <w:szCs w:val="21"/>
        </w:rPr>
        <w:t>，软件</w:t>
      </w:r>
      <w:r>
        <w:rPr>
          <w:rFonts w:hint="eastAsia" w:ascii="宋体" w:hAnsi="宋体" w:eastAsia="宋体" w:cs="宋体"/>
          <w:color w:val="auto"/>
          <w:kern w:val="0"/>
          <w:sz w:val="21"/>
          <w:szCs w:val="21"/>
          <w:lang w:eastAsia="zh-CN"/>
        </w:rPr>
        <w:t>测试</w:t>
      </w:r>
      <w:r>
        <w:rPr>
          <w:rFonts w:hint="eastAsia" w:ascii="宋体" w:hAnsi="宋体" w:eastAsia="宋体" w:cs="宋体"/>
          <w:color w:val="auto"/>
          <w:kern w:val="0"/>
          <w:sz w:val="21"/>
          <w:szCs w:val="21"/>
        </w:rPr>
        <w:t>说明，</w:t>
      </w:r>
      <w:r>
        <w:rPr>
          <w:rFonts w:hint="eastAsia" w:ascii="宋体" w:hAnsi="宋体" w:eastAsia="宋体" w:cs="宋体"/>
          <w:color w:val="auto"/>
          <w:kern w:val="0"/>
          <w:sz w:val="21"/>
          <w:szCs w:val="21"/>
          <w:lang w:eastAsia="zh-CN"/>
        </w:rPr>
        <w:t>数据库顶层设计说明</w:t>
      </w:r>
    </w:p>
    <w:p>
      <w:pPr>
        <w:spacing w:line="360" w:lineRule="auto"/>
        <w:jc w:val="left"/>
        <w:rPr>
          <w:rFonts w:hint="eastAsia" w:ascii="宋体" w:hAnsi="宋体" w:eastAsia="宋体" w:cs="宋体"/>
          <w:b/>
          <w:sz w:val="44"/>
          <w:szCs w:val="44"/>
          <w:lang w:val="en-US" w:eastAsia="zh-CN"/>
        </w:rPr>
      </w:pPr>
    </w:p>
    <w:p>
      <w:pPr>
        <w:spacing w:line="360" w:lineRule="auto"/>
        <w:ind w:firstLine="420" w:firstLineChars="0"/>
        <w:jc w:val="left"/>
        <w:outlineLvl w:val="1"/>
        <w:rPr>
          <w:rFonts w:hint="eastAsia" w:ascii="黑体" w:hAnsi="黑体" w:eastAsia="黑体" w:cs="黑体"/>
          <w:b/>
          <w:sz w:val="32"/>
          <w:szCs w:val="32"/>
          <w:lang w:val="en-US" w:eastAsia="zh-CN"/>
        </w:rPr>
      </w:pPr>
      <w:bookmarkStart w:id="21" w:name="_Toc23564"/>
      <w:r>
        <w:rPr>
          <w:rFonts w:hint="eastAsia" w:ascii="黑体" w:hAnsi="黑体" w:eastAsia="黑体" w:cs="黑体"/>
          <w:b/>
          <w:sz w:val="32"/>
          <w:szCs w:val="32"/>
          <w:lang w:val="en-US" w:eastAsia="zh-CN"/>
        </w:rPr>
        <w:t>1.3 文档概述</w:t>
      </w:r>
      <w:bookmarkEnd w:id="21"/>
      <w:bookmarkStart w:id="22" w:name="_Toc28917"/>
      <w:bookmarkStart w:id="23" w:name="_Toc15123"/>
    </w:p>
    <w:p>
      <w:pPr>
        <w:spacing w:line="360" w:lineRule="auto"/>
        <w:ind w:firstLine="420" w:firstLineChars="0"/>
        <w:jc w:val="left"/>
        <w:rPr>
          <w:rFonts w:hint="eastAsia" w:ascii="黑体" w:hAnsi="黑体" w:eastAsia="黑体" w:cs="黑体"/>
          <w:b/>
          <w:sz w:val="32"/>
          <w:szCs w:val="32"/>
          <w:lang w:val="en-US" w:eastAsia="zh-CN"/>
        </w:rPr>
      </w:pPr>
    </w:p>
    <w:p>
      <w:pPr>
        <w:spacing w:line="360" w:lineRule="auto"/>
        <w:ind w:firstLine="420" w:firstLineChars="0"/>
        <w:jc w:val="left"/>
        <w:rPr>
          <w:rFonts w:hint="eastAsia" w:ascii="宋体" w:hAnsi="宋体" w:eastAsia="宋体" w:cs="宋体"/>
          <w:b w:val="0"/>
          <w:bCs w:val="0"/>
          <w:sz w:val="21"/>
          <w:szCs w:val="21"/>
        </w:rPr>
      </w:pPr>
      <w:r>
        <w:rPr>
          <w:rFonts w:hint="eastAsia" w:ascii="宋体" w:hAnsi="宋体" w:eastAsia="宋体" w:cs="宋体"/>
          <w:b w:val="0"/>
          <w:bCs w:val="0"/>
          <w:sz w:val="21"/>
          <w:szCs w:val="21"/>
        </w:rPr>
        <w:t>本文档适用于</w:t>
      </w:r>
      <w:r>
        <w:rPr>
          <w:rFonts w:hint="eastAsia" w:ascii="宋体" w:hAnsi="宋体" w:eastAsia="宋体" w:cs="宋体"/>
          <w:b w:val="0"/>
          <w:bCs w:val="0"/>
          <w:sz w:val="21"/>
          <w:szCs w:val="21"/>
          <w:lang w:eastAsia="zh-CN"/>
        </w:rPr>
        <w:t>图书管理系统</w:t>
      </w:r>
      <w:r>
        <w:rPr>
          <w:rFonts w:hint="eastAsia" w:ascii="宋体" w:hAnsi="宋体" w:eastAsia="宋体" w:cs="宋体"/>
          <w:b w:val="0"/>
          <w:bCs w:val="0"/>
          <w:sz w:val="21"/>
          <w:szCs w:val="21"/>
        </w:rPr>
        <w:t>，即</w:t>
      </w:r>
      <w:r>
        <w:rPr>
          <w:rFonts w:hint="eastAsia" w:ascii="宋体" w:hAnsi="宋体" w:eastAsia="宋体" w:cs="宋体"/>
          <w:b w:val="0"/>
          <w:bCs w:val="0"/>
          <w:sz w:val="21"/>
          <w:szCs w:val="21"/>
          <w:lang w:val="en-US" w:eastAsia="zh-CN"/>
        </w:rPr>
        <w:t>Library Management</w:t>
      </w:r>
      <w:r>
        <w:rPr>
          <w:rFonts w:hint="eastAsia" w:ascii="宋体" w:hAnsi="宋体" w:eastAsia="宋体" w:cs="宋体"/>
          <w:b w:val="0"/>
          <w:bCs w:val="0"/>
          <w:sz w:val="21"/>
          <w:szCs w:val="21"/>
        </w:rPr>
        <w:t xml:space="preserve"> System。此开发计划旨在对该项目的开发做出整体的定位</w:t>
      </w:r>
      <w:r>
        <w:rPr>
          <w:rFonts w:hint="eastAsia" w:ascii="宋体" w:hAnsi="宋体" w:eastAsia="宋体" w:cs="宋体"/>
          <w:b w:val="0"/>
          <w:bCs w:val="0"/>
          <w:sz w:val="21"/>
          <w:szCs w:val="21"/>
          <w:lang w:eastAsia="zh-CN"/>
        </w:rPr>
        <w:t>，</w:t>
      </w:r>
      <w:r>
        <w:rPr>
          <w:rFonts w:hint="eastAsia" w:ascii="宋体" w:hAnsi="宋体" w:eastAsia="宋体" w:cs="宋体"/>
          <w:b w:val="0"/>
          <w:bCs w:val="0"/>
          <w:sz w:val="21"/>
          <w:szCs w:val="21"/>
        </w:rPr>
        <w:t>为本组开发人员做出一个项目开发计划流程，以便更好地一步一步的完成该项目的设计与实现。为了保证项目团队按时保质地完成项目目标，便于项目团队成员更好地了解项目情况，使项目工作开展的各个过程合理有序，因此以文件化的形式</w:t>
      </w:r>
      <w:r>
        <w:rPr>
          <w:rFonts w:hint="eastAsia" w:ascii="宋体" w:hAnsi="宋体" w:eastAsia="宋体" w:cs="宋体"/>
          <w:b w:val="0"/>
          <w:bCs w:val="0"/>
          <w:sz w:val="21"/>
          <w:szCs w:val="21"/>
          <w:lang w:eastAsia="zh-CN"/>
        </w:rPr>
        <w:t>，</w:t>
      </w:r>
      <w:r>
        <w:rPr>
          <w:rFonts w:hint="eastAsia" w:ascii="宋体" w:hAnsi="宋体" w:eastAsia="宋体" w:cs="宋体"/>
          <w:b w:val="0"/>
          <w:bCs w:val="0"/>
          <w:sz w:val="21"/>
          <w:szCs w:val="21"/>
        </w:rPr>
        <w:t>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bookmarkEnd w:id="22"/>
      <w:bookmarkEnd w:id="23"/>
    </w:p>
    <w:p>
      <w:pPr>
        <w:spacing w:line="360" w:lineRule="auto"/>
        <w:ind w:firstLine="420" w:firstLineChars="0"/>
        <w:jc w:val="left"/>
        <w:rPr>
          <w:rFonts w:hint="eastAsia" w:ascii="宋体" w:hAnsi="宋体" w:eastAsia="宋体" w:cs="宋体"/>
          <w:b w:val="0"/>
          <w:bCs w:val="0"/>
          <w:sz w:val="21"/>
          <w:szCs w:val="21"/>
        </w:rPr>
      </w:pPr>
    </w:p>
    <w:p>
      <w:pPr>
        <w:spacing w:line="360" w:lineRule="auto"/>
        <w:ind w:firstLine="420" w:firstLineChars="0"/>
        <w:jc w:val="left"/>
        <w:outlineLvl w:val="1"/>
        <w:rPr>
          <w:rFonts w:hint="eastAsia" w:ascii="黑体" w:hAnsi="黑体" w:eastAsia="黑体" w:cs="黑体"/>
          <w:b/>
          <w:bCs/>
          <w:sz w:val="32"/>
          <w:szCs w:val="32"/>
        </w:rPr>
      </w:pPr>
      <w:bookmarkStart w:id="24" w:name="_Toc23195"/>
      <w:bookmarkStart w:id="25" w:name="_Toc265683141"/>
      <w:r>
        <w:rPr>
          <w:rFonts w:hint="eastAsia" w:ascii="黑体" w:hAnsi="黑体" w:eastAsia="黑体" w:cs="黑体"/>
          <w:b/>
          <w:bCs/>
          <w:sz w:val="32"/>
          <w:szCs w:val="32"/>
          <w:lang w:val="en-US" w:eastAsia="zh-CN"/>
        </w:rPr>
        <w:t>1.4</w:t>
      </w:r>
      <w:r>
        <w:rPr>
          <w:rFonts w:hint="eastAsia" w:ascii="黑体" w:hAnsi="黑体" w:eastAsia="黑体" w:cs="黑体"/>
          <w:b/>
          <w:bCs/>
          <w:sz w:val="32"/>
          <w:szCs w:val="32"/>
        </w:rPr>
        <w:t>术语和缩略词</w:t>
      </w:r>
      <w:bookmarkEnd w:id="24"/>
      <w:bookmarkEnd w:id="25"/>
    </w:p>
    <w:p>
      <w:pPr>
        <w:spacing w:line="360" w:lineRule="auto"/>
        <w:ind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eastAsia="zh-CN"/>
        </w:rPr>
        <w:t>无</w:t>
      </w:r>
    </w:p>
    <w:p>
      <w:pPr>
        <w:spacing w:line="360" w:lineRule="auto"/>
        <w:ind w:firstLine="420" w:firstLineChars="0"/>
        <w:jc w:val="left"/>
        <w:rPr>
          <w:rFonts w:hint="eastAsia" w:ascii="宋体" w:hAnsi="宋体" w:eastAsia="宋体" w:cs="宋体"/>
          <w:b/>
          <w:sz w:val="32"/>
          <w:szCs w:val="32"/>
          <w:lang w:val="en-US" w:eastAsia="zh-CN"/>
        </w:rPr>
      </w:pPr>
    </w:p>
    <w:p>
      <w:pPr>
        <w:spacing w:line="360" w:lineRule="auto"/>
        <w:ind w:firstLine="420" w:firstLineChars="0"/>
        <w:jc w:val="left"/>
        <w:outlineLvl w:val="1"/>
        <w:rPr>
          <w:rFonts w:hint="eastAsia" w:ascii="宋体" w:hAnsi="宋体" w:eastAsia="宋体" w:cs="宋体"/>
          <w:b/>
          <w:sz w:val="32"/>
          <w:szCs w:val="32"/>
          <w:lang w:val="en-US" w:eastAsia="zh-CN"/>
        </w:rPr>
      </w:pPr>
      <w:bookmarkStart w:id="26" w:name="_Toc7014"/>
      <w:r>
        <w:rPr>
          <w:rFonts w:hint="eastAsia" w:ascii="黑体" w:hAnsi="黑体" w:eastAsia="黑体" w:cs="黑体"/>
          <w:b/>
          <w:sz w:val="32"/>
          <w:szCs w:val="32"/>
          <w:lang w:val="en-US" w:eastAsia="zh-CN"/>
        </w:rPr>
        <w:t>1.5 引用文档</w:t>
      </w:r>
      <w:bookmarkEnd w:id="26"/>
    </w:p>
    <w:p>
      <w:pPr>
        <w:spacing w:line="360" w:lineRule="auto"/>
        <w:ind w:firstLine="42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《图书管理系统需求文档》，《计算机软件文档编制规范》，《软件工程导论》。</w:t>
      </w:r>
      <w:ins w:id="16" w:author="Administrator" w:date="2016-10-18T20:22:22Z">
        <w:r>
          <w:rPr>
            <w:rFonts w:hint="eastAsia" w:ascii="宋体" w:hAnsi="宋体" w:eastAsia="宋体" w:cs="宋体"/>
            <w:b w:val="0"/>
            <w:bCs/>
            <w:sz w:val="21"/>
            <w:szCs w:val="21"/>
            <w:lang w:val="en-US" w:eastAsia="zh-CN"/>
          </w:rPr>
          <w:t>要</w:t>
        </w:r>
      </w:ins>
      <w:ins w:id="17" w:author="Administrator" w:date="2016-10-18T20:22:26Z">
        <w:r>
          <w:rPr>
            <w:rFonts w:hint="eastAsia" w:ascii="宋体" w:hAnsi="宋体" w:eastAsia="宋体" w:cs="宋体"/>
            <w:b w:val="0"/>
            <w:bCs/>
            <w:sz w:val="21"/>
            <w:szCs w:val="21"/>
            <w:lang w:val="en-US" w:eastAsia="zh-CN"/>
          </w:rPr>
          <w:t>完整</w:t>
        </w:r>
      </w:ins>
      <w:ins w:id="18" w:author="Administrator" w:date="2016-10-18T20:22:29Z">
        <w:r>
          <w:rPr>
            <w:rFonts w:hint="eastAsia" w:ascii="宋体" w:hAnsi="宋体" w:eastAsia="宋体" w:cs="宋体"/>
            <w:b w:val="0"/>
            <w:bCs/>
            <w:sz w:val="21"/>
            <w:szCs w:val="21"/>
            <w:lang w:val="en-US" w:eastAsia="zh-CN"/>
          </w:rPr>
          <w:t>列出</w:t>
        </w:r>
      </w:ins>
      <w:ins w:id="19" w:author="Administrator" w:date="2016-10-18T20:22:35Z">
        <w:r>
          <w:rPr>
            <w:rFonts w:hint="eastAsia" w:ascii="宋体" w:hAnsi="宋体" w:eastAsia="宋体" w:cs="宋体"/>
            <w:b w:val="0"/>
            <w:bCs/>
            <w:sz w:val="21"/>
            <w:szCs w:val="21"/>
            <w:lang w:val="en-US" w:eastAsia="zh-CN"/>
          </w:rPr>
          <w:t>年月</w:t>
        </w:r>
      </w:ins>
      <w:ins w:id="20" w:author="Administrator" w:date="2016-10-18T20:22:36Z">
        <w:r>
          <w:rPr>
            <w:rFonts w:hint="eastAsia" w:ascii="宋体" w:hAnsi="宋体" w:eastAsia="宋体" w:cs="宋体"/>
            <w:b w:val="0"/>
            <w:bCs/>
            <w:sz w:val="21"/>
            <w:szCs w:val="21"/>
            <w:lang w:val="en-US" w:eastAsia="zh-CN"/>
          </w:rPr>
          <w:t>、</w:t>
        </w:r>
      </w:ins>
      <w:ins w:id="21" w:author="Administrator" w:date="2016-10-18T20:22:39Z">
        <w:r>
          <w:rPr>
            <w:rFonts w:hint="eastAsia" w:ascii="宋体" w:hAnsi="宋体" w:eastAsia="宋体" w:cs="宋体"/>
            <w:b w:val="0"/>
            <w:bCs/>
            <w:sz w:val="21"/>
            <w:szCs w:val="21"/>
            <w:lang w:val="en-US" w:eastAsia="zh-CN"/>
          </w:rPr>
          <w:t>出处</w:t>
        </w:r>
      </w:ins>
    </w:p>
    <w:p>
      <w:pPr>
        <w:spacing w:line="360" w:lineRule="auto"/>
        <w:jc w:val="left"/>
        <w:rPr>
          <w:rFonts w:hint="eastAsia" w:ascii="宋体" w:hAnsi="宋体" w:eastAsia="宋体" w:cs="宋体"/>
          <w:b/>
          <w:sz w:val="44"/>
          <w:szCs w:val="44"/>
          <w:lang w:val="en-US" w:eastAsia="zh-CN"/>
        </w:rPr>
      </w:pPr>
      <w:ins w:id="22" w:author="Administrator" w:date="2016-10-18T20:23:44Z">
        <w:r>
          <w:rPr>
            <w:rFonts w:hint="eastAsia" w:ascii="宋体" w:hAnsi="宋体" w:eastAsia="宋体" w:cs="宋体"/>
            <w:b/>
            <w:sz w:val="44"/>
            <w:szCs w:val="44"/>
            <w:lang w:val="en-US" w:eastAsia="zh-CN"/>
          </w:rPr>
          <w:t xml:space="preserve"> </w:t>
        </w:r>
      </w:ins>
    </w:p>
    <w:p>
      <w:pPr>
        <w:spacing w:line="360" w:lineRule="auto"/>
        <w:jc w:val="left"/>
        <w:outlineLvl w:val="0"/>
        <w:rPr>
          <w:rFonts w:hint="eastAsia" w:ascii="黑体" w:hAnsi="黑体" w:eastAsia="黑体" w:cs="黑体"/>
          <w:b/>
          <w:sz w:val="44"/>
          <w:szCs w:val="44"/>
          <w:lang w:val="en-US" w:eastAsia="zh-CN"/>
        </w:rPr>
      </w:pPr>
      <w:bookmarkStart w:id="27" w:name="_Toc27662"/>
      <w:r>
        <w:rPr>
          <w:rFonts w:hint="eastAsia" w:ascii="黑体" w:hAnsi="黑体" w:eastAsia="黑体" w:cs="黑体"/>
          <w:b/>
          <w:sz w:val="44"/>
          <w:szCs w:val="44"/>
          <w:lang w:val="en-US" w:eastAsia="zh-CN"/>
        </w:rPr>
        <w:t>2.项目任务概要</w:t>
      </w:r>
      <w:bookmarkEnd w:id="27"/>
    </w:p>
    <w:p>
      <w:pPr>
        <w:spacing w:line="360" w:lineRule="auto"/>
        <w:jc w:val="left"/>
        <w:rPr>
          <w:rFonts w:hint="eastAsia" w:ascii="宋体" w:hAnsi="宋体" w:eastAsia="宋体" w:cs="宋体"/>
          <w:b/>
          <w:sz w:val="44"/>
          <w:szCs w:val="44"/>
          <w:lang w:val="en-US" w:eastAsia="zh-CN"/>
        </w:rPr>
      </w:pPr>
    </w:p>
    <w:p>
      <w:pPr>
        <w:spacing w:line="360" w:lineRule="auto"/>
        <w:ind w:firstLine="420" w:firstLineChars="0"/>
        <w:jc w:val="left"/>
        <w:outlineLvl w:val="1"/>
        <w:rPr>
          <w:rFonts w:hint="eastAsia" w:ascii="黑体" w:hAnsi="黑体" w:eastAsia="黑体" w:cs="黑体"/>
          <w:b/>
          <w:sz w:val="32"/>
          <w:szCs w:val="32"/>
          <w:lang w:val="en-US" w:eastAsia="zh-CN"/>
        </w:rPr>
      </w:pPr>
      <w:bookmarkStart w:id="28" w:name="_Toc10154"/>
      <w:r>
        <w:rPr>
          <w:rFonts w:hint="eastAsia" w:ascii="黑体" w:hAnsi="黑体" w:eastAsia="黑体" w:cs="黑体"/>
          <w:b/>
          <w:sz w:val="32"/>
          <w:szCs w:val="32"/>
          <w:lang w:val="en-US" w:eastAsia="zh-CN"/>
        </w:rPr>
        <w:t>2.1 工作内容</w:t>
      </w:r>
      <w:bookmarkEnd w:id="28"/>
    </w:p>
    <w:p>
      <w:pPr>
        <w:spacing w:line="360" w:lineRule="auto"/>
        <w:ind w:firstLine="420"/>
        <w:rPr>
          <w:rFonts w:hint="eastAsia" w:ascii="宋体" w:hAnsi="宋体" w:eastAsia="宋体" w:cs="宋体"/>
        </w:rPr>
      </w:pPr>
      <w:r>
        <w:rPr>
          <w:rFonts w:hint="eastAsia" w:ascii="宋体" w:hAnsi="宋体" w:eastAsia="宋体" w:cs="宋体"/>
        </w:rPr>
        <w:t>本</w:t>
      </w:r>
      <w:r>
        <w:rPr>
          <w:rFonts w:hint="eastAsia" w:ascii="宋体" w:hAnsi="宋体" w:eastAsia="宋体" w:cs="宋体"/>
          <w:lang w:eastAsia="zh-CN"/>
        </w:rPr>
        <w:t>项目要</w:t>
      </w:r>
      <w:r>
        <w:rPr>
          <w:rFonts w:hint="eastAsia" w:ascii="宋体" w:hAnsi="宋体" w:eastAsia="宋体" w:cs="宋体"/>
        </w:rPr>
        <w:t>实现一个</w:t>
      </w:r>
      <w:r>
        <w:rPr>
          <w:rFonts w:hint="eastAsia" w:ascii="宋体" w:hAnsi="宋体" w:eastAsia="宋体" w:cs="宋体"/>
          <w:lang w:eastAsia="zh-CN"/>
        </w:rPr>
        <w:t>图书管理</w:t>
      </w:r>
      <w:r>
        <w:rPr>
          <w:rFonts w:hint="eastAsia" w:ascii="宋体" w:hAnsi="宋体" w:eastAsia="宋体" w:cs="宋体"/>
        </w:rPr>
        <w:t>系统，为</w:t>
      </w:r>
      <w:r>
        <w:rPr>
          <w:rFonts w:hint="eastAsia" w:ascii="宋体" w:hAnsi="宋体" w:eastAsia="宋体" w:cs="宋体"/>
          <w:lang w:eastAsia="zh-CN"/>
        </w:rPr>
        <w:t>图书馆数据管理员的图书管理</w:t>
      </w:r>
      <w:r>
        <w:rPr>
          <w:rFonts w:hint="eastAsia" w:ascii="宋体" w:hAnsi="宋体" w:eastAsia="宋体" w:cs="宋体"/>
        </w:rPr>
        <w:t>提供</w:t>
      </w:r>
      <w:r>
        <w:rPr>
          <w:rFonts w:hint="eastAsia" w:ascii="宋体" w:hAnsi="宋体" w:eastAsia="宋体" w:cs="宋体"/>
          <w:lang w:eastAsia="zh-CN"/>
        </w:rPr>
        <w:t>协助并为图书馆用户提供基本数据服务</w:t>
      </w:r>
      <w:r>
        <w:rPr>
          <w:rFonts w:hint="eastAsia" w:ascii="宋体" w:hAnsi="宋体" w:eastAsia="宋体" w:cs="宋体"/>
        </w:rPr>
        <w:t>。包含的主要工作有：完成数据库的设计，完成客户端界面的设计，完成客户端功能的设计等。</w:t>
      </w:r>
    </w:p>
    <w:p>
      <w:pPr>
        <w:spacing w:line="360" w:lineRule="auto"/>
        <w:ind w:firstLine="420"/>
        <w:rPr>
          <w:rFonts w:hint="eastAsia" w:ascii="宋体" w:hAnsi="宋体" w:eastAsia="宋体" w:cs="宋体"/>
        </w:rPr>
      </w:pPr>
    </w:p>
    <w:p>
      <w:pPr>
        <w:spacing w:line="360" w:lineRule="auto"/>
        <w:ind w:firstLine="420" w:firstLineChars="0"/>
        <w:jc w:val="left"/>
        <w:outlineLvl w:val="1"/>
        <w:rPr>
          <w:rFonts w:hint="eastAsia" w:ascii="黑体" w:hAnsi="黑体" w:eastAsia="黑体" w:cs="黑体"/>
          <w:b/>
          <w:sz w:val="32"/>
          <w:szCs w:val="32"/>
          <w:lang w:val="en-US" w:eastAsia="zh-CN"/>
        </w:rPr>
      </w:pPr>
      <w:bookmarkStart w:id="29" w:name="_Toc30735"/>
      <w:r>
        <w:rPr>
          <w:rFonts w:hint="eastAsia" w:ascii="黑体" w:hAnsi="黑体" w:eastAsia="黑体" w:cs="黑体"/>
          <w:b/>
          <w:sz w:val="32"/>
          <w:szCs w:val="32"/>
          <w:lang w:val="en-US" w:eastAsia="zh-CN"/>
        </w:rPr>
        <w:t>2.2 主要人员</w:t>
      </w:r>
      <w:bookmarkEnd w:id="29"/>
    </w:p>
    <w:p>
      <w:pPr>
        <w:spacing w:line="360" w:lineRule="auto"/>
        <w:jc w:val="left"/>
        <w:rPr>
          <w:rFonts w:hint="eastAsia" w:ascii="宋体" w:hAnsi="宋体" w:eastAsia="宋体" w:cs="宋体"/>
          <w:b/>
          <w:sz w:val="21"/>
          <w:szCs w:val="21"/>
          <w:lang w:val="en-US" w:eastAsia="zh-CN"/>
        </w:rPr>
      </w:pPr>
    </w:p>
    <w:tbl>
      <w:tblPr>
        <w:tblStyle w:val="13"/>
        <w:tblW w:w="8328" w:type="dxa"/>
        <w:jc w:val="center"/>
        <w:tblInd w:w="-1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886"/>
        <w:gridCol w:w="2599"/>
        <w:gridCol w:w="3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jc w:val="center"/>
        </w:trPr>
        <w:tc>
          <w:tcPr>
            <w:tcW w:w="1265" w:type="dxa"/>
            <w:shd w:val="clear" w:color="auto" w:fill="auto"/>
            <w:vAlign w:val="center"/>
          </w:tcPr>
          <w:p>
            <w:pPr>
              <w:spacing w:line="360" w:lineRule="auto"/>
              <w:jc w:val="center"/>
              <w:rPr>
                <w:rFonts w:hint="eastAsia" w:ascii="宋体" w:hAnsi="宋体" w:eastAsia="宋体" w:cs="宋体"/>
                <w:b/>
                <w:bCs/>
                <w:color w:val="0070C0"/>
                <w:sz w:val="24"/>
              </w:rPr>
            </w:pPr>
            <w:r>
              <w:rPr>
                <w:rFonts w:hint="eastAsia" w:ascii="宋体" w:hAnsi="宋体" w:eastAsia="宋体" w:cs="宋体"/>
                <w:b/>
                <w:bCs/>
                <w:color w:val="0070C0"/>
                <w:sz w:val="24"/>
              </w:rPr>
              <w:t>姓 名</w:t>
            </w:r>
          </w:p>
        </w:tc>
        <w:tc>
          <w:tcPr>
            <w:tcW w:w="886" w:type="dxa"/>
            <w:shd w:val="clear" w:color="auto" w:fill="auto"/>
            <w:vAlign w:val="center"/>
          </w:tcPr>
          <w:p>
            <w:pPr>
              <w:spacing w:line="360" w:lineRule="auto"/>
              <w:jc w:val="center"/>
              <w:rPr>
                <w:rFonts w:hint="eastAsia" w:ascii="宋体" w:hAnsi="宋体" w:eastAsia="宋体" w:cs="宋体"/>
                <w:b/>
                <w:bCs/>
                <w:color w:val="0070C0"/>
                <w:sz w:val="24"/>
              </w:rPr>
            </w:pPr>
            <w:r>
              <w:rPr>
                <w:rFonts w:hint="eastAsia" w:ascii="宋体" w:hAnsi="宋体" w:eastAsia="宋体" w:cs="宋体"/>
                <w:b/>
                <w:bCs/>
                <w:color w:val="0070C0"/>
                <w:sz w:val="24"/>
              </w:rPr>
              <w:t>性别</w:t>
            </w:r>
          </w:p>
        </w:tc>
        <w:tc>
          <w:tcPr>
            <w:tcW w:w="2599" w:type="dxa"/>
            <w:shd w:val="clear" w:color="auto" w:fill="auto"/>
            <w:vAlign w:val="center"/>
          </w:tcPr>
          <w:p>
            <w:pPr>
              <w:spacing w:line="360" w:lineRule="auto"/>
              <w:jc w:val="center"/>
              <w:rPr>
                <w:rFonts w:hint="eastAsia" w:ascii="宋体" w:hAnsi="宋体" w:eastAsia="宋体" w:cs="宋体"/>
                <w:b/>
                <w:bCs/>
                <w:color w:val="0070C0"/>
                <w:sz w:val="24"/>
              </w:rPr>
            </w:pPr>
            <w:r>
              <w:rPr>
                <w:rFonts w:hint="eastAsia" w:ascii="宋体" w:hAnsi="宋体" w:eastAsia="宋体" w:cs="宋体"/>
                <w:b/>
                <w:bCs/>
                <w:color w:val="0070C0"/>
                <w:sz w:val="24"/>
              </w:rPr>
              <w:t>技   能</w:t>
            </w:r>
          </w:p>
        </w:tc>
        <w:tc>
          <w:tcPr>
            <w:tcW w:w="3578" w:type="dxa"/>
            <w:shd w:val="clear" w:color="auto" w:fill="auto"/>
            <w:vAlign w:val="center"/>
          </w:tcPr>
          <w:p>
            <w:pPr>
              <w:spacing w:line="360" w:lineRule="auto"/>
              <w:jc w:val="center"/>
              <w:rPr>
                <w:rFonts w:hint="eastAsia" w:ascii="宋体" w:hAnsi="宋体" w:eastAsia="宋体" w:cs="宋体"/>
                <w:b/>
                <w:bCs/>
                <w:color w:val="0070C0"/>
                <w:sz w:val="24"/>
              </w:rPr>
            </w:pPr>
            <w:r>
              <w:rPr>
                <w:rFonts w:hint="eastAsia" w:ascii="宋体" w:hAnsi="宋体" w:eastAsia="宋体" w:cs="宋体"/>
                <w:b/>
                <w:bCs/>
                <w:color w:val="0070C0"/>
                <w:sz w:val="24"/>
              </w:rPr>
              <w:t>在本项目中承担的工作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jc w:val="center"/>
        </w:trPr>
        <w:tc>
          <w:tcPr>
            <w:tcW w:w="1265"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朱绍庭</w:t>
            </w:r>
          </w:p>
        </w:tc>
        <w:tc>
          <w:tcPr>
            <w:tcW w:w="886"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男</w:t>
            </w:r>
          </w:p>
        </w:tc>
        <w:tc>
          <w:tcPr>
            <w:tcW w:w="2599"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Java,mysql,office</w:t>
            </w:r>
            <w:r>
              <w:rPr>
                <w:rFonts w:hint="eastAsia" w:ascii="宋体" w:hAnsi="宋体" w:eastAsia="宋体" w:cs="宋体"/>
                <w:b w:val="0"/>
                <w:bCs w:val="0"/>
                <w:color w:val="auto"/>
                <w:sz w:val="24"/>
                <w:lang w:eastAsia="zh-CN"/>
              </w:rPr>
              <w:t>，有三年编程开发经验</w:t>
            </w:r>
          </w:p>
        </w:tc>
        <w:tc>
          <w:tcPr>
            <w:tcW w:w="3578"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项目</w:t>
            </w:r>
            <w:r>
              <w:rPr>
                <w:rFonts w:hint="eastAsia" w:ascii="宋体" w:hAnsi="宋体" w:eastAsia="宋体" w:cs="宋体"/>
                <w:b w:val="0"/>
                <w:bCs w:val="0"/>
                <w:color w:val="auto"/>
                <w:sz w:val="24"/>
                <w:lang w:eastAsia="zh-CN"/>
              </w:rPr>
              <w:t>开发</w:t>
            </w:r>
            <w:r>
              <w:rPr>
                <w:rFonts w:hint="eastAsia" w:ascii="宋体" w:hAnsi="宋体" w:eastAsia="宋体" w:cs="宋体"/>
                <w:b w:val="0"/>
                <w:bCs w:val="0"/>
                <w:color w:val="auto"/>
                <w:sz w:val="24"/>
              </w:rPr>
              <w:t>计划，编码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jc w:val="center"/>
        </w:trPr>
        <w:tc>
          <w:tcPr>
            <w:tcW w:w="1265"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迂晓强</w:t>
            </w:r>
          </w:p>
        </w:tc>
        <w:tc>
          <w:tcPr>
            <w:tcW w:w="886"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男</w:t>
            </w:r>
          </w:p>
        </w:tc>
        <w:tc>
          <w:tcPr>
            <w:tcW w:w="2599"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rPr>
              <w:t>Java,mysql,office</w:t>
            </w:r>
            <w:r>
              <w:rPr>
                <w:rFonts w:hint="eastAsia" w:ascii="宋体" w:hAnsi="宋体" w:eastAsia="宋体" w:cs="宋体"/>
                <w:b w:val="0"/>
                <w:bCs w:val="0"/>
                <w:color w:val="auto"/>
                <w:sz w:val="24"/>
                <w:lang w:eastAsia="zh-CN"/>
              </w:rPr>
              <w:t>，</w:t>
            </w:r>
          </w:p>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有三年编程开发经验</w:t>
            </w:r>
          </w:p>
        </w:tc>
        <w:tc>
          <w:tcPr>
            <w:tcW w:w="3578"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软件设计说明，编码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jc w:val="center"/>
        </w:trPr>
        <w:tc>
          <w:tcPr>
            <w:tcW w:w="1265"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吴秋迪</w:t>
            </w:r>
          </w:p>
        </w:tc>
        <w:tc>
          <w:tcPr>
            <w:tcW w:w="886" w:type="dxa"/>
            <w:vAlign w:val="center"/>
          </w:tcPr>
          <w:p>
            <w:pPr>
              <w:spacing w:line="360" w:lineRule="auto"/>
              <w:ind w:firstLine="240" w:firstLineChars="100"/>
              <w:jc w:val="both"/>
              <w:rPr>
                <w:rFonts w:hint="eastAsia" w:ascii="宋体" w:hAnsi="宋体" w:eastAsia="宋体" w:cs="宋体"/>
                <w:b w:val="0"/>
                <w:bCs w:val="0"/>
                <w:color w:val="auto"/>
                <w:sz w:val="24"/>
              </w:rPr>
            </w:pPr>
            <w:r>
              <w:rPr>
                <w:rFonts w:hint="eastAsia" w:ascii="宋体" w:hAnsi="宋体" w:eastAsia="宋体" w:cs="宋体"/>
                <w:b w:val="0"/>
                <w:bCs w:val="0"/>
                <w:color w:val="auto"/>
                <w:sz w:val="24"/>
              </w:rPr>
              <w:t>男</w:t>
            </w:r>
          </w:p>
        </w:tc>
        <w:tc>
          <w:tcPr>
            <w:tcW w:w="2599"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rPr>
              <w:t>Java,mysql,office</w:t>
            </w:r>
            <w:r>
              <w:rPr>
                <w:rFonts w:hint="eastAsia" w:ascii="宋体" w:hAnsi="宋体" w:eastAsia="宋体" w:cs="宋体"/>
                <w:b w:val="0"/>
                <w:bCs w:val="0"/>
                <w:color w:val="auto"/>
                <w:sz w:val="24"/>
                <w:lang w:eastAsia="zh-CN"/>
              </w:rPr>
              <w:t>，</w:t>
            </w:r>
          </w:p>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有三年编程开发经验</w:t>
            </w:r>
          </w:p>
        </w:tc>
        <w:tc>
          <w:tcPr>
            <w:tcW w:w="3578"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lang w:eastAsia="zh-CN"/>
              </w:rPr>
              <w:t>软件</w:t>
            </w:r>
            <w:r>
              <w:rPr>
                <w:rFonts w:hint="eastAsia" w:ascii="宋体" w:hAnsi="宋体" w:eastAsia="宋体" w:cs="宋体"/>
                <w:b w:val="0"/>
                <w:bCs w:val="0"/>
                <w:color w:val="auto"/>
                <w:sz w:val="24"/>
              </w:rPr>
              <w:t>需求规格说明，编码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jc w:val="center"/>
        </w:trPr>
        <w:tc>
          <w:tcPr>
            <w:tcW w:w="1265"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翁松秀</w:t>
            </w:r>
          </w:p>
        </w:tc>
        <w:tc>
          <w:tcPr>
            <w:tcW w:w="886"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男</w:t>
            </w:r>
          </w:p>
        </w:tc>
        <w:tc>
          <w:tcPr>
            <w:tcW w:w="2599"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rPr>
              <w:t>java,</w:t>
            </w:r>
            <w:r>
              <w:rPr>
                <w:rFonts w:hint="eastAsia" w:ascii="宋体" w:hAnsi="宋体" w:eastAsia="宋体" w:cs="宋体"/>
                <w:b w:val="0"/>
                <w:bCs w:val="0"/>
                <w:color w:val="auto"/>
                <w:sz w:val="24"/>
                <w:lang w:val="en-US" w:eastAsia="zh-CN"/>
              </w:rPr>
              <w:t>mysql,</w:t>
            </w:r>
            <w:r>
              <w:rPr>
                <w:rFonts w:hint="eastAsia" w:ascii="宋体" w:hAnsi="宋体" w:eastAsia="宋体" w:cs="宋体"/>
                <w:b w:val="0"/>
                <w:bCs w:val="0"/>
                <w:color w:val="auto"/>
                <w:sz w:val="24"/>
              </w:rPr>
              <w:t>office</w:t>
            </w:r>
            <w:r>
              <w:rPr>
                <w:rFonts w:hint="eastAsia" w:ascii="宋体" w:hAnsi="宋体" w:eastAsia="宋体" w:cs="宋体"/>
                <w:b w:val="0"/>
                <w:bCs w:val="0"/>
                <w:color w:val="auto"/>
                <w:sz w:val="24"/>
                <w:lang w:eastAsia="zh-CN"/>
              </w:rPr>
              <w:t>，</w:t>
            </w:r>
          </w:p>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有三年编程开发经验</w:t>
            </w:r>
          </w:p>
        </w:tc>
        <w:tc>
          <w:tcPr>
            <w:tcW w:w="3578"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数据库顶层设计，编码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4" w:hRule="atLeast"/>
          <w:jc w:val="center"/>
        </w:trPr>
        <w:tc>
          <w:tcPr>
            <w:tcW w:w="1265" w:type="dxa"/>
            <w:vAlign w:val="center"/>
          </w:tcPr>
          <w:p>
            <w:pPr>
              <w:spacing w:line="360" w:lineRule="auto"/>
              <w:jc w:val="center"/>
              <w:rPr>
                <w:rFonts w:hint="eastAsia" w:ascii="宋体" w:hAnsi="宋体" w:eastAsia="宋体" w:cs="宋体"/>
                <w:b w:val="0"/>
                <w:bCs w:val="0"/>
                <w:color w:val="auto"/>
                <w:sz w:val="24"/>
                <w:lang w:val="en-US" w:eastAsia="zh-CN"/>
              </w:rPr>
            </w:pPr>
            <w:r>
              <w:rPr>
                <w:rFonts w:hint="eastAsia" w:ascii="宋体" w:hAnsi="宋体" w:eastAsia="宋体" w:cs="宋体"/>
                <w:b w:val="0"/>
                <w:bCs w:val="0"/>
                <w:color w:val="auto"/>
                <w:sz w:val="24"/>
                <w:lang w:val="en-US" w:eastAsia="zh-CN"/>
              </w:rPr>
              <w:t>岳默雷</w:t>
            </w:r>
          </w:p>
          <w:p>
            <w:pPr>
              <w:spacing w:line="360" w:lineRule="auto"/>
              <w:jc w:val="center"/>
              <w:rPr>
                <w:rFonts w:hint="eastAsia" w:ascii="宋体" w:hAnsi="宋体" w:eastAsia="宋体" w:cs="宋体"/>
                <w:b w:val="0"/>
                <w:bCs w:val="0"/>
                <w:color w:val="auto"/>
                <w:sz w:val="24"/>
              </w:rPr>
            </w:pPr>
          </w:p>
        </w:tc>
        <w:tc>
          <w:tcPr>
            <w:tcW w:w="886"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男</w:t>
            </w:r>
          </w:p>
        </w:tc>
        <w:tc>
          <w:tcPr>
            <w:tcW w:w="2599"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rPr>
              <w:t>Java,mysql,office</w:t>
            </w:r>
            <w:r>
              <w:rPr>
                <w:rFonts w:hint="eastAsia" w:ascii="宋体" w:hAnsi="宋体" w:eastAsia="宋体" w:cs="宋体"/>
                <w:b w:val="0"/>
                <w:bCs w:val="0"/>
                <w:color w:val="auto"/>
                <w:sz w:val="24"/>
                <w:lang w:eastAsia="zh-CN"/>
              </w:rPr>
              <w:t>，</w:t>
            </w:r>
          </w:p>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有三年编程开发经验</w:t>
            </w:r>
          </w:p>
        </w:tc>
        <w:tc>
          <w:tcPr>
            <w:tcW w:w="3578"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软件测试</w:t>
            </w:r>
            <w:r>
              <w:rPr>
                <w:rFonts w:hint="eastAsia" w:ascii="宋体" w:hAnsi="宋体" w:eastAsia="宋体" w:cs="宋体"/>
                <w:b w:val="0"/>
                <w:bCs w:val="0"/>
                <w:color w:val="auto"/>
                <w:sz w:val="24"/>
                <w:lang w:eastAsia="zh-CN"/>
              </w:rPr>
              <w:t>计划，编码</w:t>
            </w:r>
          </w:p>
        </w:tc>
      </w:tr>
    </w:tbl>
    <w:p>
      <w:pPr>
        <w:spacing w:line="360" w:lineRule="auto"/>
        <w:jc w:val="left"/>
        <w:rPr>
          <w:rFonts w:hint="eastAsia" w:ascii="宋体" w:hAnsi="宋体" w:eastAsia="宋体" w:cs="宋体"/>
          <w:b/>
          <w:sz w:val="21"/>
          <w:szCs w:val="21"/>
          <w:lang w:val="en-US" w:eastAsia="zh-CN"/>
        </w:rPr>
      </w:pPr>
    </w:p>
    <w:p>
      <w:pPr>
        <w:spacing w:line="360" w:lineRule="auto"/>
        <w:jc w:val="left"/>
        <w:rPr>
          <w:rFonts w:hint="eastAsia" w:ascii="宋体" w:hAnsi="宋体" w:eastAsia="宋体" w:cs="宋体"/>
          <w:b/>
          <w:sz w:val="44"/>
          <w:szCs w:val="44"/>
          <w:lang w:val="en-US" w:eastAsia="zh-CN"/>
        </w:rPr>
      </w:pPr>
    </w:p>
    <w:p>
      <w:pPr>
        <w:spacing w:line="360" w:lineRule="auto"/>
        <w:ind w:firstLine="420" w:firstLineChars="0"/>
        <w:jc w:val="left"/>
        <w:outlineLvl w:val="1"/>
        <w:rPr>
          <w:rFonts w:hint="eastAsia" w:ascii="黑体" w:hAnsi="黑体" w:eastAsia="黑体" w:cs="黑体"/>
          <w:b/>
          <w:bCs w:val="0"/>
          <w:sz w:val="32"/>
          <w:szCs w:val="32"/>
          <w:lang w:val="en-US" w:eastAsia="zh-CN"/>
        </w:rPr>
      </w:pPr>
      <w:bookmarkStart w:id="30" w:name="_Toc6500"/>
      <w:r>
        <w:rPr>
          <w:rFonts w:hint="eastAsia" w:ascii="黑体" w:hAnsi="黑体" w:eastAsia="黑体" w:cs="黑体"/>
          <w:b/>
          <w:bCs w:val="0"/>
          <w:sz w:val="32"/>
          <w:szCs w:val="32"/>
          <w:lang w:val="en-US" w:eastAsia="zh-CN"/>
        </w:rPr>
        <w:t>2.3交付产品</w:t>
      </w:r>
      <w:bookmarkEnd w:id="30"/>
    </w:p>
    <w:p>
      <w:pPr>
        <w:pStyle w:val="4"/>
        <w:spacing w:line="360" w:lineRule="auto"/>
        <w:ind w:firstLine="420" w:firstLineChars="0"/>
        <w:outlineLvl w:val="2"/>
        <w:rPr>
          <w:rFonts w:hint="eastAsia" w:ascii="黑体" w:hAnsi="黑体" w:eastAsia="黑体" w:cs="黑体"/>
          <w:sz w:val="28"/>
          <w:szCs w:val="28"/>
        </w:rPr>
      </w:pPr>
      <w:bookmarkStart w:id="31" w:name="_Toc2047"/>
      <w:bookmarkStart w:id="32" w:name="_Toc20972"/>
      <w:bookmarkStart w:id="33" w:name="_Toc5434"/>
      <w:bookmarkStart w:id="34" w:name="_Toc5115"/>
      <w:bookmarkStart w:id="35" w:name="_Toc2956"/>
      <w:bookmarkStart w:id="36" w:name="_Toc17511"/>
      <w:bookmarkStart w:id="37" w:name="_Toc15624"/>
      <w:bookmarkStart w:id="38" w:name="_Toc541"/>
      <w:bookmarkStart w:id="39" w:name="_Toc26954"/>
      <w:r>
        <w:rPr>
          <w:rFonts w:hint="eastAsia" w:ascii="黑体" w:hAnsi="黑体" w:eastAsia="黑体" w:cs="黑体"/>
          <w:sz w:val="28"/>
          <w:szCs w:val="28"/>
          <w:lang w:val="en-US" w:eastAsia="zh-CN"/>
        </w:rPr>
        <w:t>2.</w:t>
      </w:r>
      <w:r>
        <w:rPr>
          <w:rFonts w:hint="eastAsia" w:ascii="黑体" w:hAnsi="黑体" w:eastAsia="黑体" w:cs="黑体"/>
          <w:sz w:val="28"/>
          <w:szCs w:val="28"/>
        </w:rPr>
        <w:t>3.1 程序</w:t>
      </w:r>
      <w:bookmarkEnd w:id="31"/>
      <w:bookmarkEnd w:id="32"/>
      <w:bookmarkEnd w:id="33"/>
      <w:bookmarkEnd w:id="34"/>
      <w:bookmarkEnd w:id="35"/>
      <w:bookmarkEnd w:id="36"/>
      <w:bookmarkEnd w:id="37"/>
      <w:bookmarkEnd w:id="38"/>
      <w:bookmarkEnd w:id="39"/>
    </w:p>
    <w:p>
      <w:pPr>
        <w:spacing w:line="360" w:lineRule="auto"/>
        <w:ind w:firstLine="420"/>
        <w:rPr>
          <w:rFonts w:hint="eastAsia" w:ascii="宋体" w:hAnsi="宋体" w:eastAsia="宋体" w:cs="宋体"/>
        </w:rPr>
      </w:pPr>
      <w:r>
        <w:rPr>
          <w:rFonts w:hint="eastAsia" w:ascii="宋体" w:hAnsi="宋体" w:eastAsia="宋体" w:cs="宋体"/>
        </w:rPr>
        <w:t>本系统为客户内部使用的客户端系统，最终向客户的交付产品是可以安装的执行文件类型。</w:t>
      </w:r>
    </w:p>
    <w:p>
      <w:pPr>
        <w:pStyle w:val="4"/>
        <w:spacing w:line="360" w:lineRule="auto"/>
        <w:ind w:firstLine="420" w:firstLineChars="0"/>
        <w:outlineLvl w:val="2"/>
        <w:rPr>
          <w:rFonts w:hint="eastAsia" w:ascii="黑体" w:hAnsi="黑体" w:eastAsia="黑体" w:cs="黑体"/>
          <w:sz w:val="28"/>
          <w:szCs w:val="28"/>
        </w:rPr>
      </w:pPr>
      <w:bookmarkStart w:id="40" w:name="_Toc367566292"/>
      <w:bookmarkStart w:id="41" w:name="_Toc25301"/>
      <w:bookmarkStart w:id="42" w:name="_Toc15294"/>
      <w:bookmarkStart w:id="43" w:name="_Toc6657"/>
      <w:bookmarkStart w:id="44" w:name="_Toc19796"/>
      <w:bookmarkStart w:id="45" w:name="_Toc3846"/>
      <w:bookmarkStart w:id="46" w:name="_Toc23452"/>
      <w:bookmarkStart w:id="47" w:name="_Toc12757"/>
      <w:bookmarkStart w:id="48" w:name="_Toc6879"/>
      <w:bookmarkStart w:id="49" w:name="_Toc11181"/>
      <w:r>
        <w:rPr>
          <w:rFonts w:hint="eastAsia" w:ascii="黑体" w:hAnsi="黑体" w:eastAsia="黑体" w:cs="黑体"/>
          <w:sz w:val="28"/>
          <w:szCs w:val="28"/>
          <w:lang w:val="en-US" w:eastAsia="zh-CN"/>
        </w:rPr>
        <w:t>2.</w:t>
      </w:r>
      <w:r>
        <w:rPr>
          <w:rFonts w:hint="eastAsia" w:ascii="黑体" w:hAnsi="黑体" w:eastAsia="黑体" w:cs="黑体"/>
          <w:sz w:val="28"/>
          <w:szCs w:val="28"/>
        </w:rPr>
        <w:t xml:space="preserve">3.2 </w:t>
      </w:r>
      <w:bookmarkEnd w:id="40"/>
      <w:r>
        <w:rPr>
          <w:rFonts w:hint="eastAsia" w:ascii="黑体" w:hAnsi="黑体" w:eastAsia="黑体" w:cs="黑体"/>
          <w:sz w:val="28"/>
          <w:szCs w:val="28"/>
        </w:rPr>
        <w:t>文档</w:t>
      </w:r>
      <w:bookmarkEnd w:id="41"/>
      <w:bookmarkEnd w:id="42"/>
      <w:bookmarkEnd w:id="43"/>
      <w:bookmarkEnd w:id="44"/>
      <w:bookmarkEnd w:id="45"/>
      <w:bookmarkEnd w:id="46"/>
      <w:bookmarkEnd w:id="47"/>
      <w:bookmarkEnd w:id="48"/>
      <w:bookmarkEnd w:id="49"/>
    </w:p>
    <w:p>
      <w:pPr>
        <w:spacing w:line="360" w:lineRule="auto"/>
        <w:ind w:firstLine="420"/>
        <w:rPr>
          <w:rFonts w:hint="eastAsia" w:ascii="宋体" w:hAnsi="宋体" w:eastAsia="宋体" w:cs="宋体"/>
        </w:rPr>
      </w:pPr>
      <w:r>
        <w:rPr>
          <w:rFonts w:hint="eastAsia" w:ascii="宋体" w:hAnsi="宋体" w:eastAsia="宋体" w:cs="宋体"/>
        </w:rPr>
        <w:t>开发完成后，向客户交付：</w:t>
      </w:r>
    </w:p>
    <w:p>
      <w:pPr>
        <w:spacing w:line="360" w:lineRule="auto"/>
        <w:ind w:firstLine="420"/>
        <w:rPr>
          <w:rFonts w:hint="eastAsia" w:ascii="宋体" w:hAnsi="宋体" w:eastAsia="宋体" w:cs="宋体"/>
        </w:rPr>
      </w:pPr>
      <w:r>
        <w:rPr>
          <w:rFonts w:hint="eastAsia" w:ascii="宋体" w:hAnsi="宋体" w:eastAsia="宋体" w:cs="宋体"/>
        </w:rPr>
        <w:t>《产品使用说明手册》</w:t>
      </w:r>
    </w:p>
    <w:p>
      <w:pPr>
        <w:spacing w:line="360" w:lineRule="auto"/>
        <w:ind w:firstLine="420"/>
        <w:rPr>
          <w:rFonts w:hint="eastAsia" w:ascii="宋体" w:hAnsi="宋体" w:eastAsia="宋体" w:cs="宋体"/>
        </w:rPr>
      </w:pPr>
      <w:r>
        <w:rPr>
          <w:rFonts w:hint="eastAsia" w:ascii="宋体" w:hAnsi="宋体" w:eastAsia="宋体" w:cs="宋体"/>
        </w:rPr>
        <w:t>《</w:t>
      </w:r>
      <w:r>
        <w:rPr>
          <w:rFonts w:hint="eastAsia" w:ascii="宋体" w:hAnsi="宋体" w:eastAsia="宋体" w:cs="宋体"/>
          <w:color w:val="C00000"/>
          <w:rPrChange w:id="23" w:author="Administrator" w:date="2016-10-18T20:24:04Z">
            <w:rPr>
              <w:rFonts w:hint="eastAsia" w:ascii="宋体" w:hAnsi="宋体" w:eastAsia="宋体" w:cs="宋体"/>
            </w:rPr>
          </w:rPrChange>
        </w:rPr>
        <w:t>系统需求规格说明书</w:t>
      </w:r>
      <w:r>
        <w:rPr>
          <w:rFonts w:hint="eastAsia" w:ascii="宋体" w:hAnsi="宋体" w:eastAsia="宋体" w:cs="宋体"/>
        </w:rPr>
        <w:t>》</w:t>
      </w:r>
    </w:p>
    <w:p>
      <w:pPr>
        <w:spacing w:line="360" w:lineRule="auto"/>
        <w:ind w:firstLine="420"/>
        <w:rPr>
          <w:rFonts w:hint="eastAsia" w:ascii="宋体" w:hAnsi="宋体" w:eastAsia="宋体" w:cs="宋体"/>
          <w:lang w:eastAsia="zh-CN"/>
        </w:rPr>
      </w:pPr>
      <w:r>
        <w:rPr>
          <w:rFonts w:hint="eastAsia" w:ascii="宋体" w:hAnsi="宋体" w:eastAsia="宋体" w:cs="宋体"/>
          <w:lang w:eastAsia="zh-CN"/>
        </w:rPr>
        <w:t>《项目开发计划书》</w:t>
      </w:r>
    </w:p>
    <w:p>
      <w:pPr>
        <w:spacing w:line="360" w:lineRule="auto"/>
        <w:ind w:firstLine="420"/>
        <w:rPr>
          <w:rFonts w:hint="eastAsia" w:ascii="宋体" w:hAnsi="宋体" w:eastAsia="宋体" w:cs="宋体"/>
          <w:lang w:eastAsia="zh-CN"/>
        </w:rPr>
      </w:pPr>
      <w:r>
        <w:rPr>
          <w:rFonts w:hint="eastAsia" w:ascii="宋体" w:hAnsi="宋体" w:eastAsia="宋体" w:cs="宋体"/>
          <w:lang w:eastAsia="zh-CN"/>
        </w:rPr>
        <w:t>《项目测试计划书》</w:t>
      </w:r>
    </w:p>
    <w:p>
      <w:pPr>
        <w:pStyle w:val="4"/>
        <w:spacing w:line="360" w:lineRule="auto"/>
        <w:ind w:firstLine="420" w:firstLineChars="0"/>
        <w:outlineLvl w:val="2"/>
        <w:rPr>
          <w:rFonts w:hint="eastAsia" w:ascii="黑体" w:hAnsi="黑体" w:eastAsia="黑体" w:cs="黑体"/>
          <w:sz w:val="28"/>
          <w:szCs w:val="28"/>
        </w:rPr>
      </w:pPr>
      <w:bookmarkStart w:id="50" w:name="_Toc367566293"/>
      <w:bookmarkStart w:id="51" w:name="_Toc25887"/>
      <w:bookmarkStart w:id="52" w:name="_Toc9607"/>
      <w:bookmarkStart w:id="53" w:name="_Toc26190"/>
      <w:bookmarkStart w:id="54" w:name="_Toc29329"/>
      <w:bookmarkStart w:id="55" w:name="_Toc19889"/>
      <w:bookmarkStart w:id="56" w:name="_Toc24625"/>
      <w:bookmarkStart w:id="57" w:name="_Toc4888"/>
      <w:bookmarkStart w:id="58" w:name="_Toc18151"/>
      <w:bookmarkStart w:id="59" w:name="_Toc22321"/>
      <w:r>
        <w:rPr>
          <w:rFonts w:hint="eastAsia" w:ascii="黑体" w:hAnsi="黑体" w:eastAsia="黑体" w:cs="黑体"/>
          <w:sz w:val="28"/>
          <w:szCs w:val="28"/>
          <w:lang w:val="en-US" w:eastAsia="zh-CN"/>
        </w:rPr>
        <w:t>2.3</w:t>
      </w:r>
      <w:r>
        <w:rPr>
          <w:rFonts w:hint="eastAsia" w:ascii="黑体" w:hAnsi="黑体" w:eastAsia="黑体" w:cs="黑体"/>
          <w:sz w:val="28"/>
          <w:szCs w:val="28"/>
        </w:rPr>
        <w:t>.</w:t>
      </w:r>
      <w:r>
        <w:rPr>
          <w:rFonts w:hint="eastAsia" w:ascii="黑体" w:hAnsi="黑体" w:eastAsia="黑体" w:cs="黑体"/>
          <w:sz w:val="28"/>
          <w:szCs w:val="28"/>
          <w:lang w:val="en-US" w:eastAsia="zh-CN"/>
        </w:rPr>
        <w:t>3</w:t>
      </w:r>
      <w:r>
        <w:rPr>
          <w:rFonts w:hint="eastAsia" w:ascii="黑体" w:hAnsi="黑体" w:eastAsia="黑体" w:cs="黑体"/>
          <w:sz w:val="28"/>
          <w:szCs w:val="28"/>
        </w:rPr>
        <w:t xml:space="preserve"> </w:t>
      </w:r>
      <w:bookmarkEnd w:id="50"/>
      <w:r>
        <w:rPr>
          <w:rFonts w:hint="eastAsia" w:ascii="黑体" w:hAnsi="黑体" w:eastAsia="黑体" w:cs="黑体"/>
          <w:sz w:val="28"/>
          <w:szCs w:val="28"/>
        </w:rPr>
        <w:t>非移交产品</w:t>
      </w:r>
      <w:bookmarkEnd w:id="51"/>
      <w:bookmarkEnd w:id="52"/>
      <w:bookmarkEnd w:id="53"/>
      <w:bookmarkEnd w:id="54"/>
      <w:bookmarkEnd w:id="55"/>
      <w:bookmarkEnd w:id="56"/>
      <w:bookmarkEnd w:id="57"/>
      <w:bookmarkEnd w:id="58"/>
      <w:bookmarkEnd w:id="59"/>
    </w:p>
    <w:p>
      <w:pPr>
        <w:numPr>
          <w:ilvl w:val="0"/>
          <w:numId w:val="1"/>
        </w:numPr>
        <w:spacing w:line="360" w:lineRule="auto"/>
        <w:rPr>
          <w:rFonts w:hint="eastAsia" w:ascii="宋体" w:hAnsi="宋体" w:eastAsia="宋体" w:cs="宋体"/>
        </w:rPr>
      </w:pPr>
      <w:r>
        <w:rPr>
          <w:rFonts w:hint="eastAsia" w:ascii="宋体" w:hAnsi="宋体" w:eastAsia="宋体" w:cs="宋体"/>
        </w:rPr>
        <w:t>系统源代码。</w:t>
      </w:r>
    </w:p>
    <w:p>
      <w:pPr>
        <w:numPr>
          <w:ilvl w:val="0"/>
          <w:numId w:val="1"/>
        </w:numPr>
        <w:spacing w:line="360" w:lineRule="auto"/>
        <w:rPr>
          <w:rFonts w:hint="eastAsia" w:ascii="宋体" w:hAnsi="宋体" w:eastAsia="宋体" w:cs="宋体"/>
        </w:rPr>
      </w:pPr>
      <w:r>
        <w:rPr>
          <w:rFonts w:hint="eastAsia" w:ascii="宋体" w:hAnsi="宋体" w:eastAsia="宋体" w:cs="宋体"/>
        </w:rPr>
        <w:t>《数据库顶层设计说明</w:t>
      </w:r>
      <w:ins w:id="24" w:author="Administrator" w:date="2016-10-18T20:24:40Z">
        <w:r>
          <w:rPr>
            <w:rFonts w:hint="eastAsia" w:ascii="宋体" w:hAnsi="宋体" w:eastAsia="宋体" w:cs="宋体"/>
            <w:lang w:val="en-US" w:eastAsia="zh-CN"/>
          </w:rPr>
          <w:t>书</w:t>
        </w:r>
      </w:ins>
      <w:r>
        <w:rPr>
          <w:rFonts w:hint="eastAsia" w:ascii="宋体" w:hAnsi="宋体" w:eastAsia="宋体" w:cs="宋体"/>
        </w:rPr>
        <w:t>》</w:t>
      </w:r>
    </w:p>
    <w:p>
      <w:pPr>
        <w:spacing w:line="360" w:lineRule="auto"/>
        <w:ind w:left="840"/>
        <w:rPr>
          <w:rFonts w:hint="eastAsia" w:ascii="宋体" w:hAnsi="宋体" w:eastAsia="宋体" w:cs="宋体"/>
        </w:rPr>
      </w:pPr>
      <w:r>
        <w:rPr>
          <w:rFonts w:hint="eastAsia" w:ascii="宋体" w:hAnsi="宋体" w:eastAsia="宋体" w:cs="宋体"/>
        </w:rPr>
        <w:t>用于</w:t>
      </w:r>
      <w:r>
        <w:rPr>
          <w:rFonts w:hint="eastAsia" w:ascii="宋体" w:hAnsi="宋体" w:eastAsia="宋体" w:cs="宋体"/>
          <w:lang w:eastAsia="zh-CN"/>
        </w:rPr>
        <w:t>数据库的设计</w:t>
      </w:r>
      <w:r>
        <w:rPr>
          <w:rFonts w:hint="eastAsia" w:ascii="宋体" w:hAnsi="宋体" w:eastAsia="宋体" w:cs="宋体"/>
        </w:rPr>
        <w:t>。</w:t>
      </w:r>
    </w:p>
    <w:p>
      <w:pPr>
        <w:numPr>
          <w:ilvl w:val="0"/>
          <w:numId w:val="2"/>
        </w:numPr>
        <w:spacing w:line="360" w:lineRule="auto"/>
        <w:rPr>
          <w:rFonts w:hint="eastAsia" w:ascii="宋体" w:hAnsi="宋体" w:eastAsia="宋体" w:cs="宋体"/>
        </w:rPr>
      </w:pPr>
      <w:r>
        <w:rPr>
          <w:rFonts w:hint="eastAsia" w:ascii="宋体" w:hAnsi="宋体" w:eastAsia="宋体" w:cs="宋体"/>
        </w:rPr>
        <w:t>《软件测试</w:t>
      </w:r>
      <w:r>
        <w:rPr>
          <w:rFonts w:hint="eastAsia" w:ascii="宋体" w:hAnsi="宋体" w:eastAsia="宋体" w:cs="宋体"/>
          <w:lang w:eastAsia="zh-CN"/>
        </w:rPr>
        <w:t>说明</w:t>
      </w:r>
      <w:ins w:id="25" w:author="Administrator" w:date="2016-10-18T20:24:47Z">
        <w:r>
          <w:rPr>
            <w:rFonts w:hint="eastAsia" w:ascii="宋体" w:hAnsi="宋体" w:eastAsia="宋体" w:cs="宋体"/>
            <w:lang w:val="en-US" w:eastAsia="zh-CN"/>
          </w:rPr>
          <w:t>书</w:t>
        </w:r>
      </w:ins>
      <w:r>
        <w:rPr>
          <w:rFonts w:hint="eastAsia" w:ascii="宋体" w:hAnsi="宋体" w:eastAsia="宋体" w:cs="宋体"/>
        </w:rPr>
        <w:t>》</w:t>
      </w:r>
    </w:p>
    <w:p>
      <w:pPr>
        <w:spacing w:line="360" w:lineRule="auto"/>
        <w:ind w:left="840"/>
        <w:rPr>
          <w:rFonts w:hint="eastAsia" w:ascii="宋体" w:hAnsi="宋体" w:eastAsia="宋体" w:cs="宋体"/>
        </w:rPr>
      </w:pPr>
      <w:r>
        <w:rPr>
          <w:rFonts w:hint="eastAsia" w:ascii="宋体" w:hAnsi="宋体" w:eastAsia="宋体" w:cs="宋体"/>
          <w:lang w:eastAsia="zh-CN"/>
        </w:rPr>
        <w:t>用于系统测试的</w:t>
      </w:r>
      <w:r>
        <w:rPr>
          <w:rFonts w:hint="eastAsia" w:ascii="宋体" w:hAnsi="宋体" w:eastAsia="宋体" w:cs="宋体"/>
        </w:rPr>
        <w:t>记录</w:t>
      </w:r>
      <w:r>
        <w:rPr>
          <w:rFonts w:hint="eastAsia" w:ascii="宋体" w:hAnsi="宋体" w:eastAsia="宋体" w:cs="宋体"/>
          <w:lang w:eastAsia="zh-CN"/>
        </w:rPr>
        <w:t>和</w:t>
      </w:r>
      <w:r>
        <w:rPr>
          <w:rFonts w:hint="eastAsia" w:ascii="宋体" w:hAnsi="宋体" w:eastAsia="宋体" w:cs="宋体"/>
        </w:rPr>
        <w:t>系统测试完成情况。</w:t>
      </w:r>
    </w:p>
    <w:p>
      <w:pPr>
        <w:numPr>
          <w:ilvl w:val="0"/>
          <w:numId w:val="1"/>
        </w:numPr>
        <w:spacing w:line="360" w:lineRule="auto"/>
        <w:rPr>
          <w:rFonts w:hint="eastAsia" w:ascii="宋体" w:hAnsi="宋体" w:eastAsia="宋体" w:cs="宋体"/>
        </w:rPr>
      </w:pPr>
      <w:r>
        <w:rPr>
          <w:rFonts w:hint="eastAsia" w:ascii="宋体" w:hAnsi="宋体" w:eastAsia="宋体" w:cs="宋体"/>
        </w:rPr>
        <w:t>《</w:t>
      </w:r>
      <w:r>
        <w:rPr>
          <w:rFonts w:hint="eastAsia" w:ascii="宋体" w:hAnsi="宋体" w:eastAsia="宋体" w:cs="宋体"/>
          <w:lang w:eastAsia="zh-CN"/>
        </w:rPr>
        <w:t>软件</w:t>
      </w:r>
      <w:r>
        <w:rPr>
          <w:rFonts w:hint="eastAsia" w:ascii="宋体" w:hAnsi="宋体" w:eastAsia="宋体" w:cs="宋体"/>
        </w:rPr>
        <w:t>设计说明</w:t>
      </w:r>
      <w:ins w:id="26" w:author="Administrator" w:date="2016-10-18T20:24:49Z">
        <w:r>
          <w:rPr>
            <w:rFonts w:hint="eastAsia" w:ascii="宋体" w:hAnsi="宋体" w:eastAsia="宋体" w:cs="宋体"/>
            <w:lang w:val="en-US" w:eastAsia="zh-CN"/>
          </w:rPr>
          <w:t>书</w:t>
        </w:r>
      </w:ins>
      <w:r>
        <w:rPr>
          <w:rFonts w:hint="eastAsia" w:ascii="宋体" w:hAnsi="宋体" w:eastAsia="宋体" w:cs="宋体"/>
        </w:rPr>
        <w:t>》</w:t>
      </w:r>
    </w:p>
    <w:p>
      <w:pPr>
        <w:spacing w:line="360" w:lineRule="auto"/>
        <w:ind w:left="840"/>
        <w:rPr>
          <w:rFonts w:hint="eastAsia" w:ascii="宋体" w:hAnsi="宋体" w:eastAsia="宋体" w:cs="宋体"/>
        </w:rPr>
      </w:pPr>
      <w:r>
        <w:rPr>
          <w:rFonts w:hint="eastAsia" w:ascii="宋体" w:hAnsi="宋体" w:eastAsia="宋体" w:cs="宋体"/>
        </w:rPr>
        <w:t>用于说明系统模块和结构设计</w:t>
      </w:r>
      <w:r>
        <w:rPr>
          <w:rFonts w:hint="eastAsia" w:ascii="宋体" w:hAnsi="宋体" w:eastAsia="宋体" w:cs="宋体"/>
          <w:lang w:eastAsia="zh-CN"/>
        </w:rPr>
        <w:t>。</w:t>
      </w:r>
    </w:p>
    <w:p>
      <w:pPr>
        <w:spacing w:line="360" w:lineRule="auto"/>
        <w:rPr>
          <w:rFonts w:hint="eastAsia" w:ascii="宋体" w:hAnsi="宋体" w:eastAsia="宋体" w:cs="宋体"/>
        </w:rPr>
      </w:pPr>
    </w:p>
    <w:p>
      <w:pPr>
        <w:spacing w:line="360" w:lineRule="auto"/>
        <w:ind w:firstLine="420" w:firstLineChars="0"/>
        <w:outlineLvl w:val="1"/>
        <w:rPr>
          <w:rFonts w:hint="eastAsia" w:ascii="黑体" w:hAnsi="黑体" w:eastAsia="黑体" w:cs="黑体"/>
          <w:b/>
          <w:bCs/>
          <w:sz w:val="32"/>
          <w:szCs w:val="32"/>
          <w:lang w:val="en-US" w:eastAsia="zh-CN"/>
        </w:rPr>
      </w:pPr>
      <w:bookmarkStart w:id="60" w:name="_Toc20561"/>
      <w:r>
        <w:rPr>
          <w:rFonts w:hint="eastAsia" w:ascii="黑体" w:hAnsi="黑体" w:eastAsia="黑体" w:cs="黑体"/>
          <w:b/>
          <w:bCs/>
          <w:sz w:val="32"/>
          <w:szCs w:val="32"/>
          <w:lang w:val="en-US" w:eastAsia="zh-CN"/>
        </w:rPr>
        <w:t>2.4 运行与开发环境</w:t>
      </w:r>
      <w:bookmarkEnd w:id="60"/>
    </w:p>
    <w:p>
      <w:pPr>
        <w:pStyle w:val="4"/>
        <w:spacing w:line="360" w:lineRule="auto"/>
        <w:ind w:firstLine="420" w:firstLineChars="0"/>
        <w:rPr>
          <w:rFonts w:hint="eastAsia" w:ascii="黑体" w:hAnsi="黑体" w:eastAsia="黑体" w:cs="黑体"/>
          <w:b/>
          <w:bCs/>
          <w:sz w:val="28"/>
          <w:szCs w:val="28"/>
          <w:lang w:val="en-US" w:eastAsia="zh-CN"/>
        </w:rPr>
      </w:pPr>
      <w:bookmarkStart w:id="61" w:name="_Toc40806865"/>
      <w:bookmarkStart w:id="62" w:name="_Toc31377"/>
      <w:bookmarkStart w:id="63" w:name="_Toc265683151"/>
      <w:bookmarkStart w:id="64" w:name="_Toc13501"/>
      <w:bookmarkStart w:id="65" w:name="_Toc16031"/>
      <w:bookmarkStart w:id="66" w:name="_Toc30186"/>
      <w:bookmarkStart w:id="67" w:name="_Toc19553"/>
      <w:bookmarkStart w:id="68" w:name="_Toc17123"/>
      <w:bookmarkStart w:id="69" w:name="_Toc40806967"/>
      <w:bookmarkStart w:id="70" w:name="_Toc2437"/>
      <w:bookmarkStart w:id="71" w:name="_Toc10263"/>
      <w:bookmarkStart w:id="72" w:name="_Toc40849794"/>
      <w:r>
        <w:rPr>
          <w:rFonts w:hint="eastAsia" w:ascii="黑体" w:hAnsi="黑体" w:eastAsia="黑体" w:cs="黑体"/>
          <w:b/>
          <w:bCs/>
          <w:sz w:val="28"/>
          <w:szCs w:val="28"/>
          <w:lang w:val="en-US" w:eastAsia="zh-CN"/>
        </w:rPr>
        <w:t xml:space="preserve">2.4.1 </w:t>
      </w:r>
      <w:r>
        <w:rPr>
          <w:rFonts w:hint="eastAsia" w:ascii="黑体" w:hAnsi="黑体" w:eastAsia="黑体" w:cs="黑体"/>
          <w:b/>
          <w:bCs/>
          <w:sz w:val="28"/>
          <w:szCs w:val="28"/>
        </w:rPr>
        <w:t>运行环境</w:t>
      </w:r>
      <w:bookmarkEnd w:id="61"/>
      <w:bookmarkEnd w:id="62"/>
      <w:bookmarkEnd w:id="63"/>
      <w:bookmarkEnd w:id="64"/>
      <w:bookmarkEnd w:id="65"/>
      <w:bookmarkEnd w:id="66"/>
      <w:bookmarkEnd w:id="67"/>
      <w:bookmarkEnd w:id="68"/>
      <w:bookmarkEnd w:id="69"/>
      <w:bookmarkEnd w:id="70"/>
      <w:bookmarkEnd w:id="71"/>
      <w:bookmarkEnd w:id="72"/>
    </w:p>
    <w:p>
      <w:pPr>
        <w:spacing w:line="360" w:lineRule="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硬件：</w:t>
      </w:r>
    </w:p>
    <w:p>
      <w:pPr>
        <w:snapToGrid w:val="0"/>
        <w:spacing w:line="360" w:lineRule="auto"/>
        <w:ind w:firstLine="48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服务器</w:t>
      </w:r>
      <w:r>
        <w:rPr>
          <w:rFonts w:hint="eastAsia" w:ascii="宋体" w:hAnsi="宋体" w:eastAsia="宋体" w:cs="宋体"/>
          <w:color w:val="auto"/>
          <w:kern w:val="0"/>
          <w:sz w:val="21"/>
          <w:szCs w:val="21"/>
          <w:lang w:eastAsia="zh-CN"/>
        </w:rPr>
        <w:t>和工作站各一台或更多</w:t>
      </w:r>
    </w:p>
    <w:p>
      <w:pPr>
        <w:snapToGrid w:val="0"/>
        <w:spacing w:line="360" w:lineRule="auto"/>
        <w:ind w:firstLine="48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内存：</w:t>
      </w:r>
      <w:r>
        <w:rPr>
          <w:rFonts w:hint="eastAsia" w:ascii="宋体" w:hAnsi="宋体" w:eastAsia="宋体" w:cs="宋体"/>
          <w:color w:val="auto"/>
          <w:kern w:val="0"/>
          <w:sz w:val="21"/>
          <w:szCs w:val="21"/>
          <w:lang w:val="en-US" w:eastAsia="zh-CN"/>
        </w:rPr>
        <w:t>8</w:t>
      </w:r>
      <w:r>
        <w:rPr>
          <w:rFonts w:hint="eastAsia" w:ascii="宋体" w:hAnsi="宋体" w:eastAsia="宋体" w:cs="宋体"/>
          <w:color w:val="auto"/>
          <w:kern w:val="0"/>
          <w:sz w:val="21"/>
          <w:szCs w:val="21"/>
        </w:rPr>
        <w:t>G</w:t>
      </w:r>
      <w:r>
        <w:rPr>
          <w:rFonts w:hint="eastAsia" w:ascii="宋体" w:hAnsi="宋体" w:eastAsia="宋体" w:cs="宋体"/>
          <w:color w:val="auto"/>
          <w:kern w:val="0"/>
          <w:sz w:val="21"/>
          <w:szCs w:val="21"/>
          <w:lang w:eastAsia="zh-CN"/>
        </w:rPr>
        <w:t>或以上</w:t>
      </w:r>
      <w:r>
        <w:rPr>
          <w:rFonts w:hint="eastAsia" w:ascii="宋体" w:hAnsi="宋体" w:eastAsia="宋体" w:cs="宋体"/>
          <w:color w:val="auto"/>
          <w:kern w:val="0"/>
          <w:sz w:val="21"/>
          <w:szCs w:val="21"/>
        </w:rPr>
        <w:t>；</w:t>
      </w:r>
    </w:p>
    <w:p>
      <w:pPr>
        <w:snapToGrid w:val="0"/>
        <w:spacing w:line="360" w:lineRule="auto"/>
        <w:ind w:firstLine="48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硬盘：</w:t>
      </w:r>
      <w:r>
        <w:rPr>
          <w:rFonts w:hint="eastAsia" w:ascii="宋体" w:hAnsi="宋体" w:eastAsia="宋体" w:cs="宋体"/>
          <w:color w:val="auto"/>
          <w:kern w:val="0"/>
          <w:sz w:val="21"/>
          <w:szCs w:val="21"/>
          <w:lang w:val="en-US" w:eastAsia="zh-CN"/>
        </w:rPr>
        <w:t>3TB</w:t>
      </w:r>
      <w:r>
        <w:rPr>
          <w:rFonts w:hint="eastAsia" w:ascii="宋体" w:hAnsi="宋体" w:eastAsia="宋体" w:cs="宋体"/>
          <w:color w:val="auto"/>
          <w:kern w:val="0"/>
          <w:sz w:val="21"/>
          <w:szCs w:val="21"/>
        </w:rPr>
        <w:t>以上；</w:t>
      </w:r>
    </w:p>
    <w:p>
      <w:pPr>
        <w:snapToGrid w:val="0"/>
        <w:spacing w:line="360" w:lineRule="auto"/>
        <w:ind w:firstLine="48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CD－ROM：32倍速以上；</w:t>
      </w:r>
    </w:p>
    <w:p>
      <w:pPr>
        <w:snapToGrid w:val="0"/>
        <w:spacing w:line="360" w:lineRule="auto"/>
        <w:ind w:firstLine="480" w:firstLineChars="200"/>
        <w:jc w:val="left"/>
        <w:rPr>
          <w:rFonts w:hint="eastAsia" w:ascii="宋体" w:hAnsi="宋体" w:eastAsia="宋体" w:cs="宋体"/>
          <w:color w:val="auto"/>
          <w:kern w:val="0"/>
          <w:sz w:val="21"/>
          <w:szCs w:val="21"/>
          <w:lang w:eastAsia="zh-CN"/>
        </w:rPr>
      </w:pPr>
      <w:r>
        <w:rPr>
          <w:rFonts w:hint="eastAsia" w:ascii="宋体" w:hAnsi="宋体" w:eastAsia="宋体" w:cs="宋体"/>
          <w:color w:val="auto"/>
          <w:kern w:val="0"/>
          <w:sz w:val="21"/>
          <w:szCs w:val="21"/>
        </w:rPr>
        <w:t>使用TCP/IP协议的局域网</w:t>
      </w:r>
      <w:r>
        <w:rPr>
          <w:rFonts w:hint="eastAsia" w:ascii="宋体" w:hAnsi="宋体" w:eastAsia="宋体" w:cs="宋体"/>
          <w:color w:val="auto"/>
          <w:kern w:val="0"/>
          <w:sz w:val="21"/>
          <w:szCs w:val="21"/>
          <w:lang w:eastAsia="zh-CN"/>
        </w:rPr>
        <w:t>。</w:t>
      </w:r>
    </w:p>
    <w:p>
      <w:pPr>
        <w:pStyle w:val="14"/>
        <w:snapToGrid w:val="0"/>
        <w:spacing w:line="360" w:lineRule="auto"/>
        <w:ind w:firstLine="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软件：</w:t>
      </w:r>
    </w:p>
    <w:p>
      <w:pPr>
        <w:snapToGrid w:val="0"/>
        <w:spacing w:line="360" w:lineRule="auto"/>
        <w:ind w:firstLine="480" w:firstLineChars="200"/>
        <w:jc w:val="left"/>
        <w:rPr>
          <w:rFonts w:hint="eastAsia" w:ascii="宋体" w:hAnsi="宋体" w:eastAsia="宋体" w:cs="宋体"/>
          <w:color w:val="auto"/>
          <w:kern w:val="0"/>
          <w:sz w:val="21"/>
          <w:szCs w:val="21"/>
          <w:lang w:val="en-US" w:eastAsia="zh-CN"/>
        </w:rPr>
      </w:pPr>
      <w:r>
        <w:rPr>
          <w:rFonts w:hint="eastAsia" w:ascii="宋体" w:hAnsi="宋体" w:eastAsia="宋体" w:cs="宋体"/>
          <w:color w:val="auto"/>
          <w:kern w:val="0"/>
          <w:sz w:val="21"/>
          <w:szCs w:val="21"/>
        </w:rPr>
        <w:t>操作系统为Win</w:t>
      </w:r>
      <w:r>
        <w:rPr>
          <w:rFonts w:hint="eastAsia" w:ascii="宋体" w:hAnsi="宋体" w:eastAsia="宋体" w:cs="宋体"/>
          <w:color w:val="auto"/>
          <w:kern w:val="0"/>
          <w:sz w:val="21"/>
          <w:szCs w:val="21"/>
          <w:lang w:val="en-US" w:eastAsia="zh-CN"/>
        </w:rPr>
        <w:t>dows 2008 SERVER及以上</w:t>
      </w:r>
      <w:r>
        <w:rPr>
          <w:rFonts w:hint="eastAsia" w:ascii="宋体" w:hAnsi="宋体" w:eastAsia="宋体" w:cs="宋体"/>
          <w:color w:val="auto"/>
          <w:kern w:val="0"/>
          <w:sz w:val="21"/>
          <w:szCs w:val="21"/>
        </w:rPr>
        <w:t>，</w:t>
      </w:r>
      <w:r>
        <w:rPr>
          <w:rFonts w:hint="eastAsia" w:ascii="宋体" w:hAnsi="宋体" w:eastAsia="宋体" w:cs="宋体"/>
          <w:color w:val="auto"/>
          <w:kern w:val="0"/>
          <w:sz w:val="21"/>
          <w:szCs w:val="21"/>
          <w:lang w:eastAsia="zh-CN"/>
        </w:rPr>
        <w:t>装有</w:t>
      </w:r>
      <w:r>
        <w:rPr>
          <w:rFonts w:hint="eastAsia" w:ascii="宋体" w:hAnsi="宋体" w:eastAsia="宋体" w:cs="宋体"/>
          <w:color w:val="auto"/>
          <w:kern w:val="0"/>
          <w:sz w:val="21"/>
          <w:szCs w:val="21"/>
          <w:lang w:val="en-US" w:eastAsia="zh-CN"/>
        </w:rPr>
        <w:t>MYSQL和JRE8.0.</w:t>
      </w:r>
    </w:p>
    <w:p>
      <w:pPr>
        <w:snapToGrid w:val="0"/>
        <w:spacing w:line="360" w:lineRule="auto"/>
        <w:ind w:firstLine="480" w:firstLineChars="200"/>
        <w:jc w:val="left"/>
        <w:rPr>
          <w:rFonts w:hint="eastAsia" w:ascii="宋体" w:hAnsi="宋体" w:eastAsia="宋体" w:cs="宋体"/>
          <w:color w:val="auto"/>
          <w:kern w:val="0"/>
          <w:sz w:val="21"/>
          <w:szCs w:val="21"/>
          <w:lang w:val="en-US" w:eastAsia="zh-CN"/>
        </w:rPr>
      </w:pPr>
    </w:p>
    <w:p>
      <w:pPr>
        <w:snapToGrid w:val="0"/>
        <w:spacing w:line="360" w:lineRule="auto"/>
        <w:ind w:firstLine="420" w:firstLineChars="0"/>
        <w:jc w:val="left"/>
        <w:outlineLvl w:val="2"/>
        <w:rPr>
          <w:rFonts w:hint="eastAsia" w:ascii="宋体" w:hAnsi="宋体" w:eastAsia="宋体" w:cs="宋体"/>
          <w:b/>
          <w:bCs/>
          <w:color w:val="auto"/>
          <w:kern w:val="0"/>
          <w:sz w:val="28"/>
          <w:szCs w:val="28"/>
          <w:lang w:val="en-US" w:eastAsia="zh-CN"/>
        </w:rPr>
      </w:pPr>
      <w:bookmarkStart w:id="73" w:name="_Toc7630"/>
      <w:r>
        <w:rPr>
          <w:rFonts w:hint="eastAsia" w:ascii="黑体" w:hAnsi="黑体" w:eastAsia="黑体" w:cs="黑体"/>
          <w:b/>
          <w:bCs/>
          <w:color w:val="auto"/>
          <w:kern w:val="0"/>
          <w:sz w:val="28"/>
          <w:szCs w:val="28"/>
          <w:lang w:val="en-US" w:eastAsia="zh-CN"/>
        </w:rPr>
        <w:t>2.4.2 开发环境</w:t>
      </w:r>
      <w:bookmarkEnd w:id="73"/>
    </w:p>
    <w:p>
      <w:pPr>
        <w:spacing w:line="360" w:lineRule="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硬件：</w:t>
      </w:r>
    </w:p>
    <w:p>
      <w:pPr>
        <w:snapToGrid w:val="0"/>
        <w:spacing w:line="360" w:lineRule="auto"/>
        <w:ind w:firstLine="480" w:firstLineChars="200"/>
        <w:jc w:val="left"/>
        <w:rPr>
          <w:rFonts w:hint="eastAsia" w:ascii="宋体" w:hAnsi="宋体" w:eastAsia="宋体" w:cs="宋体"/>
          <w:color w:val="auto"/>
          <w:kern w:val="0"/>
          <w:sz w:val="21"/>
          <w:szCs w:val="21"/>
          <w:lang w:eastAsia="zh-CN"/>
        </w:rPr>
      </w:pPr>
      <w:r>
        <w:rPr>
          <w:rFonts w:hint="eastAsia" w:ascii="宋体" w:hAnsi="宋体" w:eastAsia="宋体" w:cs="宋体"/>
          <w:color w:val="auto"/>
          <w:kern w:val="0"/>
          <w:sz w:val="21"/>
          <w:szCs w:val="21"/>
          <w:lang w:eastAsia="zh-CN"/>
        </w:rPr>
        <w:t>达到以下配置要求的笔记本电脑三台或以上</w:t>
      </w:r>
    </w:p>
    <w:p>
      <w:pPr>
        <w:snapToGrid w:val="0"/>
        <w:spacing w:line="360" w:lineRule="auto"/>
        <w:ind w:firstLine="48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内存：</w:t>
      </w:r>
      <w:r>
        <w:rPr>
          <w:rFonts w:hint="eastAsia" w:ascii="宋体" w:hAnsi="宋体" w:eastAsia="宋体" w:cs="宋体"/>
          <w:color w:val="auto"/>
          <w:kern w:val="0"/>
          <w:sz w:val="21"/>
          <w:szCs w:val="21"/>
          <w:lang w:val="en-US" w:eastAsia="zh-CN"/>
        </w:rPr>
        <w:t>8</w:t>
      </w:r>
      <w:r>
        <w:rPr>
          <w:rFonts w:hint="eastAsia" w:ascii="宋体" w:hAnsi="宋体" w:eastAsia="宋体" w:cs="宋体"/>
          <w:color w:val="auto"/>
          <w:kern w:val="0"/>
          <w:sz w:val="21"/>
          <w:szCs w:val="21"/>
        </w:rPr>
        <w:t>G</w:t>
      </w:r>
      <w:r>
        <w:rPr>
          <w:rFonts w:hint="eastAsia" w:ascii="宋体" w:hAnsi="宋体" w:eastAsia="宋体" w:cs="宋体"/>
          <w:color w:val="auto"/>
          <w:kern w:val="0"/>
          <w:sz w:val="21"/>
          <w:szCs w:val="21"/>
          <w:lang w:eastAsia="zh-CN"/>
        </w:rPr>
        <w:t>或以上</w:t>
      </w:r>
      <w:r>
        <w:rPr>
          <w:rFonts w:hint="eastAsia" w:ascii="宋体" w:hAnsi="宋体" w:eastAsia="宋体" w:cs="宋体"/>
          <w:color w:val="auto"/>
          <w:kern w:val="0"/>
          <w:sz w:val="21"/>
          <w:szCs w:val="21"/>
        </w:rPr>
        <w:t>；</w:t>
      </w:r>
    </w:p>
    <w:p>
      <w:pPr>
        <w:snapToGrid w:val="0"/>
        <w:spacing w:line="360" w:lineRule="auto"/>
        <w:ind w:firstLine="48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硬盘：</w:t>
      </w:r>
      <w:r>
        <w:rPr>
          <w:rFonts w:hint="eastAsia" w:ascii="宋体" w:hAnsi="宋体" w:eastAsia="宋体" w:cs="宋体"/>
          <w:color w:val="auto"/>
          <w:kern w:val="0"/>
          <w:sz w:val="21"/>
          <w:szCs w:val="21"/>
          <w:lang w:val="en-US" w:eastAsia="zh-CN"/>
        </w:rPr>
        <w:t>500GB</w:t>
      </w:r>
      <w:r>
        <w:rPr>
          <w:rFonts w:hint="eastAsia" w:ascii="宋体" w:hAnsi="宋体" w:eastAsia="宋体" w:cs="宋体"/>
          <w:color w:val="auto"/>
          <w:kern w:val="0"/>
          <w:sz w:val="21"/>
          <w:szCs w:val="21"/>
        </w:rPr>
        <w:t>以上；</w:t>
      </w:r>
    </w:p>
    <w:p>
      <w:pPr>
        <w:snapToGrid w:val="0"/>
        <w:spacing w:line="360" w:lineRule="auto"/>
        <w:ind w:firstLine="480" w:firstLineChars="200"/>
        <w:jc w:val="left"/>
        <w:rPr>
          <w:rFonts w:hint="eastAsia" w:ascii="宋体" w:hAnsi="宋体" w:eastAsia="宋体" w:cs="宋体"/>
          <w:color w:val="auto"/>
          <w:kern w:val="0"/>
          <w:sz w:val="21"/>
          <w:szCs w:val="21"/>
          <w:lang w:eastAsia="zh-CN"/>
        </w:rPr>
      </w:pPr>
      <w:r>
        <w:rPr>
          <w:rFonts w:hint="eastAsia" w:ascii="宋体" w:hAnsi="宋体" w:eastAsia="宋体" w:cs="宋体"/>
          <w:color w:val="auto"/>
          <w:kern w:val="0"/>
          <w:sz w:val="21"/>
          <w:szCs w:val="21"/>
        </w:rPr>
        <w:t>CD－ROM：32倍速以上；</w:t>
      </w:r>
    </w:p>
    <w:p>
      <w:pPr>
        <w:pStyle w:val="14"/>
        <w:snapToGrid w:val="0"/>
        <w:spacing w:line="360" w:lineRule="auto"/>
        <w:ind w:firstLine="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软件：</w:t>
      </w:r>
    </w:p>
    <w:p>
      <w:pPr>
        <w:snapToGrid w:val="0"/>
        <w:spacing w:line="360" w:lineRule="auto"/>
        <w:ind w:firstLine="480" w:firstLineChars="200"/>
        <w:jc w:val="left"/>
        <w:rPr>
          <w:rFonts w:hint="eastAsia" w:ascii="宋体" w:hAnsi="宋体" w:eastAsia="宋体" w:cs="宋体"/>
        </w:rPr>
      </w:pPr>
      <w:r>
        <w:rPr>
          <w:rFonts w:hint="eastAsia" w:ascii="宋体" w:hAnsi="宋体" w:eastAsia="宋体" w:cs="宋体"/>
          <w:color w:val="auto"/>
          <w:kern w:val="0"/>
          <w:sz w:val="21"/>
          <w:szCs w:val="21"/>
        </w:rPr>
        <w:t>操作系统为Win</w:t>
      </w:r>
      <w:r>
        <w:rPr>
          <w:rFonts w:hint="eastAsia" w:ascii="宋体" w:hAnsi="宋体" w:eastAsia="宋体" w:cs="宋体"/>
          <w:color w:val="auto"/>
          <w:kern w:val="0"/>
          <w:sz w:val="21"/>
          <w:szCs w:val="21"/>
          <w:lang w:val="en-US" w:eastAsia="zh-CN"/>
        </w:rPr>
        <w:t>dows7及以上</w:t>
      </w:r>
      <w:r>
        <w:rPr>
          <w:rFonts w:hint="eastAsia" w:ascii="宋体" w:hAnsi="宋体" w:eastAsia="宋体" w:cs="宋体"/>
          <w:color w:val="auto"/>
          <w:kern w:val="0"/>
          <w:sz w:val="21"/>
          <w:szCs w:val="21"/>
        </w:rPr>
        <w:t>，</w:t>
      </w:r>
      <w:r>
        <w:rPr>
          <w:rFonts w:hint="eastAsia" w:ascii="宋体" w:hAnsi="宋体" w:eastAsia="宋体" w:cs="宋体"/>
          <w:color w:val="auto"/>
          <w:kern w:val="0"/>
          <w:sz w:val="21"/>
          <w:szCs w:val="21"/>
          <w:lang w:eastAsia="zh-CN"/>
        </w:rPr>
        <w:t>装有</w:t>
      </w:r>
      <w:r>
        <w:rPr>
          <w:rFonts w:hint="eastAsia" w:ascii="宋体" w:hAnsi="宋体" w:eastAsia="宋体" w:cs="宋体"/>
          <w:color w:val="auto"/>
          <w:kern w:val="0"/>
          <w:sz w:val="21"/>
          <w:szCs w:val="21"/>
          <w:lang w:val="en-US" w:eastAsia="zh-CN"/>
        </w:rPr>
        <w:t>MYSQL和JDK8.0，以及eclipse.</w:t>
      </w:r>
    </w:p>
    <w:p>
      <w:pPr>
        <w:pStyle w:val="3"/>
        <w:spacing w:line="360" w:lineRule="auto"/>
        <w:ind w:firstLine="420" w:firstLineChars="0"/>
        <w:rPr>
          <w:rFonts w:hint="eastAsia" w:ascii="黑体" w:hAnsi="黑体" w:eastAsia="黑体" w:cs="黑体"/>
        </w:rPr>
      </w:pPr>
      <w:bookmarkStart w:id="74" w:name="_Toc13762"/>
      <w:bookmarkStart w:id="75" w:name="_Toc16385"/>
      <w:bookmarkStart w:id="76" w:name="_Toc1604"/>
      <w:bookmarkStart w:id="77" w:name="_Toc4496"/>
      <w:bookmarkStart w:id="78" w:name="_Toc7527"/>
      <w:bookmarkStart w:id="79" w:name="_Toc29127"/>
      <w:bookmarkStart w:id="80" w:name="_Toc25484"/>
      <w:bookmarkStart w:id="81" w:name="_Toc19009"/>
      <w:bookmarkStart w:id="82" w:name="_Toc2703"/>
      <w:r>
        <w:rPr>
          <w:rFonts w:hint="eastAsia" w:ascii="黑体" w:hAnsi="黑体" w:eastAsia="黑体" w:cs="黑体"/>
          <w:lang w:val="en-US" w:eastAsia="zh-CN"/>
        </w:rPr>
        <w:t>2.5</w:t>
      </w:r>
      <w:r>
        <w:rPr>
          <w:rFonts w:hint="eastAsia" w:ascii="黑体" w:hAnsi="黑体" w:eastAsia="黑体" w:cs="黑体"/>
        </w:rPr>
        <w:t xml:space="preserve"> 项目最迟交付期限</w:t>
      </w:r>
      <w:bookmarkEnd w:id="74"/>
      <w:bookmarkEnd w:id="75"/>
      <w:bookmarkEnd w:id="76"/>
      <w:bookmarkEnd w:id="77"/>
      <w:bookmarkEnd w:id="78"/>
      <w:bookmarkEnd w:id="79"/>
      <w:bookmarkEnd w:id="80"/>
      <w:bookmarkEnd w:id="81"/>
      <w:bookmarkEnd w:id="82"/>
    </w:p>
    <w:p>
      <w:pPr>
        <w:spacing w:line="360" w:lineRule="auto"/>
        <w:ind w:firstLine="420"/>
        <w:rPr>
          <w:rFonts w:hint="eastAsia" w:ascii="宋体" w:hAnsi="宋体" w:eastAsia="宋体" w:cs="宋体"/>
        </w:rPr>
      </w:pPr>
      <w:r>
        <w:rPr>
          <w:rFonts w:hint="eastAsia" w:ascii="宋体" w:hAnsi="宋体" w:eastAsia="宋体" w:cs="宋体"/>
        </w:rPr>
        <w:t>此项目完成的最迟期限是201</w:t>
      </w:r>
      <w:r>
        <w:rPr>
          <w:rFonts w:hint="eastAsia" w:ascii="宋体" w:hAnsi="宋体" w:eastAsia="宋体" w:cs="宋体"/>
          <w:lang w:val="en-US" w:eastAsia="zh-CN"/>
        </w:rPr>
        <w:t>7</w:t>
      </w:r>
      <w:r>
        <w:rPr>
          <w:rFonts w:hint="eastAsia" w:ascii="宋体" w:hAnsi="宋体" w:eastAsia="宋体" w:cs="宋体"/>
        </w:rPr>
        <w:t>年</w:t>
      </w:r>
      <w:r>
        <w:rPr>
          <w:rFonts w:hint="eastAsia" w:ascii="宋体" w:hAnsi="宋体" w:eastAsia="宋体" w:cs="宋体"/>
          <w:lang w:val="en-US" w:eastAsia="zh-CN"/>
        </w:rPr>
        <w:t>1</w:t>
      </w:r>
      <w:r>
        <w:rPr>
          <w:rFonts w:hint="eastAsia" w:ascii="宋体" w:hAnsi="宋体" w:eastAsia="宋体" w:cs="宋体"/>
        </w:rPr>
        <w:t>月</w:t>
      </w:r>
      <w:r>
        <w:rPr>
          <w:rFonts w:hint="eastAsia" w:ascii="宋体" w:hAnsi="宋体" w:eastAsia="宋体" w:cs="宋体"/>
          <w:lang w:val="en-US" w:eastAsia="zh-CN"/>
        </w:rPr>
        <w:t>1</w:t>
      </w:r>
      <w:r>
        <w:rPr>
          <w:rFonts w:hint="eastAsia" w:ascii="宋体" w:hAnsi="宋体" w:eastAsia="宋体" w:cs="宋体"/>
        </w:rPr>
        <w:t>号。</w:t>
      </w:r>
    </w:p>
    <w:p>
      <w:pPr>
        <w:spacing w:line="360" w:lineRule="auto"/>
        <w:ind w:firstLine="420"/>
        <w:rPr>
          <w:rFonts w:hint="eastAsia" w:ascii="宋体" w:hAnsi="宋体" w:eastAsia="宋体" w:cs="宋体"/>
        </w:rPr>
      </w:pPr>
      <w:r>
        <w:rPr>
          <w:rFonts w:hint="eastAsia" w:ascii="宋体" w:hAnsi="宋体" w:eastAsia="宋体" w:cs="宋体"/>
        </w:rPr>
        <w:tab/>
      </w:r>
    </w:p>
    <w:p>
      <w:pPr>
        <w:spacing w:line="360" w:lineRule="auto"/>
        <w:jc w:val="left"/>
        <w:rPr>
          <w:rFonts w:hint="eastAsia" w:ascii="宋体" w:hAnsi="宋体" w:eastAsia="宋体" w:cs="宋体"/>
          <w:b/>
          <w:sz w:val="32"/>
          <w:szCs w:val="32"/>
          <w:lang w:val="en-US" w:eastAsia="zh-CN"/>
        </w:rPr>
      </w:pPr>
    </w:p>
    <w:p>
      <w:pPr>
        <w:pStyle w:val="2"/>
        <w:numPr>
          <w:ilvl w:val="0"/>
          <w:numId w:val="3"/>
        </w:numPr>
        <w:spacing w:line="360" w:lineRule="auto"/>
        <w:rPr>
          <w:rFonts w:hint="eastAsia" w:ascii="黑体" w:hAnsi="黑体" w:eastAsia="黑体" w:cs="黑体"/>
          <w:color w:val="auto"/>
          <w:sz w:val="44"/>
          <w:szCs w:val="44"/>
        </w:rPr>
      </w:pPr>
      <w:bookmarkStart w:id="83" w:name="_Toc9232"/>
      <w:bookmarkStart w:id="84" w:name="_Toc367706935"/>
      <w:bookmarkStart w:id="85" w:name="_Toc11989"/>
      <w:bookmarkStart w:id="86" w:name="_Toc22811"/>
      <w:bookmarkStart w:id="87" w:name="_Toc17642"/>
      <w:bookmarkStart w:id="88" w:name="_Toc5595"/>
      <w:bookmarkStart w:id="89" w:name="_Toc25014"/>
      <w:bookmarkStart w:id="90" w:name="_Toc5018"/>
      <w:bookmarkStart w:id="91" w:name="_Toc15232"/>
      <w:bookmarkStart w:id="92" w:name="_Toc7619"/>
      <w:r>
        <w:rPr>
          <w:rFonts w:hint="eastAsia" w:ascii="黑体" w:hAnsi="黑体" w:eastAsia="黑体" w:cs="黑体"/>
          <w:color w:val="auto"/>
          <w:sz w:val="44"/>
          <w:szCs w:val="44"/>
        </w:rPr>
        <w:t>风险管理</w:t>
      </w:r>
      <w:bookmarkEnd w:id="83"/>
      <w:bookmarkEnd w:id="84"/>
      <w:bookmarkEnd w:id="85"/>
      <w:bookmarkEnd w:id="86"/>
      <w:bookmarkEnd w:id="87"/>
      <w:bookmarkEnd w:id="88"/>
      <w:bookmarkEnd w:id="89"/>
      <w:bookmarkEnd w:id="90"/>
      <w:bookmarkEnd w:id="91"/>
      <w:bookmarkEnd w:id="92"/>
    </w:p>
    <w:p>
      <w:pPr>
        <w:numPr>
          <w:ilvl w:val="0"/>
          <w:numId w:val="0"/>
        </w:numPr>
        <w:spacing w:line="360" w:lineRule="auto"/>
        <w:rPr>
          <w:rFonts w:hint="eastAsia" w:ascii="宋体" w:hAnsi="宋体" w:eastAsia="宋体" w:cs="宋体"/>
          <w:lang w:eastAsia="zh-CN"/>
        </w:rPr>
      </w:pPr>
    </w:p>
    <w:tbl>
      <w:tblPr>
        <w:tblStyle w:val="13"/>
        <w:tblW w:w="864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
        <w:gridCol w:w="1989"/>
        <w:gridCol w:w="720"/>
        <w:gridCol w:w="720"/>
        <w:gridCol w:w="1643"/>
        <w:gridCol w:w="1586"/>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编号</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描述</w:t>
            </w:r>
          </w:p>
        </w:tc>
        <w:tc>
          <w:tcPr>
            <w:tcW w:w="720"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发生概率</w:t>
            </w:r>
          </w:p>
        </w:tc>
        <w:tc>
          <w:tcPr>
            <w:tcW w:w="720"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危害程度</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规避措施</w:t>
            </w:r>
          </w:p>
        </w:tc>
        <w:tc>
          <w:tcPr>
            <w:tcW w:w="1586"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缓减策略</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项目是否有评审标准</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高</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高</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尽快制定了评审标准，和甲方达成一致</w:t>
            </w:r>
          </w:p>
        </w:tc>
        <w:tc>
          <w:tcPr>
            <w:tcW w:w="1586"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按照评审标准进行修改</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已发生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2</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成本估算是否准确</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按照wbs 将工作分解，精确到天甚至工时，来估算人力成本</w:t>
            </w:r>
          </w:p>
        </w:tc>
        <w:tc>
          <w:tcPr>
            <w:tcW w:w="1586"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按照wbs 将工作分解，精确到天甚至工时，来估算人力成本</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3</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需求是否相当稳定并得到了充分的了解</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需求充分了解</w:t>
            </w:r>
          </w:p>
        </w:tc>
        <w:tc>
          <w:tcPr>
            <w:tcW w:w="1586"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若中途出现需求变更，由需求控制委员会商讨，根据变更的需求修改项目开发计划，并提前和甲方达成一致，说明需求</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4</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时间安排不够合理</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项目计划进度表</w:t>
            </w:r>
          </w:p>
        </w:tc>
        <w:tc>
          <w:tcPr>
            <w:tcW w:w="1586"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对开发进度进行实时监控进行调整</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5</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是否存在极不灵活的可用性和安全性需求</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可用性和安全性保证</w:t>
            </w:r>
          </w:p>
        </w:tc>
        <w:tc>
          <w:tcPr>
            <w:tcW w:w="1586"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应和甲方达成一致，系统发布后仍会有一些bug，若出现问题，会在6 小时内帮甲方解决。</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6</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人员的经验和技术</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无</w:t>
            </w:r>
          </w:p>
        </w:tc>
        <w:tc>
          <w:tcPr>
            <w:tcW w:w="1586"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多问指导老师在学习中成长，在失败中积累经验</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已发生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 xml:space="preserve">7 </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计算机故障</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低</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低</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提前完成任务</w:t>
            </w:r>
          </w:p>
        </w:tc>
        <w:tc>
          <w:tcPr>
            <w:tcW w:w="1586" w:type="dxa"/>
            <w:vAlign w:val="top"/>
          </w:tcPr>
          <w:p>
            <w:pPr>
              <w:spacing w:line="360" w:lineRule="auto"/>
              <w:rPr>
                <w:rFonts w:hint="eastAsia" w:ascii="宋体" w:hAnsi="宋体" w:eastAsia="宋体" w:cs="宋体"/>
                <w:color w:val="auto"/>
                <w:sz w:val="21"/>
                <w:szCs w:val="21"/>
              </w:rPr>
            </w:pPr>
            <w:r>
              <w:rPr>
                <w:rFonts w:hint="eastAsia" w:ascii="宋体" w:hAnsi="宋体" w:eastAsia="宋体" w:cs="宋体"/>
                <w:color w:val="auto"/>
                <w:sz w:val="21"/>
                <w:szCs w:val="21"/>
              </w:rPr>
              <w:t>尽快解决问题</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未发生</w:t>
            </w:r>
          </w:p>
        </w:tc>
      </w:tr>
    </w:tbl>
    <w:p>
      <w:pPr>
        <w:pStyle w:val="5"/>
        <w:spacing w:line="360" w:lineRule="auto"/>
        <w:ind w:left="0" w:leftChars="0" w:firstLine="0" w:firstLineChars="0"/>
        <w:rPr>
          <w:rFonts w:hint="eastAsia" w:ascii="宋体" w:hAnsi="宋体" w:eastAsia="宋体" w:cs="宋体"/>
          <w:color w:val="auto"/>
          <w:kern w:val="2"/>
          <w:sz w:val="21"/>
          <w:szCs w:val="21"/>
          <w:lang w:eastAsia="zh-CN"/>
        </w:rPr>
      </w:pPr>
    </w:p>
    <w:p>
      <w:pPr>
        <w:pStyle w:val="5"/>
        <w:spacing w:line="360" w:lineRule="auto"/>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发生概率：</w:t>
      </w:r>
    </w:p>
    <w:p>
      <w:pPr>
        <w:pStyle w:val="5"/>
        <w:spacing w:line="360" w:lineRule="auto"/>
        <w:ind w:left="840"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高：80%以上</w:t>
      </w:r>
    </w:p>
    <w:p>
      <w:pPr>
        <w:pStyle w:val="5"/>
        <w:spacing w:line="360" w:lineRule="auto"/>
        <w:ind w:left="840"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较高：60%-80%</w:t>
      </w:r>
    </w:p>
    <w:p>
      <w:pPr>
        <w:pStyle w:val="5"/>
        <w:spacing w:line="360" w:lineRule="auto"/>
        <w:ind w:left="840"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中：40%-60%</w:t>
      </w:r>
    </w:p>
    <w:p>
      <w:pPr>
        <w:pStyle w:val="5"/>
        <w:spacing w:line="360" w:lineRule="auto"/>
        <w:ind w:left="840"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较低：20%-40%</w:t>
      </w:r>
    </w:p>
    <w:p>
      <w:pPr>
        <w:pStyle w:val="5"/>
        <w:spacing w:line="360" w:lineRule="auto"/>
        <w:ind w:left="840"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低：20%以下</w:t>
      </w:r>
    </w:p>
    <w:p>
      <w:pPr>
        <w:pStyle w:val="5"/>
        <w:spacing w:line="360" w:lineRule="auto"/>
        <w:ind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危害程度：</w:t>
      </w:r>
    </w:p>
    <w:p>
      <w:pPr>
        <w:pStyle w:val="5"/>
        <w:spacing w:line="360" w:lineRule="auto"/>
        <w:ind w:left="840"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没有定量的指标，依靠PM个人的判断，分为“高”、“中”、“低”三级</w:t>
      </w:r>
    </w:p>
    <w:p>
      <w:pPr>
        <w:pStyle w:val="5"/>
        <w:spacing w:line="360" w:lineRule="auto"/>
        <w:ind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规避措施：风险未发生时，采取什么手段防止风险发生</w:t>
      </w:r>
    </w:p>
    <w:p>
      <w:pPr>
        <w:pStyle w:val="5"/>
        <w:spacing w:line="360" w:lineRule="auto"/>
        <w:ind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缓减策略：风险已发生时，采取什么手段减少其危害</w:t>
      </w:r>
    </w:p>
    <w:p>
      <w:pPr>
        <w:pStyle w:val="5"/>
        <w:spacing w:line="360" w:lineRule="auto"/>
        <w:ind w:firstLine="480"/>
        <w:rPr>
          <w:rFonts w:hint="eastAsia" w:ascii="宋体" w:hAnsi="宋体" w:eastAsia="宋体" w:cs="宋体"/>
          <w:color w:val="auto"/>
          <w:kern w:val="2"/>
          <w:sz w:val="24"/>
          <w:szCs w:val="22"/>
          <w:lang w:eastAsia="zh-CN"/>
        </w:rPr>
      </w:pPr>
      <w:r>
        <w:rPr>
          <w:rFonts w:hint="eastAsia" w:ascii="宋体" w:hAnsi="宋体" w:eastAsia="宋体" w:cs="宋体"/>
          <w:color w:val="auto"/>
          <w:kern w:val="2"/>
          <w:sz w:val="21"/>
          <w:szCs w:val="21"/>
          <w:lang w:eastAsia="zh-CN"/>
        </w:rPr>
        <w:t>状态：该风险项当前的状态，分为“未发生”、“已发生”、“已解决”</w:t>
      </w:r>
    </w:p>
    <w:p>
      <w:pPr>
        <w:spacing w:line="360" w:lineRule="auto"/>
        <w:jc w:val="left"/>
        <w:rPr>
          <w:rFonts w:hint="eastAsia" w:ascii="宋体" w:hAnsi="宋体" w:eastAsia="宋体" w:cs="宋体"/>
          <w:b/>
          <w:sz w:val="32"/>
          <w:szCs w:val="32"/>
          <w:lang w:val="en-US" w:eastAsia="zh-CN"/>
        </w:rPr>
      </w:pPr>
    </w:p>
    <w:p>
      <w:pPr>
        <w:pStyle w:val="2"/>
        <w:spacing w:line="360" w:lineRule="auto"/>
        <w:rPr>
          <w:rFonts w:hint="eastAsia" w:ascii="黑体" w:hAnsi="黑体" w:eastAsia="黑体" w:cs="黑体"/>
          <w:sz w:val="44"/>
          <w:szCs w:val="44"/>
          <w:lang w:val="en-US" w:eastAsia="zh-CN"/>
        </w:rPr>
      </w:pPr>
      <w:bookmarkStart w:id="93" w:name="_Toc31667"/>
      <w:bookmarkStart w:id="94" w:name="_Toc2677"/>
      <w:bookmarkStart w:id="95" w:name="_Toc29277"/>
      <w:bookmarkStart w:id="96" w:name="_Toc30382"/>
      <w:bookmarkStart w:id="97" w:name="_Toc11154"/>
      <w:bookmarkStart w:id="98" w:name="_Toc5002"/>
      <w:bookmarkStart w:id="99" w:name="_Toc13768"/>
      <w:bookmarkStart w:id="100" w:name="_Toc30456"/>
      <w:bookmarkStart w:id="101" w:name="_Toc367706896"/>
      <w:r>
        <w:rPr>
          <w:rFonts w:hint="eastAsia" w:ascii="黑体" w:hAnsi="黑体" w:eastAsia="黑体" w:cs="黑体"/>
          <w:sz w:val="44"/>
          <w:szCs w:val="44"/>
          <w:lang w:val="en-US" w:eastAsia="zh-CN"/>
        </w:rPr>
        <w:t>4.监督及控制机制</w:t>
      </w:r>
      <w:bookmarkEnd w:id="93"/>
      <w:bookmarkEnd w:id="94"/>
      <w:bookmarkEnd w:id="95"/>
      <w:bookmarkEnd w:id="96"/>
      <w:bookmarkEnd w:id="97"/>
      <w:bookmarkEnd w:id="98"/>
      <w:bookmarkEnd w:id="99"/>
      <w:bookmarkEnd w:id="100"/>
    </w:p>
    <w:p>
      <w:pPr>
        <w:pStyle w:val="3"/>
        <w:spacing w:line="360" w:lineRule="auto"/>
        <w:ind w:firstLine="420" w:firstLineChars="0"/>
        <w:rPr>
          <w:rFonts w:hint="eastAsia" w:ascii="黑体" w:hAnsi="黑体" w:eastAsia="黑体" w:cs="黑体"/>
        </w:rPr>
      </w:pPr>
      <w:bookmarkStart w:id="102" w:name="_Toc26315"/>
      <w:bookmarkStart w:id="103" w:name="_Toc11951"/>
      <w:bookmarkStart w:id="104" w:name="_Toc17916"/>
      <w:bookmarkStart w:id="105" w:name="_Toc19486"/>
      <w:bookmarkStart w:id="106" w:name="_Toc3932"/>
      <w:bookmarkStart w:id="107" w:name="_Toc4977"/>
      <w:bookmarkStart w:id="108" w:name="_Toc367706897"/>
      <w:bookmarkStart w:id="109" w:name="_Toc13295"/>
      <w:bookmarkStart w:id="110" w:name="_Toc9140"/>
      <w:bookmarkStart w:id="111" w:name="_Toc3875"/>
      <w:r>
        <w:rPr>
          <w:rFonts w:hint="eastAsia" w:ascii="黑体" w:hAnsi="黑体" w:eastAsia="黑体" w:cs="黑体"/>
          <w:lang w:val="en-US" w:eastAsia="zh-CN"/>
        </w:rPr>
        <w:t>4</w:t>
      </w:r>
      <w:r>
        <w:rPr>
          <w:rFonts w:hint="eastAsia" w:ascii="黑体" w:hAnsi="黑体" w:eastAsia="黑体" w:cs="黑体"/>
        </w:rPr>
        <w:t>.1所开发系统的需求</w:t>
      </w:r>
      <w:bookmarkEnd w:id="102"/>
      <w:bookmarkEnd w:id="103"/>
      <w:bookmarkEnd w:id="104"/>
      <w:bookmarkEnd w:id="105"/>
      <w:bookmarkEnd w:id="106"/>
      <w:bookmarkEnd w:id="107"/>
      <w:bookmarkEnd w:id="108"/>
      <w:bookmarkEnd w:id="109"/>
      <w:bookmarkEnd w:id="110"/>
      <w:bookmarkEnd w:id="111"/>
    </w:p>
    <w:p>
      <w:pPr>
        <w:spacing w:line="360" w:lineRule="auto"/>
        <w:ind w:firstLine="480" w:firstLineChars="20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为了满足</w:t>
      </w:r>
      <w:r>
        <w:rPr>
          <w:rFonts w:hint="eastAsia" w:ascii="宋体" w:hAnsi="宋体" w:eastAsia="宋体" w:cs="宋体"/>
          <w:color w:val="auto"/>
          <w:kern w:val="0"/>
          <w:sz w:val="21"/>
          <w:szCs w:val="21"/>
          <w:lang w:eastAsia="zh-CN"/>
        </w:rPr>
        <w:t>图书馆</w:t>
      </w:r>
      <w:r>
        <w:rPr>
          <w:rFonts w:hint="eastAsia" w:ascii="宋体" w:hAnsi="宋体" w:eastAsia="宋体" w:cs="宋体"/>
          <w:color w:val="auto"/>
          <w:kern w:val="0"/>
          <w:sz w:val="21"/>
          <w:szCs w:val="21"/>
        </w:rPr>
        <w:t>数据库网络管理员对数据库中关于书的一些信息的增添以及删除，例如出版社作者等，还包括书本本身信息，我们设计了图书馆管理系统。为了匹配实际情况，我们这个管理系统还将借书的读者分成两类，教师以及学生：满足</w:t>
      </w:r>
      <w:r>
        <w:rPr>
          <w:rFonts w:hint="eastAsia" w:ascii="宋体" w:hAnsi="宋体" w:eastAsia="宋体" w:cs="宋体"/>
          <w:color w:val="auto"/>
          <w:kern w:val="0"/>
          <w:sz w:val="21"/>
          <w:szCs w:val="21"/>
          <w:lang w:eastAsia="zh-CN"/>
        </w:rPr>
        <w:t>用户</w:t>
      </w:r>
      <w:r>
        <w:rPr>
          <w:rFonts w:hint="eastAsia" w:ascii="宋体" w:hAnsi="宋体" w:eastAsia="宋体" w:cs="宋体"/>
          <w:color w:val="auto"/>
          <w:kern w:val="0"/>
          <w:sz w:val="21"/>
          <w:szCs w:val="21"/>
        </w:rPr>
        <w:t>的注册，以及对</w:t>
      </w:r>
      <w:r>
        <w:rPr>
          <w:rFonts w:hint="eastAsia" w:ascii="宋体" w:hAnsi="宋体" w:eastAsia="宋体" w:cs="宋体"/>
          <w:color w:val="auto"/>
          <w:kern w:val="0"/>
          <w:sz w:val="21"/>
          <w:szCs w:val="21"/>
          <w:lang w:eastAsia="zh-CN"/>
        </w:rPr>
        <w:t>用户</w:t>
      </w:r>
      <w:r>
        <w:rPr>
          <w:rFonts w:hint="eastAsia" w:ascii="宋体" w:hAnsi="宋体" w:eastAsia="宋体" w:cs="宋体"/>
          <w:color w:val="auto"/>
          <w:kern w:val="0"/>
          <w:sz w:val="21"/>
          <w:szCs w:val="21"/>
        </w:rPr>
        <w:t>的一些基本信息的修改以及查询，</w:t>
      </w:r>
      <w:r>
        <w:rPr>
          <w:rFonts w:hint="eastAsia" w:ascii="宋体" w:hAnsi="宋体" w:eastAsia="宋体" w:cs="宋体"/>
          <w:color w:val="auto"/>
          <w:kern w:val="0"/>
          <w:sz w:val="21"/>
          <w:szCs w:val="21"/>
          <w:lang w:eastAsia="zh-CN"/>
        </w:rPr>
        <w:t>用户</w:t>
      </w:r>
      <w:r>
        <w:rPr>
          <w:rFonts w:hint="eastAsia" w:ascii="宋体" w:hAnsi="宋体" w:eastAsia="宋体" w:cs="宋体"/>
          <w:color w:val="auto"/>
          <w:kern w:val="0"/>
          <w:sz w:val="21"/>
          <w:szCs w:val="21"/>
        </w:rPr>
        <w:t>可以查询书库中的书籍的各种信息：包括书的名字、作者、出版社、书架信息有无余量</w:t>
      </w:r>
      <w:r>
        <w:rPr>
          <w:rFonts w:hint="eastAsia" w:ascii="宋体" w:hAnsi="宋体" w:eastAsia="宋体" w:cs="宋体"/>
          <w:color w:val="C00000"/>
          <w:kern w:val="0"/>
          <w:sz w:val="21"/>
          <w:szCs w:val="21"/>
          <w:rPrChange w:id="27" w:author="Administrator" w:date="2016-10-18T20:25:26Z">
            <w:rPr>
              <w:rFonts w:hint="eastAsia" w:ascii="宋体" w:hAnsi="宋体" w:eastAsia="宋体" w:cs="宋体"/>
              <w:color w:val="auto"/>
              <w:kern w:val="0"/>
              <w:sz w:val="21"/>
              <w:szCs w:val="21"/>
            </w:rPr>
          </w:rPrChange>
        </w:rPr>
        <w:t>等</w:t>
      </w:r>
      <w:r>
        <w:rPr>
          <w:rFonts w:hint="eastAsia" w:ascii="宋体" w:hAnsi="宋体" w:eastAsia="宋体" w:cs="宋体"/>
          <w:color w:val="auto"/>
          <w:kern w:val="0"/>
          <w:sz w:val="21"/>
          <w:szCs w:val="21"/>
        </w:rPr>
        <w:t>，并且查询自己当前的借阅情况，这里我们设置教师和学生</w:t>
      </w:r>
      <w:r>
        <w:rPr>
          <w:rFonts w:hint="eastAsia" w:ascii="宋体" w:hAnsi="宋体" w:eastAsia="宋体" w:cs="宋体"/>
          <w:color w:val="auto"/>
          <w:kern w:val="0"/>
          <w:sz w:val="21"/>
          <w:szCs w:val="21"/>
          <w:lang w:eastAsia="zh-CN"/>
        </w:rPr>
        <w:t>的借书数量上限与还书期限不同。</w:t>
      </w:r>
    </w:p>
    <w:p>
      <w:pPr>
        <w:pStyle w:val="3"/>
        <w:spacing w:line="360" w:lineRule="auto"/>
        <w:ind w:firstLine="420" w:firstLineChars="0"/>
        <w:rPr>
          <w:rFonts w:hint="eastAsia" w:ascii="黑体" w:hAnsi="黑体" w:eastAsia="黑体" w:cs="黑体"/>
        </w:rPr>
      </w:pPr>
      <w:bookmarkStart w:id="112" w:name="_Toc367706898"/>
      <w:bookmarkStart w:id="113" w:name="_Toc24512"/>
      <w:bookmarkStart w:id="114" w:name="_Toc6291"/>
      <w:bookmarkStart w:id="115" w:name="_Toc25372"/>
      <w:bookmarkStart w:id="116" w:name="_Toc12719"/>
      <w:bookmarkStart w:id="117" w:name="_Toc7509"/>
      <w:bookmarkStart w:id="118" w:name="_Toc2540"/>
      <w:bookmarkStart w:id="119" w:name="_Toc24256"/>
      <w:bookmarkStart w:id="120" w:name="_Toc23520"/>
      <w:bookmarkStart w:id="121" w:name="_Toc12384"/>
      <w:r>
        <w:rPr>
          <w:rFonts w:hint="eastAsia" w:ascii="黑体" w:hAnsi="黑体" w:eastAsia="黑体" w:cs="黑体"/>
          <w:lang w:val="en-US" w:eastAsia="zh-CN"/>
        </w:rPr>
        <w:t>4</w:t>
      </w:r>
      <w:r>
        <w:rPr>
          <w:rFonts w:hint="eastAsia" w:ascii="黑体" w:hAnsi="黑体" w:eastAsia="黑体" w:cs="黑体"/>
        </w:rPr>
        <w:t>.2对文档编制的需求</w:t>
      </w:r>
      <w:bookmarkEnd w:id="112"/>
      <w:bookmarkEnd w:id="113"/>
      <w:bookmarkEnd w:id="114"/>
      <w:bookmarkEnd w:id="115"/>
      <w:bookmarkEnd w:id="116"/>
      <w:bookmarkEnd w:id="117"/>
      <w:bookmarkEnd w:id="118"/>
      <w:bookmarkEnd w:id="119"/>
      <w:bookmarkEnd w:id="120"/>
      <w:bookmarkEnd w:id="121"/>
    </w:p>
    <w:p>
      <w:pPr>
        <w:shd w:val="clear" w:color="auto" w:fill="FFFFFF"/>
        <w:spacing w:line="360" w:lineRule="auto"/>
        <w:ind w:firstLine="450"/>
        <w:rPr>
          <w:rFonts w:hint="eastAsia" w:ascii="宋体" w:hAnsi="宋体" w:eastAsia="宋体" w:cs="宋体"/>
          <w:color w:val="auto"/>
          <w:kern w:val="0"/>
          <w:sz w:val="21"/>
          <w:szCs w:val="21"/>
          <w:lang w:eastAsia="zh-CN"/>
        </w:rPr>
      </w:pPr>
      <w:r>
        <w:rPr>
          <w:rFonts w:hint="eastAsia" w:ascii="宋体" w:hAnsi="宋体" w:eastAsia="宋体" w:cs="宋体"/>
          <w:color w:val="auto"/>
          <w:kern w:val="0"/>
          <w:sz w:val="21"/>
          <w:szCs w:val="21"/>
        </w:rPr>
        <w:t>软件文档</w:t>
      </w:r>
      <w:r>
        <w:rPr>
          <w:rFonts w:hint="eastAsia" w:ascii="宋体" w:hAnsi="宋体" w:eastAsia="宋体" w:cs="宋体"/>
          <w:color w:val="auto"/>
          <w:kern w:val="0"/>
          <w:sz w:val="21"/>
          <w:szCs w:val="21"/>
          <w:lang w:eastAsia="zh-CN"/>
        </w:rPr>
        <w:t>应当</w:t>
      </w:r>
      <w:r>
        <w:rPr>
          <w:rFonts w:hint="eastAsia" w:ascii="宋体" w:hAnsi="宋体" w:eastAsia="宋体" w:cs="宋体"/>
          <w:color w:val="auto"/>
          <w:kern w:val="0"/>
          <w:sz w:val="21"/>
          <w:szCs w:val="21"/>
        </w:rPr>
        <w:t>起到</w:t>
      </w:r>
      <w:r>
        <w:rPr>
          <w:rFonts w:hint="eastAsia" w:ascii="宋体" w:hAnsi="宋体" w:eastAsia="宋体" w:cs="宋体"/>
          <w:color w:val="auto"/>
          <w:kern w:val="0"/>
          <w:sz w:val="21"/>
          <w:szCs w:val="21"/>
          <w:lang w:eastAsia="zh-CN"/>
        </w:rPr>
        <w:t>指导性</w:t>
      </w:r>
      <w:r>
        <w:rPr>
          <w:rFonts w:hint="eastAsia" w:ascii="宋体" w:hAnsi="宋体" w:eastAsia="宋体" w:cs="宋体"/>
          <w:color w:val="auto"/>
          <w:kern w:val="0"/>
          <w:sz w:val="21"/>
          <w:szCs w:val="21"/>
        </w:rPr>
        <w:t>作用，</w:t>
      </w:r>
      <w:r>
        <w:rPr>
          <w:rFonts w:hint="eastAsia" w:ascii="宋体" w:hAnsi="宋体" w:eastAsia="宋体" w:cs="宋体"/>
          <w:color w:val="auto"/>
          <w:kern w:val="0"/>
          <w:sz w:val="21"/>
          <w:szCs w:val="21"/>
          <w:lang w:eastAsia="zh-CN"/>
        </w:rPr>
        <w:t>协助</w:t>
      </w:r>
      <w:r>
        <w:rPr>
          <w:rFonts w:hint="eastAsia" w:ascii="宋体" w:hAnsi="宋体" w:eastAsia="宋体" w:cs="宋体"/>
          <w:color w:val="auto"/>
          <w:kern w:val="0"/>
          <w:sz w:val="21"/>
          <w:szCs w:val="21"/>
        </w:rPr>
        <w:t>程序员编制程序，</w:t>
      </w:r>
      <w:r>
        <w:rPr>
          <w:rFonts w:hint="eastAsia" w:ascii="宋体" w:hAnsi="宋体" w:eastAsia="宋体" w:cs="宋体"/>
          <w:color w:val="auto"/>
          <w:kern w:val="0"/>
          <w:sz w:val="21"/>
          <w:szCs w:val="21"/>
          <w:lang w:eastAsia="zh-CN"/>
        </w:rPr>
        <w:t>故应具有下列特性：</w:t>
      </w:r>
      <w:bookmarkStart w:id="122" w:name="2_1"/>
      <w:bookmarkEnd w:id="122"/>
      <w:bookmarkStart w:id="123" w:name="sub4429262_2_1"/>
      <w:bookmarkEnd w:id="123"/>
    </w:p>
    <w:p>
      <w:pPr>
        <w:shd w:val="clear" w:color="auto" w:fill="FFFFFF"/>
        <w:spacing w:line="360" w:lineRule="auto"/>
        <w:ind w:firstLine="450"/>
        <w:rPr>
          <w:rFonts w:hint="eastAsia" w:ascii="宋体" w:hAnsi="宋体" w:eastAsia="宋体" w:cs="宋体"/>
          <w:color w:val="auto"/>
          <w:kern w:val="0"/>
          <w:sz w:val="21"/>
          <w:szCs w:val="21"/>
        </w:rPr>
      </w:pPr>
      <w:bookmarkStart w:id="124" w:name="2_2"/>
      <w:bookmarkEnd w:id="124"/>
      <w:bookmarkStart w:id="125" w:name="sub4429262_2_2"/>
      <w:bookmarkEnd w:id="125"/>
      <w:r>
        <w:rPr>
          <w:rFonts w:hint="eastAsia" w:ascii="宋体" w:hAnsi="宋体" w:eastAsia="宋体" w:cs="宋体"/>
          <w:color w:val="auto"/>
          <w:kern w:val="0"/>
          <w:sz w:val="21"/>
          <w:szCs w:val="21"/>
        </w:rPr>
        <w:t>精确性：文档的行文应当十分确切，不能出现多义性的描述。</w:t>
      </w:r>
      <w:bookmarkStart w:id="126" w:name="sub4429262_2_3"/>
      <w:bookmarkEnd w:id="126"/>
      <w:bookmarkStart w:id="127" w:name="2_3"/>
      <w:bookmarkEnd w:id="127"/>
    </w:p>
    <w:p>
      <w:pPr>
        <w:shd w:val="clear" w:color="auto" w:fill="FFFFFF"/>
        <w:spacing w:line="360" w:lineRule="auto"/>
        <w:ind w:firstLine="45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清晰性：文档编写应力求简明，如有可能，配以适当的图表。</w:t>
      </w:r>
      <w:bookmarkStart w:id="128" w:name="2_4"/>
      <w:bookmarkEnd w:id="128"/>
      <w:bookmarkStart w:id="129" w:name="sub4429262_2_4"/>
      <w:bookmarkEnd w:id="129"/>
    </w:p>
    <w:p>
      <w:pPr>
        <w:shd w:val="clear" w:color="auto" w:fill="FFFFFF"/>
        <w:spacing w:line="360" w:lineRule="auto"/>
        <w:ind w:firstLine="45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完整性：任何一个文档都应当是完整的、独立的。</w:t>
      </w:r>
      <w:bookmarkStart w:id="130" w:name="sub4429262_2_5"/>
      <w:bookmarkEnd w:id="130"/>
      <w:bookmarkStart w:id="131" w:name="2_5"/>
      <w:bookmarkEnd w:id="131"/>
    </w:p>
    <w:p>
      <w:pPr>
        <w:spacing w:line="360" w:lineRule="auto"/>
        <w:rPr>
          <w:rFonts w:hint="eastAsia" w:ascii="宋体" w:hAnsi="宋体" w:eastAsia="宋体" w:cs="宋体"/>
          <w:color w:val="0070C0"/>
          <w:kern w:val="0"/>
          <w:sz w:val="24"/>
          <w:szCs w:val="24"/>
        </w:rPr>
      </w:pPr>
    </w:p>
    <w:p>
      <w:pPr>
        <w:pStyle w:val="3"/>
        <w:spacing w:line="360" w:lineRule="auto"/>
        <w:ind w:firstLine="420" w:firstLineChars="0"/>
        <w:rPr>
          <w:rFonts w:hint="eastAsia" w:ascii="黑体" w:hAnsi="黑体" w:eastAsia="黑体" w:cs="黑体"/>
        </w:rPr>
      </w:pPr>
      <w:bookmarkStart w:id="132" w:name="_Toc17796"/>
      <w:bookmarkStart w:id="133" w:name="_Toc6189"/>
      <w:bookmarkStart w:id="134" w:name="_Toc5993"/>
      <w:bookmarkStart w:id="135" w:name="_Toc367706899"/>
      <w:bookmarkStart w:id="136" w:name="_Toc3978"/>
      <w:bookmarkStart w:id="137" w:name="_Toc10723"/>
      <w:bookmarkStart w:id="138" w:name="_Toc9075"/>
      <w:bookmarkStart w:id="139" w:name="_Toc16823"/>
      <w:bookmarkStart w:id="140" w:name="_Toc21356"/>
      <w:bookmarkStart w:id="141" w:name="_Toc8915"/>
      <w:r>
        <w:rPr>
          <w:rFonts w:hint="eastAsia" w:ascii="黑体" w:hAnsi="黑体" w:eastAsia="黑体" w:cs="黑体"/>
          <w:lang w:val="en-US" w:eastAsia="zh-CN"/>
        </w:rPr>
        <w:t>4</w:t>
      </w:r>
      <w:r>
        <w:rPr>
          <w:rFonts w:hint="eastAsia" w:ascii="黑体" w:hAnsi="黑体" w:eastAsia="黑体" w:cs="黑体"/>
        </w:rPr>
        <w:t>.3项目进度安排和资源需求</w:t>
      </w:r>
      <w:bookmarkEnd w:id="132"/>
      <w:bookmarkEnd w:id="133"/>
      <w:bookmarkEnd w:id="134"/>
      <w:bookmarkEnd w:id="135"/>
      <w:bookmarkEnd w:id="136"/>
      <w:bookmarkEnd w:id="137"/>
      <w:bookmarkEnd w:id="138"/>
      <w:bookmarkEnd w:id="139"/>
      <w:bookmarkEnd w:id="140"/>
      <w:bookmarkEnd w:id="141"/>
    </w:p>
    <w:p>
      <w:pPr>
        <w:snapToGrid w:val="0"/>
        <w:spacing w:line="360" w:lineRule="auto"/>
        <w:ind w:firstLine="480" w:firstLineChars="200"/>
        <w:jc w:val="left"/>
        <w:rPr>
          <w:rFonts w:hint="eastAsia" w:ascii="宋体" w:hAnsi="宋体" w:eastAsia="宋体" w:cs="宋体"/>
          <w:color w:val="0070C0"/>
          <w:kern w:val="0"/>
          <w:sz w:val="24"/>
          <w:szCs w:val="24"/>
        </w:rPr>
      </w:pPr>
      <w:r>
        <w:rPr>
          <w:rFonts w:hint="eastAsia" w:ascii="宋体" w:hAnsi="宋体" w:eastAsia="宋体" w:cs="宋体"/>
          <w:color w:val="auto"/>
          <w:kern w:val="0"/>
          <w:sz w:val="21"/>
          <w:szCs w:val="21"/>
        </w:rPr>
        <w:t>采用结构化开发设置模块开发优先级：通过对图书管理的特点和信息流程等的分析，确定各模块开发的先后次序从而保证项目的进度。</w:t>
      </w:r>
    </w:p>
    <w:p>
      <w:pPr>
        <w:pStyle w:val="3"/>
        <w:spacing w:line="360" w:lineRule="auto"/>
        <w:ind w:firstLine="420" w:firstLineChars="0"/>
        <w:rPr>
          <w:rFonts w:hint="eastAsia" w:ascii="黑体" w:hAnsi="黑体" w:eastAsia="黑体" w:cs="黑体"/>
        </w:rPr>
      </w:pPr>
      <w:bookmarkStart w:id="142" w:name="_Toc17082"/>
      <w:bookmarkStart w:id="143" w:name="_Toc18117"/>
      <w:bookmarkStart w:id="144" w:name="_Toc23321"/>
      <w:bookmarkStart w:id="145" w:name="_Toc13849"/>
      <w:bookmarkStart w:id="146" w:name="_Toc367706900"/>
      <w:bookmarkStart w:id="147" w:name="_Toc1249"/>
      <w:bookmarkStart w:id="148" w:name="_Toc4054"/>
      <w:bookmarkStart w:id="149" w:name="_Toc6973"/>
      <w:bookmarkStart w:id="150" w:name="_Toc24993"/>
      <w:bookmarkStart w:id="151" w:name="_Toc5374"/>
      <w:r>
        <w:rPr>
          <w:rFonts w:hint="eastAsia" w:ascii="黑体" w:hAnsi="黑体" w:eastAsia="黑体" w:cs="黑体"/>
          <w:lang w:val="en-US" w:eastAsia="zh-CN"/>
        </w:rPr>
        <w:t>4</w:t>
      </w:r>
      <w:r>
        <w:rPr>
          <w:rFonts w:hint="eastAsia" w:ascii="黑体" w:hAnsi="黑体" w:eastAsia="黑体" w:cs="黑体"/>
        </w:rPr>
        <w:t>.4其他需求和约束</w:t>
      </w:r>
      <w:bookmarkEnd w:id="142"/>
      <w:bookmarkEnd w:id="143"/>
      <w:bookmarkEnd w:id="144"/>
      <w:bookmarkEnd w:id="145"/>
      <w:bookmarkEnd w:id="146"/>
      <w:bookmarkEnd w:id="147"/>
      <w:bookmarkEnd w:id="148"/>
      <w:bookmarkEnd w:id="149"/>
      <w:bookmarkEnd w:id="150"/>
      <w:bookmarkEnd w:id="151"/>
    </w:p>
    <w:p>
      <w:pPr>
        <w:pStyle w:val="4"/>
        <w:spacing w:before="156" w:line="360" w:lineRule="auto"/>
        <w:rPr>
          <w:rFonts w:hint="eastAsia" w:ascii="宋体" w:hAnsi="宋体" w:eastAsia="宋体" w:cs="宋体"/>
        </w:rPr>
      </w:pPr>
      <w:bookmarkStart w:id="152" w:name="_Toc10735"/>
      <w:bookmarkStart w:id="153" w:name="_Toc9813"/>
      <w:bookmarkStart w:id="154" w:name="_Toc30777"/>
      <w:bookmarkStart w:id="155" w:name="_Toc27373"/>
      <w:bookmarkStart w:id="156" w:name="_Toc27665"/>
      <w:bookmarkStart w:id="157" w:name="_Toc30097"/>
      <w:bookmarkStart w:id="158" w:name="_Toc22696"/>
      <w:bookmarkStart w:id="159" w:name="_Toc22254"/>
      <w:bookmarkStart w:id="160" w:name="_Toc367706901"/>
      <w:bookmarkStart w:id="161" w:name="_Toc28013"/>
      <w:r>
        <w:rPr>
          <w:rFonts w:hint="eastAsia" w:ascii="宋体" w:hAnsi="宋体" w:eastAsia="宋体" w:cs="宋体"/>
        </w:rPr>
        <w:t>可靠性</w:t>
      </w:r>
      <w:bookmarkEnd w:id="152"/>
      <w:bookmarkEnd w:id="153"/>
      <w:bookmarkEnd w:id="154"/>
      <w:bookmarkEnd w:id="155"/>
      <w:bookmarkEnd w:id="156"/>
      <w:bookmarkEnd w:id="157"/>
      <w:bookmarkEnd w:id="158"/>
      <w:bookmarkEnd w:id="159"/>
      <w:bookmarkEnd w:id="160"/>
      <w:bookmarkEnd w:id="161"/>
    </w:p>
    <w:p>
      <w:pPr>
        <w:spacing w:line="360" w:lineRule="auto"/>
        <w:ind w:firstLine="48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由于小组成员水平有限所以不可避免会有设计错误，缺乏对特殊情况和错误处理的考虑等。编码错误，变量初始化错误等。众所周知程序代码越长，结构越复杂，其可靠性越难保证。我们会在软件开发的各个阶段进行测试，尽量减少错误，同时进行代码优化，提高系统可靠性。</w:t>
      </w:r>
    </w:p>
    <w:p>
      <w:pPr>
        <w:pStyle w:val="4"/>
        <w:spacing w:before="156" w:line="360" w:lineRule="auto"/>
        <w:rPr>
          <w:rFonts w:hint="eastAsia" w:ascii="宋体" w:hAnsi="宋体" w:eastAsia="宋体" w:cs="宋体"/>
        </w:rPr>
      </w:pPr>
      <w:bookmarkStart w:id="162" w:name="_Toc8473"/>
      <w:bookmarkStart w:id="163" w:name="_Toc800"/>
      <w:bookmarkStart w:id="164" w:name="_Toc367706902"/>
      <w:bookmarkStart w:id="165" w:name="_Toc25458"/>
      <w:bookmarkStart w:id="166" w:name="_Toc30800"/>
      <w:bookmarkStart w:id="167" w:name="_Toc8939"/>
      <w:bookmarkStart w:id="168" w:name="_Toc454"/>
      <w:bookmarkStart w:id="169" w:name="_Toc25434"/>
      <w:bookmarkStart w:id="170" w:name="_Toc18769"/>
      <w:bookmarkStart w:id="171" w:name="_Toc5688"/>
      <w:r>
        <w:rPr>
          <w:rFonts w:hint="eastAsia" w:ascii="宋体" w:hAnsi="宋体" w:eastAsia="宋体" w:cs="宋体"/>
        </w:rPr>
        <w:t>易用性</w:t>
      </w:r>
      <w:bookmarkEnd w:id="162"/>
      <w:bookmarkEnd w:id="163"/>
      <w:bookmarkEnd w:id="164"/>
      <w:bookmarkEnd w:id="165"/>
      <w:bookmarkEnd w:id="166"/>
      <w:bookmarkEnd w:id="167"/>
      <w:bookmarkEnd w:id="168"/>
      <w:bookmarkEnd w:id="169"/>
      <w:bookmarkEnd w:id="170"/>
      <w:bookmarkEnd w:id="171"/>
    </w:p>
    <w:p>
      <w:pPr>
        <w:spacing w:line="360" w:lineRule="auto"/>
        <w:ind w:firstLine="42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图书管理系统是直接面对广大普通图书管理员的，而这些图书管理员对计算机并不一定是非常熟悉。这就要求系统能够提供良好的用户接口，易用的人机交互界面，从而缩短用户对系统熟悉的过程。使得该系统更能面向广大的群众来进行更良好的服务。</w:t>
      </w:r>
    </w:p>
    <w:p>
      <w:pPr>
        <w:pStyle w:val="4"/>
        <w:spacing w:before="156" w:line="360" w:lineRule="auto"/>
        <w:rPr>
          <w:rFonts w:hint="eastAsia" w:ascii="宋体" w:hAnsi="宋体" w:eastAsia="宋体" w:cs="宋体"/>
        </w:rPr>
      </w:pPr>
      <w:bookmarkStart w:id="172" w:name="_Toc367706903"/>
      <w:bookmarkStart w:id="173" w:name="_Toc7910"/>
      <w:bookmarkStart w:id="174" w:name="_Toc464"/>
      <w:bookmarkStart w:id="175" w:name="_Toc12096"/>
      <w:bookmarkStart w:id="176" w:name="_Toc29547"/>
      <w:bookmarkStart w:id="177" w:name="_Toc338969898"/>
      <w:bookmarkStart w:id="178" w:name="_Toc15235"/>
      <w:bookmarkStart w:id="179" w:name="_Toc9258"/>
      <w:bookmarkStart w:id="180" w:name="_Toc18084"/>
      <w:bookmarkStart w:id="181" w:name="_Toc11381"/>
      <w:bookmarkStart w:id="182" w:name="_Toc29881"/>
      <w:r>
        <w:rPr>
          <w:rFonts w:hint="eastAsia" w:ascii="宋体" w:hAnsi="宋体" w:eastAsia="宋体" w:cs="宋体"/>
        </w:rPr>
        <w:t>可扩展性</w:t>
      </w:r>
      <w:bookmarkEnd w:id="172"/>
      <w:bookmarkEnd w:id="173"/>
      <w:bookmarkEnd w:id="174"/>
      <w:bookmarkEnd w:id="175"/>
      <w:bookmarkEnd w:id="176"/>
      <w:bookmarkEnd w:id="177"/>
      <w:bookmarkEnd w:id="178"/>
      <w:bookmarkEnd w:id="179"/>
      <w:bookmarkEnd w:id="180"/>
      <w:bookmarkEnd w:id="181"/>
      <w:bookmarkEnd w:id="182"/>
    </w:p>
    <w:p>
      <w:pPr>
        <w:spacing w:line="360" w:lineRule="auto"/>
        <w:ind w:firstLine="42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该图书管理系统在开发过程中，应该充分考虑以后的可扩展性。因为对于用户查询的需求也会不断的更新和完善，一些新的功能也可以逐渐嵌入。所以，要求系统提供足够的手段进行功能的调整和扩充。</w:t>
      </w:r>
    </w:p>
    <w:p>
      <w:pPr>
        <w:pStyle w:val="4"/>
        <w:spacing w:before="156" w:line="360" w:lineRule="auto"/>
        <w:rPr>
          <w:rFonts w:hint="eastAsia" w:ascii="宋体" w:hAnsi="宋体" w:eastAsia="宋体" w:cs="宋体"/>
        </w:rPr>
      </w:pPr>
      <w:bookmarkStart w:id="183" w:name="_Toc17864"/>
      <w:bookmarkStart w:id="184" w:name="_Toc22602"/>
      <w:bookmarkStart w:id="185" w:name="_Toc367706904"/>
      <w:bookmarkStart w:id="186" w:name="_Toc7145"/>
      <w:bookmarkStart w:id="187" w:name="_Toc17002"/>
      <w:bookmarkStart w:id="188" w:name="_Toc338969899"/>
      <w:bookmarkStart w:id="189" w:name="_Toc2093"/>
      <w:bookmarkStart w:id="190" w:name="_Toc12780"/>
      <w:bookmarkStart w:id="191" w:name="_Toc3086"/>
      <w:bookmarkStart w:id="192" w:name="_Toc18382"/>
      <w:bookmarkStart w:id="193" w:name="_Toc30932"/>
      <w:r>
        <w:rPr>
          <w:rFonts w:hint="eastAsia" w:ascii="宋体" w:hAnsi="宋体" w:eastAsia="宋体" w:cs="宋体"/>
        </w:rPr>
        <w:t>准确性和及时性</w:t>
      </w:r>
      <w:bookmarkEnd w:id="183"/>
      <w:bookmarkEnd w:id="184"/>
      <w:bookmarkEnd w:id="185"/>
      <w:bookmarkEnd w:id="186"/>
      <w:bookmarkEnd w:id="187"/>
      <w:bookmarkEnd w:id="188"/>
      <w:bookmarkEnd w:id="189"/>
      <w:bookmarkEnd w:id="190"/>
      <w:bookmarkEnd w:id="191"/>
      <w:bookmarkEnd w:id="192"/>
      <w:bookmarkEnd w:id="193"/>
    </w:p>
    <w:p>
      <w:pPr>
        <w:spacing w:line="360" w:lineRule="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在系统设计开发过程中，要充分考虑系统当前和将来可能承受的工作量，使系统能够满足用户的需求并及时做出正确的响应。尽量避免因用户并发需求过量而导致系统崩溃。</w:t>
      </w:r>
      <w:bookmarkEnd w:id="101"/>
      <w:bookmarkStart w:id="194" w:name="_Toc367566302"/>
    </w:p>
    <w:p>
      <w:pPr>
        <w:spacing w:line="360" w:lineRule="auto"/>
        <w:rPr>
          <w:rFonts w:hint="eastAsia" w:ascii="宋体" w:hAnsi="宋体" w:eastAsia="宋体" w:cs="宋体"/>
          <w:color w:val="auto"/>
          <w:kern w:val="0"/>
          <w:sz w:val="21"/>
          <w:szCs w:val="21"/>
        </w:rPr>
      </w:pPr>
    </w:p>
    <w:p>
      <w:pPr>
        <w:pStyle w:val="4"/>
        <w:spacing w:before="156" w:line="360" w:lineRule="auto"/>
        <w:rPr>
          <w:rFonts w:hint="eastAsia" w:ascii="宋体" w:hAnsi="宋体" w:eastAsia="宋体" w:cs="宋体"/>
          <w:b w:val="0"/>
          <w:bCs/>
          <w:sz w:val="24"/>
          <w:szCs w:val="24"/>
        </w:rPr>
      </w:pPr>
      <w:bookmarkStart w:id="195" w:name="_Toc29455"/>
      <w:bookmarkStart w:id="196" w:name="_Toc19188"/>
      <w:bookmarkStart w:id="197" w:name="_Toc4993"/>
      <w:bookmarkStart w:id="198" w:name="_Toc17092"/>
      <w:bookmarkStart w:id="199" w:name="_Toc23136"/>
      <w:bookmarkStart w:id="200" w:name="_Toc5650"/>
      <w:bookmarkStart w:id="201" w:name="_Toc15934"/>
      <w:bookmarkStart w:id="202" w:name="_Toc16510"/>
      <w:r>
        <w:rPr>
          <w:rFonts w:hint="eastAsia" w:ascii="宋体" w:hAnsi="宋体" w:eastAsia="宋体" w:cs="宋体"/>
          <w:b w:val="0"/>
          <w:bCs/>
          <w:sz w:val="24"/>
          <w:szCs w:val="24"/>
        </w:rPr>
        <w:t>私密性保证</w:t>
      </w:r>
      <w:bookmarkEnd w:id="195"/>
      <w:bookmarkEnd w:id="196"/>
      <w:bookmarkEnd w:id="197"/>
      <w:bookmarkEnd w:id="198"/>
      <w:bookmarkEnd w:id="199"/>
      <w:bookmarkEnd w:id="200"/>
      <w:bookmarkEnd w:id="201"/>
      <w:bookmarkEnd w:id="202"/>
    </w:p>
    <w:p>
      <w:pPr>
        <w:spacing w:line="360" w:lineRule="auto"/>
        <w:ind w:firstLine="420" w:firstLineChars="0"/>
        <w:rPr>
          <w:rFonts w:hint="eastAsia" w:ascii="宋体" w:hAnsi="宋体" w:eastAsia="宋体" w:cs="宋体"/>
        </w:rPr>
      </w:pP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图书管理系统对不同的用户设置不同的权限，例如管理员能够管理普通用户的个人信息，但普通用户只能管理自己的个人信息，从而有效的保证了个人信息的私密性</w:t>
      </w:r>
      <w:r>
        <w:rPr>
          <w:rFonts w:hint="eastAsia" w:ascii="宋体" w:hAnsi="宋体" w:eastAsia="宋体" w:cs="宋体"/>
          <w:color w:val="auto"/>
          <w:sz w:val="21"/>
          <w:szCs w:val="21"/>
          <w:lang w:eastAsia="zh-CN"/>
        </w:rPr>
        <w:t>。</w:t>
      </w:r>
    </w:p>
    <w:p>
      <w:pPr>
        <w:spacing w:line="360" w:lineRule="auto"/>
        <w:rPr>
          <w:rFonts w:hint="eastAsia" w:ascii="宋体" w:hAnsi="宋体" w:eastAsia="宋体" w:cs="宋体"/>
          <w:color w:val="auto"/>
          <w:kern w:val="0"/>
          <w:sz w:val="21"/>
          <w:szCs w:val="21"/>
        </w:rPr>
      </w:pPr>
    </w:p>
    <w:p>
      <w:pPr>
        <w:pStyle w:val="2"/>
        <w:spacing w:line="360" w:lineRule="auto"/>
        <w:rPr>
          <w:rFonts w:hint="eastAsia" w:ascii="黑体" w:hAnsi="黑体" w:eastAsia="黑体" w:cs="黑体"/>
        </w:rPr>
      </w:pPr>
      <w:bookmarkStart w:id="203" w:name="_Toc19599"/>
      <w:bookmarkStart w:id="204" w:name="_Toc28234"/>
      <w:bookmarkStart w:id="205" w:name="_Toc25850"/>
      <w:bookmarkStart w:id="206" w:name="_Toc26347"/>
      <w:bookmarkStart w:id="207" w:name="_Toc9980"/>
      <w:bookmarkStart w:id="208" w:name="_Toc5476"/>
      <w:bookmarkStart w:id="209" w:name="_Toc17917"/>
      <w:bookmarkStart w:id="210" w:name="_Toc8648"/>
      <w:bookmarkStart w:id="211" w:name="_Toc5254"/>
      <w:r>
        <w:rPr>
          <w:rFonts w:hint="eastAsia" w:ascii="黑体" w:hAnsi="黑体" w:eastAsia="黑体" w:cs="黑体"/>
        </w:rPr>
        <w:t>5</w:t>
      </w:r>
      <w:r>
        <w:rPr>
          <w:rFonts w:hint="eastAsia" w:ascii="黑体" w:hAnsi="黑体" w:eastAsia="黑体" w:cs="黑体"/>
          <w:lang w:eastAsia="zh-CN"/>
        </w:rPr>
        <w:t>.过程</w:t>
      </w:r>
      <w:r>
        <w:rPr>
          <w:rFonts w:hint="eastAsia" w:ascii="黑体" w:hAnsi="黑体" w:eastAsia="黑体" w:cs="黑体"/>
        </w:rPr>
        <w:t>计划</w:t>
      </w:r>
      <w:bookmarkEnd w:id="194"/>
      <w:bookmarkEnd w:id="203"/>
      <w:bookmarkEnd w:id="204"/>
      <w:bookmarkEnd w:id="205"/>
      <w:bookmarkEnd w:id="206"/>
      <w:bookmarkEnd w:id="207"/>
      <w:bookmarkEnd w:id="208"/>
      <w:bookmarkEnd w:id="209"/>
      <w:bookmarkEnd w:id="210"/>
      <w:bookmarkEnd w:id="211"/>
    </w:p>
    <w:p>
      <w:pPr>
        <w:spacing w:line="360" w:lineRule="auto"/>
        <w:ind w:firstLine="420" w:firstLineChars="0"/>
        <w:rPr>
          <w:rFonts w:hint="eastAsia" w:ascii="宋体" w:hAnsi="宋体" w:eastAsia="宋体" w:cs="宋体"/>
          <w:b/>
          <w:bCs/>
          <w:sz w:val="21"/>
          <w:szCs w:val="21"/>
          <w:lang w:val="en-US" w:eastAsia="zh-CN"/>
        </w:rPr>
      </w:pPr>
      <w:r>
        <w:rPr>
          <w:rFonts w:hint="eastAsia" w:ascii="宋体" w:hAnsi="宋体" w:eastAsia="宋体" w:cs="宋体"/>
          <w:sz w:val="21"/>
          <w:szCs w:val="21"/>
        </w:rPr>
        <w:t>软件采用</w:t>
      </w:r>
      <w:r>
        <w:rPr>
          <w:rFonts w:hint="eastAsia" w:ascii="宋体" w:hAnsi="宋体" w:eastAsia="宋体" w:cs="宋体"/>
          <w:sz w:val="21"/>
          <w:szCs w:val="21"/>
          <w:lang w:eastAsia="zh-CN"/>
        </w:rPr>
        <w:t>客户端与数据库</w:t>
      </w:r>
      <w:r>
        <w:rPr>
          <w:rFonts w:hint="eastAsia" w:ascii="宋体" w:hAnsi="宋体" w:eastAsia="宋体" w:cs="宋体"/>
          <w:sz w:val="21"/>
          <w:szCs w:val="21"/>
        </w:rPr>
        <w:t>分离的设计，</w:t>
      </w:r>
      <w:r>
        <w:rPr>
          <w:rFonts w:hint="eastAsia" w:ascii="宋体" w:hAnsi="宋体" w:eastAsia="宋体" w:cs="宋体"/>
          <w:sz w:val="21"/>
          <w:szCs w:val="21"/>
          <w:lang w:eastAsia="zh-CN"/>
        </w:rPr>
        <w:t>客户</w:t>
      </w:r>
      <w:r>
        <w:rPr>
          <w:rFonts w:hint="eastAsia" w:ascii="宋体" w:hAnsi="宋体" w:eastAsia="宋体" w:cs="宋体"/>
          <w:sz w:val="21"/>
          <w:szCs w:val="21"/>
        </w:rPr>
        <w:t>端采用Java进行设计，数据库采用</w:t>
      </w:r>
      <w:r>
        <w:rPr>
          <w:rFonts w:hint="eastAsia" w:ascii="宋体" w:hAnsi="宋体" w:eastAsia="宋体" w:cs="宋体"/>
          <w:sz w:val="21"/>
          <w:szCs w:val="21"/>
          <w:lang w:val="en-US" w:eastAsia="zh-CN"/>
        </w:rPr>
        <w:t>SQL设计</w:t>
      </w:r>
      <w:r>
        <w:rPr>
          <w:rFonts w:hint="eastAsia" w:ascii="宋体" w:hAnsi="宋体" w:eastAsia="宋体" w:cs="宋体"/>
          <w:sz w:val="21"/>
          <w:szCs w:val="21"/>
        </w:rPr>
        <w:t>，</w:t>
      </w:r>
      <w:r>
        <w:rPr>
          <w:rFonts w:hint="eastAsia" w:ascii="宋体" w:hAnsi="宋体" w:eastAsia="宋体" w:cs="宋体"/>
          <w:sz w:val="21"/>
          <w:szCs w:val="21"/>
          <w:lang w:eastAsia="zh-CN"/>
        </w:rPr>
        <w:t>通过客户端调用数据库进行</w:t>
      </w:r>
      <w:r>
        <w:rPr>
          <w:rFonts w:hint="eastAsia" w:ascii="宋体" w:hAnsi="宋体" w:eastAsia="宋体" w:cs="宋体"/>
          <w:sz w:val="21"/>
          <w:szCs w:val="21"/>
        </w:rPr>
        <w:t>数据交换，交换的数据格式采用文档的形式进行规定并由</w:t>
      </w:r>
      <w:r>
        <w:rPr>
          <w:rFonts w:hint="eastAsia" w:ascii="宋体" w:hAnsi="宋体" w:eastAsia="宋体" w:cs="宋体"/>
          <w:sz w:val="21"/>
          <w:szCs w:val="21"/>
          <w:lang w:eastAsia="zh-CN"/>
        </w:rPr>
        <w:t>开发</w:t>
      </w:r>
      <w:r>
        <w:rPr>
          <w:rFonts w:hint="eastAsia" w:ascii="宋体" w:hAnsi="宋体" w:eastAsia="宋体" w:cs="宋体"/>
          <w:sz w:val="21"/>
          <w:szCs w:val="21"/>
        </w:rPr>
        <w:t>人员严格遵守。</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根据研讨，我们将项目开发分为以下几个过程：</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lang w:eastAsia="zh-CN"/>
        </w:rPr>
        <w:t>项目启动阶段</w:t>
      </w:r>
      <w:r>
        <w:rPr>
          <w:rFonts w:hint="eastAsia" w:ascii="宋体" w:hAnsi="宋体" w:eastAsia="宋体" w:cs="宋体"/>
          <w:sz w:val="21"/>
          <w:szCs w:val="21"/>
        </w:rPr>
        <w:t>：</w:t>
      </w:r>
      <w:r>
        <w:rPr>
          <w:rFonts w:hint="eastAsia" w:ascii="宋体" w:hAnsi="宋体" w:eastAsia="宋体" w:cs="宋体"/>
          <w:sz w:val="21"/>
          <w:szCs w:val="21"/>
          <w:lang w:eastAsia="zh-CN"/>
        </w:rPr>
        <w:t>根据客户需求，讨论项目开发的大方向，系统的整体框架</w:t>
      </w:r>
      <w:r>
        <w:rPr>
          <w:rFonts w:hint="eastAsia" w:ascii="宋体" w:hAnsi="宋体" w:eastAsia="宋体" w:cs="宋体"/>
          <w:sz w:val="21"/>
          <w:szCs w:val="21"/>
        </w:rPr>
        <w:t>。</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rPr>
        <w:t>计划制定阶段：</w:t>
      </w:r>
      <w:r>
        <w:rPr>
          <w:rFonts w:hint="eastAsia" w:ascii="宋体" w:hAnsi="宋体" w:eastAsia="宋体" w:cs="宋体"/>
          <w:sz w:val="21"/>
          <w:szCs w:val="21"/>
          <w:lang w:eastAsia="zh-CN"/>
        </w:rPr>
        <w:t>制定项目开发计划</w:t>
      </w:r>
      <w:r>
        <w:rPr>
          <w:rFonts w:hint="eastAsia" w:ascii="宋体" w:hAnsi="宋体" w:eastAsia="宋体" w:cs="宋体"/>
          <w:sz w:val="21"/>
          <w:szCs w:val="21"/>
        </w:rPr>
        <w:t>。</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rPr>
        <w:t>系统</w:t>
      </w:r>
      <w:ins w:id="28" w:author="Administrator" w:date="2016-10-18T20:26:27Z">
        <w:r>
          <w:rPr>
            <w:rFonts w:hint="eastAsia" w:ascii="宋体" w:hAnsi="宋体" w:eastAsia="宋体" w:cs="宋体"/>
            <w:sz w:val="21"/>
            <w:szCs w:val="21"/>
            <w:lang w:val="en-US" w:eastAsia="zh-CN"/>
          </w:rPr>
          <w:t>分析</w:t>
        </w:r>
      </w:ins>
      <w:r>
        <w:rPr>
          <w:rFonts w:hint="eastAsia" w:ascii="宋体" w:hAnsi="宋体" w:eastAsia="宋体" w:cs="宋体"/>
          <w:sz w:val="21"/>
          <w:szCs w:val="21"/>
        </w:rPr>
        <w:t>设计阶段：根据软件的需求和软件开发计划，</w:t>
      </w:r>
      <w:r>
        <w:rPr>
          <w:rFonts w:hint="eastAsia" w:ascii="宋体" w:hAnsi="宋体" w:eastAsia="宋体" w:cs="宋体"/>
          <w:sz w:val="21"/>
          <w:szCs w:val="21"/>
          <w:lang w:eastAsia="zh-CN"/>
        </w:rPr>
        <w:t>进行软件的</w:t>
      </w:r>
      <w:del w:id="29" w:author="Administrator" w:date="2016-10-18T20:26:37Z">
        <w:r>
          <w:rPr>
            <w:rFonts w:hint="eastAsia" w:ascii="宋体" w:hAnsi="宋体" w:eastAsia="宋体" w:cs="宋体"/>
            <w:sz w:val="21"/>
            <w:szCs w:val="21"/>
            <w:lang w:val="en-US" w:eastAsia="zh-CN"/>
          </w:rPr>
          <w:delText>详细</w:delText>
        </w:r>
      </w:del>
      <w:ins w:id="30" w:author="Administrator" w:date="2016-10-18T20:26:38Z">
        <w:r>
          <w:rPr>
            <w:rFonts w:hint="eastAsia" w:ascii="宋体" w:hAnsi="宋体" w:eastAsia="宋体" w:cs="宋体"/>
            <w:sz w:val="21"/>
            <w:szCs w:val="21"/>
            <w:lang w:val="en-US" w:eastAsia="zh-CN"/>
          </w:rPr>
          <w:t>需求</w:t>
        </w:r>
      </w:ins>
      <w:ins w:id="31" w:author="Administrator" w:date="2016-10-18T20:26:39Z">
        <w:r>
          <w:rPr>
            <w:rFonts w:hint="eastAsia" w:ascii="宋体" w:hAnsi="宋体" w:eastAsia="宋体" w:cs="宋体"/>
            <w:sz w:val="21"/>
            <w:szCs w:val="21"/>
            <w:lang w:val="en-US" w:eastAsia="zh-CN"/>
          </w:rPr>
          <w:t>分析</w:t>
        </w:r>
      </w:ins>
      <w:ins w:id="32" w:author="Administrator" w:date="2016-10-18T20:26:40Z">
        <w:r>
          <w:rPr>
            <w:rFonts w:hint="eastAsia" w:ascii="宋体" w:hAnsi="宋体" w:eastAsia="宋体" w:cs="宋体"/>
            <w:sz w:val="21"/>
            <w:szCs w:val="21"/>
            <w:lang w:val="en-US" w:eastAsia="zh-CN"/>
          </w:rPr>
          <w:t>和</w:t>
        </w:r>
      </w:ins>
      <w:r>
        <w:rPr>
          <w:rFonts w:hint="eastAsia" w:ascii="宋体" w:hAnsi="宋体" w:eastAsia="宋体" w:cs="宋体"/>
          <w:sz w:val="21"/>
          <w:szCs w:val="21"/>
          <w:lang w:eastAsia="zh-CN"/>
        </w:rPr>
        <w:t>设计</w:t>
      </w:r>
      <w:r>
        <w:rPr>
          <w:rFonts w:hint="eastAsia" w:ascii="宋体" w:hAnsi="宋体" w:eastAsia="宋体" w:cs="宋体"/>
          <w:sz w:val="21"/>
          <w:szCs w:val="21"/>
        </w:rPr>
        <w:t>。</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rPr>
        <w:t>代码实现阶段：</w:t>
      </w:r>
      <w:r>
        <w:rPr>
          <w:rFonts w:hint="eastAsia" w:ascii="宋体" w:hAnsi="宋体" w:eastAsia="宋体" w:cs="宋体"/>
          <w:sz w:val="21"/>
          <w:szCs w:val="21"/>
          <w:lang w:eastAsia="zh-CN"/>
        </w:rPr>
        <w:t>对软件的</w:t>
      </w:r>
      <w:r>
        <w:rPr>
          <w:rFonts w:hint="eastAsia" w:ascii="宋体" w:hAnsi="宋体" w:eastAsia="宋体" w:cs="宋体"/>
          <w:sz w:val="21"/>
          <w:szCs w:val="21"/>
          <w:lang w:val="en-US" w:eastAsia="zh-CN"/>
        </w:rPr>
        <w:t>GUI，后端以及数据库进行并行开发</w:t>
      </w:r>
      <w:r>
        <w:rPr>
          <w:rFonts w:hint="eastAsia" w:ascii="宋体" w:hAnsi="宋体" w:eastAsia="宋体" w:cs="宋体"/>
          <w:sz w:val="21"/>
          <w:szCs w:val="21"/>
        </w:rPr>
        <w:t>。</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rPr>
        <w:t>代码整合阶段，将</w:t>
      </w:r>
      <w:r>
        <w:rPr>
          <w:rFonts w:hint="eastAsia" w:ascii="宋体" w:hAnsi="宋体" w:eastAsia="宋体" w:cs="宋体"/>
          <w:sz w:val="21"/>
          <w:szCs w:val="21"/>
          <w:lang w:eastAsia="zh-CN"/>
        </w:rPr>
        <w:t>各部分</w:t>
      </w:r>
      <w:r>
        <w:rPr>
          <w:rFonts w:hint="eastAsia" w:ascii="宋体" w:hAnsi="宋体" w:eastAsia="宋体" w:cs="宋体"/>
          <w:sz w:val="21"/>
          <w:szCs w:val="21"/>
        </w:rPr>
        <w:t>编写的代码整合，</w:t>
      </w:r>
      <w:r>
        <w:rPr>
          <w:rFonts w:hint="eastAsia" w:ascii="宋体" w:hAnsi="宋体" w:eastAsia="宋体" w:cs="宋体"/>
          <w:sz w:val="21"/>
          <w:szCs w:val="21"/>
          <w:lang w:eastAsia="zh-CN"/>
        </w:rPr>
        <w:t>对接口进行处理</w:t>
      </w:r>
      <w:r>
        <w:rPr>
          <w:rFonts w:hint="eastAsia" w:ascii="宋体" w:hAnsi="宋体" w:eastAsia="宋体" w:cs="宋体"/>
          <w:sz w:val="21"/>
          <w:szCs w:val="21"/>
        </w:rPr>
        <w:t>。</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rPr>
        <w:t>软件测试阶段：根据软件</w:t>
      </w:r>
      <w:r>
        <w:rPr>
          <w:rFonts w:hint="eastAsia" w:ascii="宋体" w:hAnsi="宋体" w:eastAsia="宋体" w:cs="宋体"/>
          <w:sz w:val="21"/>
          <w:szCs w:val="21"/>
          <w:lang w:eastAsia="zh-CN"/>
        </w:rPr>
        <w:t>需求文档和软件测试计划</w:t>
      </w:r>
      <w:r>
        <w:rPr>
          <w:rFonts w:hint="eastAsia" w:ascii="宋体" w:hAnsi="宋体" w:eastAsia="宋体" w:cs="宋体"/>
          <w:sz w:val="21"/>
          <w:szCs w:val="21"/>
        </w:rPr>
        <w:t>对软件进行测试</w:t>
      </w:r>
      <w:r>
        <w:rPr>
          <w:rFonts w:hint="eastAsia" w:ascii="宋体" w:hAnsi="宋体" w:eastAsia="宋体" w:cs="宋体"/>
          <w:sz w:val="21"/>
          <w:szCs w:val="21"/>
          <w:lang w:eastAsia="zh-CN"/>
        </w:rPr>
        <w:t>和调试</w:t>
      </w:r>
      <w:r>
        <w:rPr>
          <w:rFonts w:hint="eastAsia" w:ascii="宋体" w:hAnsi="宋体" w:eastAsia="宋体" w:cs="宋体"/>
          <w:sz w:val="21"/>
          <w:szCs w:val="21"/>
        </w:rPr>
        <w:t>。</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rPr>
        <w:t>软件交付阶段：整理软件开发过程中的文档及程序代码，分类打包交付给用户。</w:t>
      </w:r>
    </w:p>
    <w:p>
      <w:pPr>
        <w:spacing w:line="360" w:lineRule="auto"/>
        <w:rPr>
          <w:rFonts w:hint="eastAsia" w:ascii="宋体" w:hAnsi="宋体" w:eastAsia="宋体" w:cs="宋体"/>
          <w:lang w:val="en-US" w:eastAsia="zh-CN"/>
        </w:rPr>
      </w:pPr>
    </w:p>
    <w:p>
      <w:pPr>
        <w:pStyle w:val="2"/>
        <w:numPr>
          <w:ilvl w:val="0"/>
          <w:numId w:val="0"/>
        </w:numPr>
        <w:spacing w:line="360" w:lineRule="auto"/>
        <w:rPr>
          <w:rFonts w:hint="eastAsia" w:ascii="黑体" w:hAnsi="黑体" w:eastAsia="黑体" w:cs="黑体"/>
        </w:rPr>
      </w:pPr>
      <w:bookmarkStart w:id="212" w:name="_Toc1813"/>
      <w:bookmarkStart w:id="213" w:name="_Toc28322"/>
      <w:bookmarkStart w:id="214" w:name="_Toc7393"/>
      <w:bookmarkStart w:id="215" w:name="_Toc3142"/>
      <w:bookmarkStart w:id="216" w:name="_Toc239"/>
      <w:bookmarkStart w:id="217" w:name="_Toc23224"/>
      <w:bookmarkStart w:id="218" w:name="_Toc14248"/>
      <w:bookmarkStart w:id="219" w:name="_Toc2830"/>
      <w:bookmarkStart w:id="220" w:name="_Toc367706926"/>
      <w:r>
        <w:rPr>
          <w:rFonts w:hint="eastAsia" w:ascii="黑体" w:hAnsi="黑体" w:eastAsia="黑体" w:cs="黑体"/>
          <w:lang w:val="en-US" w:eastAsia="zh-CN"/>
        </w:rPr>
        <w:t>6.资源计划</w:t>
      </w:r>
      <w:bookmarkEnd w:id="212"/>
      <w:bookmarkEnd w:id="213"/>
      <w:bookmarkEnd w:id="214"/>
      <w:bookmarkEnd w:id="215"/>
      <w:bookmarkEnd w:id="216"/>
      <w:bookmarkEnd w:id="217"/>
      <w:bookmarkEnd w:id="218"/>
      <w:bookmarkEnd w:id="219"/>
    </w:p>
    <w:p>
      <w:pPr>
        <w:widowControl w:val="0"/>
        <w:numPr>
          <w:ilvl w:val="0"/>
          <w:numId w:val="0"/>
        </w:numPr>
        <w:spacing w:line="360" w:lineRule="auto"/>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项目开发需要三代I7+8G以上内存笔记本三台，配有500GB以上硬盘及WIN7或以上版本WINDOWS系统，并装有开发工具eclipse和mysql以及eclipse相关代码覆盖率测试插件。</w:t>
      </w:r>
    </w:p>
    <w:p>
      <w:pPr>
        <w:spacing w:line="360" w:lineRule="auto"/>
        <w:rPr>
          <w:rFonts w:hint="eastAsia" w:ascii="宋体" w:hAnsi="宋体" w:eastAsia="宋体" w:cs="宋体"/>
          <w:sz w:val="44"/>
          <w:szCs w:val="44"/>
          <w:lang w:val="en-US" w:eastAsia="zh-CN"/>
        </w:rPr>
      </w:pPr>
    </w:p>
    <w:p>
      <w:pPr>
        <w:pStyle w:val="2"/>
        <w:spacing w:line="360" w:lineRule="auto"/>
        <w:rPr>
          <w:rFonts w:hint="eastAsia" w:ascii="黑体" w:hAnsi="黑体" w:eastAsia="黑体" w:cs="黑体"/>
          <w:sz w:val="44"/>
          <w:szCs w:val="44"/>
        </w:rPr>
      </w:pPr>
      <w:bookmarkStart w:id="221" w:name="_Toc19935"/>
      <w:bookmarkStart w:id="222" w:name="_Toc6767"/>
      <w:bookmarkStart w:id="223" w:name="_Toc20268"/>
      <w:bookmarkStart w:id="224" w:name="_Toc21482"/>
      <w:bookmarkStart w:id="225" w:name="_Toc32519"/>
      <w:bookmarkStart w:id="226" w:name="_Toc22548"/>
      <w:bookmarkStart w:id="227" w:name="_Toc5176"/>
      <w:bookmarkStart w:id="228" w:name="_Toc27275"/>
      <w:bookmarkStart w:id="229" w:name="_Toc8750"/>
      <w:r>
        <w:rPr>
          <w:rFonts w:hint="eastAsia" w:ascii="黑体" w:hAnsi="黑体" w:eastAsia="黑体" w:cs="黑体"/>
          <w:sz w:val="44"/>
          <w:szCs w:val="44"/>
        </w:rPr>
        <w:t>7</w:t>
      </w:r>
      <w:r>
        <w:rPr>
          <w:rFonts w:hint="eastAsia" w:ascii="黑体" w:hAnsi="黑体" w:eastAsia="黑体" w:cs="黑体"/>
          <w:sz w:val="44"/>
          <w:szCs w:val="44"/>
          <w:lang w:eastAsia="zh-CN"/>
        </w:rPr>
        <w:t>.</w:t>
      </w:r>
      <w:r>
        <w:rPr>
          <w:rFonts w:hint="eastAsia" w:ascii="黑体" w:hAnsi="黑体" w:eastAsia="黑体" w:cs="黑体"/>
          <w:sz w:val="44"/>
          <w:szCs w:val="44"/>
        </w:rPr>
        <w:t>项目</w:t>
      </w:r>
      <w:bookmarkEnd w:id="220"/>
      <w:bookmarkEnd w:id="221"/>
      <w:r>
        <w:rPr>
          <w:rFonts w:hint="eastAsia" w:ascii="黑体" w:hAnsi="黑体" w:eastAsia="黑体" w:cs="黑体"/>
          <w:sz w:val="44"/>
          <w:szCs w:val="44"/>
          <w:lang w:eastAsia="zh-CN"/>
        </w:rPr>
        <w:t>估算</w:t>
      </w:r>
      <w:bookmarkEnd w:id="222"/>
      <w:bookmarkEnd w:id="223"/>
      <w:bookmarkEnd w:id="224"/>
      <w:bookmarkEnd w:id="225"/>
      <w:bookmarkEnd w:id="226"/>
      <w:bookmarkEnd w:id="227"/>
      <w:bookmarkEnd w:id="228"/>
      <w:bookmarkEnd w:id="229"/>
    </w:p>
    <w:p>
      <w:pPr>
        <w:pStyle w:val="3"/>
        <w:spacing w:line="360" w:lineRule="auto"/>
        <w:ind w:firstLine="420" w:firstLineChars="0"/>
        <w:rPr>
          <w:rFonts w:hint="eastAsia" w:ascii="黑体" w:hAnsi="黑体" w:eastAsia="黑体" w:cs="黑体"/>
        </w:rPr>
      </w:pPr>
      <w:bookmarkStart w:id="230" w:name="_Toc367706927"/>
      <w:bookmarkStart w:id="231" w:name="_Toc11580"/>
      <w:bookmarkStart w:id="232" w:name="_Toc20899"/>
      <w:bookmarkStart w:id="233" w:name="_Toc19701"/>
      <w:bookmarkStart w:id="234" w:name="_Toc19357"/>
      <w:bookmarkStart w:id="235" w:name="_Toc8928"/>
      <w:bookmarkStart w:id="236" w:name="_Toc25719"/>
      <w:bookmarkStart w:id="237" w:name="_Toc10534"/>
      <w:bookmarkStart w:id="238" w:name="_Toc26924"/>
      <w:bookmarkStart w:id="239" w:name="_Toc31091"/>
      <w:r>
        <w:rPr>
          <w:rFonts w:hint="eastAsia" w:ascii="黑体" w:hAnsi="黑体" w:eastAsia="黑体" w:cs="黑体"/>
        </w:rPr>
        <w:t>7.1 项目组织</w:t>
      </w:r>
      <w:bookmarkEnd w:id="230"/>
      <w:bookmarkEnd w:id="231"/>
      <w:bookmarkEnd w:id="232"/>
      <w:bookmarkEnd w:id="233"/>
      <w:bookmarkEnd w:id="234"/>
      <w:bookmarkEnd w:id="235"/>
      <w:bookmarkEnd w:id="236"/>
      <w:bookmarkEnd w:id="237"/>
      <w:bookmarkEnd w:id="238"/>
      <w:bookmarkEnd w:id="239"/>
    </w:p>
    <w:p>
      <w:pPr>
        <w:spacing w:line="360" w:lineRule="auto"/>
        <w:rPr>
          <w:rFonts w:hint="eastAsia" w:ascii="宋体" w:hAnsi="宋体" w:eastAsia="宋体" w:cs="宋体"/>
          <w:lang w:eastAsia="zh-CN"/>
        </w:rPr>
      </w:pPr>
      <w:r>
        <w:rPr>
          <w:rFonts w:hint="eastAsia" w:ascii="宋体" w:hAnsi="宋体" w:eastAsia="宋体" w:cs="宋体"/>
          <w:lang w:eastAsia="zh-CN"/>
        </w:rPr>
        <w:t>图</w:t>
      </w:r>
      <w:r>
        <w:rPr>
          <w:rFonts w:hint="eastAsia" w:ascii="宋体" w:hAnsi="宋体" w:eastAsia="宋体" w:cs="宋体"/>
          <w:lang w:val="en-US" w:eastAsia="zh-CN"/>
        </w:rPr>
        <w:t>7-1</w:t>
      </w:r>
    </w:p>
    <w:p>
      <w:pPr>
        <w:spacing w:line="360" w:lineRule="auto"/>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0500" cy="3895090"/>
            <wp:effectExtent l="0" t="0" r="6350" b="10160"/>
            <wp:docPr id="4" name="图片 4" descr="0SNU(83DSRL4QGYYNRPGQ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SNU(83DSRL4QGYYNRPGQZ4"/>
                    <pic:cNvPicPr>
                      <a:picLocks noChangeAspect="1"/>
                    </pic:cNvPicPr>
                  </pic:nvPicPr>
                  <pic:blipFill>
                    <a:blip r:embed="rId8"/>
                    <a:stretch>
                      <a:fillRect/>
                    </a:stretch>
                  </pic:blipFill>
                  <pic:spPr>
                    <a:xfrm>
                      <a:off x="0" y="0"/>
                      <a:ext cx="5270500" cy="3895090"/>
                    </a:xfrm>
                    <a:prstGeom prst="rect">
                      <a:avLst/>
                    </a:prstGeom>
                  </pic:spPr>
                </pic:pic>
              </a:graphicData>
            </a:graphic>
          </wp:inline>
        </w:drawing>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t>组长：朱绍庭</w:t>
      </w:r>
    </w:p>
    <w:p>
      <w:pPr>
        <w:widowControl w:val="0"/>
        <w:numPr>
          <w:ilvl w:val="0"/>
          <w:numId w:val="0"/>
        </w:numPr>
        <w:spacing w:line="360" w:lineRule="auto"/>
        <w:jc w:val="both"/>
        <w:rPr>
          <w:rFonts w:hint="eastAsia" w:ascii="宋体" w:hAnsi="宋体" w:eastAsia="宋体" w:cs="宋体"/>
        </w:rPr>
      </w:pPr>
    </w:p>
    <w:p>
      <w:pPr>
        <w:widowControl w:val="0"/>
        <w:numPr>
          <w:ilvl w:val="0"/>
          <w:numId w:val="0"/>
        </w:numPr>
        <w:spacing w:line="360" w:lineRule="auto"/>
        <w:ind w:firstLine="420" w:firstLineChars="0"/>
        <w:jc w:val="both"/>
        <w:outlineLvl w:val="1"/>
        <w:rPr>
          <w:rFonts w:hint="eastAsia" w:ascii="宋体" w:hAnsi="宋体" w:eastAsia="宋体" w:cs="宋体"/>
          <w:b/>
          <w:bCs/>
          <w:sz w:val="32"/>
          <w:szCs w:val="36"/>
          <w:lang w:val="en-US" w:eastAsia="zh-CN"/>
        </w:rPr>
      </w:pPr>
      <w:bookmarkStart w:id="240" w:name="_Toc22636"/>
      <w:r>
        <w:rPr>
          <w:rFonts w:hint="eastAsia" w:ascii="黑体" w:hAnsi="黑体" w:eastAsia="黑体" w:cs="黑体"/>
          <w:b/>
          <w:bCs/>
          <w:sz w:val="32"/>
          <w:szCs w:val="36"/>
          <w:lang w:val="en-US" w:eastAsia="zh-CN"/>
        </w:rPr>
        <w:t>7.2 规模估算</w:t>
      </w:r>
      <w:bookmarkEnd w:id="240"/>
    </w:p>
    <w:p>
      <w:pPr>
        <w:widowControl w:val="0"/>
        <w:numPr>
          <w:ilvl w:val="0"/>
          <w:numId w:val="0"/>
        </w:numPr>
        <w:spacing w:line="360" w:lineRule="auto"/>
        <w:ind w:firstLine="420" w:firstLineChars="0"/>
        <w:jc w:val="left"/>
        <w:rPr>
          <w:rFonts w:hint="eastAsia" w:ascii="宋体" w:hAnsi="宋体" w:eastAsia="宋体" w:cs="宋体"/>
          <w:lang w:eastAsia="zh-CN"/>
        </w:rPr>
      </w:pPr>
      <w:r>
        <w:rPr>
          <w:rFonts w:hint="eastAsia" w:ascii="宋体" w:hAnsi="宋体" w:eastAsia="宋体" w:cs="宋体"/>
          <w:b w:val="0"/>
          <w:bCs w:val="0"/>
          <w:sz w:val="21"/>
          <w:szCs w:val="21"/>
          <w:lang w:val="en-US" w:eastAsia="zh-CN"/>
        </w:rPr>
        <w:t>根据项目目标，我们决定</w:t>
      </w:r>
      <w:r>
        <w:rPr>
          <w:rFonts w:hint="eastAsia" w:ascii="宋体" w:hAnsi="宋体" w:eastAsia="宋体" w:cs="宋体"/>
        </w:rPr>
        <w:t>采用面向功能点（FP）的度量方法估算</w:t>
      </w:r>
      <w:r>
        <w:rPr>
          <w:rFonts w:hint="eastAsia" w:ascii="宋体" w:hAnsi="宋体" w:eastAsia="宋体" w:cs="宋体"/>
          <w:lang w:eastAsia="zh-CN"/>
        </w:rPr>
        <w:t>。</w:t>
      </w:r>
    </w:p>
    <w:p>
      <w:pPr>
        <w:pStyle w:val="6"/>
        <w:keepNext/>
        <w:spacing w:line="360" w:lineRule="auto"/>
        <w:rPr>
          <w:rFonts w:hint="eastAsia" w:ascii="宋体" w:hAnsi="宋体" w:eastAsia="宋体" w:cs="宋体"/>
        </w:rPr>
      </w:pPr>
      <w:r>
        <w:rPr>
          <w:rFonts w:hint="eastAsia" w:ascii="宋体" w:hAnsi="宋体" w:eastAsia="宋体" w:cs="宋体"/>
        </w:rPr>
        <w:t>表格</w:t>
      </w:r>
      <w:r>
        <w:rPr>
          <w:rFonts w:hint="eastAsia" w:ascii="宋体" w:hAnsi="宋体" w:eastAsia="宋体" w:cs="宋体"/>
          <w:color w:val="C00000"/>
          <w:rPrChange w:id="33" w:author="Administrator" w:date="2016-10-18T20:27:16Z">
            <w:rPr>
              <w:rFonts w:hint="eastAsia" w:ascii="宋体" w:hAnsi="宋体" w:eastAsia="宋体" w:cs="宋体"/>
            </w:rPr>
          </w:rPrChange>
        </w:rPr>
        <w:t xml:space="preserve"> </w:t>
      </w:r>
      <w:r>
        <w:rPr>
          <w:rFonts w:hint="eastAsia" w:ascii="宋体" w:hAnsi="宋体" w:eastAsia="宋体" w:cs="宋体"/>
          <w:color w:val="C00000"/>
          <w:lang w:val="en-US" w:eastAsia="zh-CN"/>
          <w:rPrChange w:id="34" w:author="Administrator" w:date="2016-10-18T20:27:16Z">
            <w:rPr>
              <w:rFonts w:hint="eastAsia" w:ascii="宋体" w:hAnsi="宋体" w:eastAsia="宋体" w:cs="宋体"/>
              <w:lang w:val="en-US" w:eastAsia="zh-CN"/>
            </w:rPr>
          </w:rPrChange>
        </w:rPr>
        <w:t>9-1</w:t>
      </w:r>
      <w:r>
        <w:rPr>
          <w:rFonts w:hint="eastAsia" w:ascii="宋体" w:hAnsi="宋体" w:eastAsia="宋体" w:cs="宋体"/>
          <w:color w:val="C00000"/>
          <w:rPrChange w:id="35" w:author="Administrator" w:date="2016-10-18T20:27:16Z">
            <w:rPr>
              <w:rFonts w:hint="eastAsia" w:ascii="宋体" w:hAnsi="宋体" w:eastAsia="宋体" w:cs="宋体"/>
            </w:rPr>
          </w:rPrChange>
        </w:rPr>
        <w:t xml:space="preserve"> </w:t>
      </w:r>
      <w:r>
        <w:rPr>
          <w:rFonts w:hint="eastAsia" w:ascii="宋体" w:hAnsi="宋体" w:eastAsia="宋体" w:cs="宋体"/>
        </w:rPr>
        <w:t>FP功能点度量表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测量参数</w:t>
            </w:r>
          </w:p>
        </w:tc>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数量</w:t>
            </w:r>
          </w:p>
        </w:tc>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简单4</w:t>
            </w:r>
          </w:p>
        </w:tc>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平均8</w:t>
            </w:r>
          </w:p>
        </w:tc>
        <w:tc>
          <w:tcPr>
            <w:tcW w:w="1421"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复杂12</w:t>
            </w:r>
          </w:p>
        </w:tc>
        <w:tc>
          <w:tcPr>
            <w:tcW w:w="1421"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Fp计数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外部输入和输出数</w:t>
            </w:r>
          </w:p>
        </w:tc>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lang w:val="en-US" w:eastAsia="zh-CN"/>
              </w:rPr>
              <w:t>14</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4</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5</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5</w:t>
            </w:r>
          </w:p>
        </w:tc>
        <w:tc>
          <w:tcPr>
            <w:tcW w:w="1421"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用户交互数</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23</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7</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7</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9</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ascii="宋体" w:hAnsi="宋体" w:eastAsia="宋体" w:cs="宋体"/>
                <w:color w:val="FF0000"/>
              </w:rPr>
            </w:pPr>
            <w:r>
              <w:rPr>
                <w:rFonts w:hint="eastAsia" w:ascii="宋体" w:hAnsi="宋体" w:eastAsia="宋体" w:cs="宋体"/>
                <w:color w:val="auto"/>
              </w:rPr>
              <w:t>外部接口数</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11</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3</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4</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4</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系统要用的文件数</w:t>
            </w:r>
          </w:p>
        </w:tc>
        <w:tc>
          <w:tcPr>
            <w:tcW w:w="1420"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val="en-US" w:eastAsia="zh-CN"/>
              </w:rPr>
              <w:t>35</w:t>
            </w:r>
          </w:p>
        </w:tc>
        <w:tc>
          <w:tcPr>
            <w:tcW w:w="1420"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val="en-US" w:eastAsia="zh-CN"/>
              </w:rPr>
              <w:t>13</w:t>
            </w:r>
          </w:p>
        </w:tc>
        <w:tc>
          <w:tcPr>
            <w:tcW w:w="1420"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val="en-US" w:eastAsia="zh-CN"/>
              </w:rPr>
              <w:t>11</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11</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总计数值</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83</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27</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27</w:t>
            </w:r>
          </w:p>
        </w:tc>
        <w:tc>
          <w:tcPr>
            <w:tcW w:w="1421"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2</w:t>
            </w:r>
            <w:r>
              <w:rPr>
                <w:rFonts w:hint="eastAsia" w:ascii="宋体" w:hAnsi="宋体" w:eastAsia="宋体" w:cs="宋体"/>
                <w:lang w:val="en-US" w:eastAsia="zh-CN"/>
              </w:rPr>
              <w:t>9</w:t>
            </w:r>
          </w:p>
        </w:tc>
        <w:tc>
          <w:tcPr>
            <w:tcW w:w="1421" w:type="dxa"/>
            <w:shd w:val="clear" w:color="auto" w:fill="auto"/>
            <w:vAlign w:val="top"/>
          </w:tcPr>
          <w:p>
            <w:pPr>
              <w:keepNext/>
              <w:spacing w:line="360" w:lineRule="auto"/>
              <w:rPr>
                <w:rFonts w:hint="eastAsia" w:ascii="宋体" w:hAnsi="宋体" w:eastAsia="宋体" w:cs="宋体"/>
                <w:lang w:eastAsia="zh-CN"/>
              </w:rPr>
            </w:pPr>
            <w:r>
              <w:rPr>
                <w:rFonts w:hint="eastAsia" w:ascii="宋体" w:hAnsi="宋体" w:eastAsia="宋体" w:cs="宋体"/>
                <w:lang w:val="en-US" w:eastAsia="zh-CN"/>
              </w:rPr>
              <w:t>672</w:t>
            </w:r>
          </w:p>
        </w:tc>
      </w:tr>
    </w:tbl>
    <w:p>
      <w:pPr>
        <w:tabs>
          <w:tab w:val="left" w:pos="1095"/>
        </w:tabs>
        <w:spacing w:line="360" w:lineRule="auto"/>
        <w:rPr>
          <w:rFonts w:hint="eastAsia" w:ascii="宋体" w:hAnsi="宋体" w:eastAsia="宋体" w:cs="宋体"/>
        </w:rPr>
      </w:pPr>
      <w:r>
        <w:rPr>
          <w:rFonts w:hint="eastAsia" w:ascii="宋体" w:hAnsi="宋体" w:eastAsia="宋体" w:cs="宋体"/>
        </w:rPr>
        <w:tab/>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技术复杂因子的组成</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1 可靠的备份和恢复   8 联机更新主文件</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2 数据通信           9 复杂的输入输出</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3 分布式处理         10 复杂的内部处理</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4 系统的重要性       11 代码的可重用性</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5 稳定实用的操作环境 12 数据的转换与安装</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6 联机数据处理       13 完善的功能和性能</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7 多重屏幕和多重操作 14 易于修改和维护</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影响程度有六个等级对应5个权值0--5</w:t>
      </w:r>
    </w:p>
    <w:p>
      <w:pPr>
        <w:tabs>
          <w:tab w:val="left" w:pos="1095"/>
        </w:tabs>
        <w:spacing w:line="360" w:lineRule="auto"/>
        <w:rPr>
          <w:rFonts w:hint="eastAsia" w:ascii="宋体" w:hAnsi="宋体" w:eastAsia="宋体" w:cs="宋体"/>
        </w:rPr>
      </w:pP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FP=UFC*TCF</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UF</w:t>
      </w:r>
      <w:r>
        <w:rPr>
          <w:rFonts w:hint="eastAsia" w:ascii="宋体" w:hAnsi="宋体" w:eastAsia="宋体" w:cs="宋体"/>
          <w:color w:val="auto"/>
          <w:sz w:val="21"/>
          <w:szCs w:val="21"/>
          <w:lang w:val="en-US" w:eastAsia="zh-CN"/>
        </w:rPr>
        <w:t>P</w:t>
      </w:r>
      <w:r>
        <w:rPr>
          <w:rFonts w:hint="eastAsia" w:ascii="宋体" w:hAnsi="宋体" w:eastAsia="宋体" w:cs="宋体"/>
          <w:color w:val="auto"/>
          <w:sz w:val="21"/>
          <w:szCs w:val="21"/>
        </w:rPr>
        <w:t>：未调整功能点计数</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000000"/>
          <w:sz w:val="21"/>
          <w:szCs w:val="21"/>
        </w:rPr>
        <w:t>UFP=a1×ΣEI+a2× ΣEO+a3× ΣEQ+a4× ΣLF</w:t>
      </w:r>
      <w:r>
        <w:rPr>
          <w:rFonts w:hint="eastAsia" w:ascii="宋体" w:hAnsi="宋体" w:eastAsia="宋体" w:cs="宋体"/>
          <w:color w:val="000000"/>
          <w:sz w:val="21"/>
          <w:szCs w:val="21"/>
          <w:lang w:val="en-US" w:eastAsia="zh-CN"/>
        </w:rPr>
        <w:t>=199.66</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TCF：技术复杂度因子= 0.65+0.01</w:t>
      </w:r>
      <w:r>
        <w:rPr>
          <w:rFonts w:hint="eastAsia" w:ascii="宋体" w:hAnsi="宋体" w:eastAsia="宋体" w:cs="宋体"/>
          <w:color w:val="auto"/>
          <w:sz w:val="21"/>
          <w:szCs w:val="21"/>
        </w:rPr>
        <w:fldChar w:fldCharType="begin"/>
      </w:r>
      <w:r>
        <w:rPr>
          <w:rFonts w:hint="eastAsia" w:ascii="宋体" w:hAnsi="宋体" w:eastAsia="宋体" w:cs="宋体"/>
          <w:color w:val="auto"/>
          <w:sz w:val="21"/>
          <w:szCs w:val="21"/>
        </w:rPr>
        <w:instrText xml:space="preserve"> QUOTE </w:instrText>
      </w:r>
      <w:r>
        <w:rPr>
          <w:rFonts w:hint="eastAsia" w:ascii="宋体" w:hAnsi="宋体" w:eastAsia="宋体" w:cs="宋体"/>
          <w:color w:val="auto"/>
          <w:position w:val="-6"/>
          <w:sz w:val="21"/>
          <w:szCs w:val="21"/>
        </w:rPr>
        <w:drawing>
          <wp:inline distT="0" distB="0" distL="114300" distR="114300">
            <wp:extent cx="428625" cy="200025"/>
            <wp:effectExtent l="0" t="0" r="952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428625" cy="200025"/>
                    </a:xfrm>
                    <a:prstGeom prst="rect">
                      <a:avLst/>
                    </a:prstGeom>
                    <a:noFill/>
                    <a:ln w="9525">
                      <a:noFill/>
                    </a:ln>
                  </pic:spPr>
                </pic:pic>
              </a:graphicData>
            </a:graphic>
          </wp:inline>
        </w:drawing>
      </w:r>
      <w:r>
        <w:rPr>
          <w:rFonts w:hint="eastAsia" w:ascii="宋体" w:hAnsi="宋体" w:eastAsia="宋体" w:cs="宋体"/>
          <w:color w:val="auto"/>
          <w:sz w:val="21"/>
          <w:szCs w:val="21"/>
        </w:rPr>
        <w:instrText xml:space="preserve"> </w:instrText>
      </w:r>
      <w:r>
        <w:rPr>
          <w:rFonts w:hint="eastAsia" w:ascii="宋体" w:hAnsi="宋体" w:eastAsia="宋体" w:cs="宋体"/>
          <w:color w:val="auto"/>
          <w:sz w:val="21"/>
          <w:szCs w:val="21"/>
        </w:rPr>
        <w:fldChar w:fldCharType="separate"/>
      </w:r>
      <w:r>
        <w:rPr>
          <w:rFonts w:hint="eastAsia" w:ascii="宋体" w:hAnsi="宋体" w:eastAsia="宋体" w:cs="宋体"/>
          <w:color w:val="auto"/>
          <w:position w:val="-6"/>
          <w:sz w:val="21"/>
          <w:szCs w:val="21"/>
        </w:rPr>
        <w:drawing>
          <wp:inline distT="0" distB="0" distL="114300" distR="114300">
            <wp:extent cx="428625" cy="200025"/>
            <wp:effectExtent l="0" t="0" r="952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428625" cy="200025"/>
                    </a:xfrm>
                    <a:prstGeom prst="rect">
                      <a:avLst/>
                    </a:prstGeom>
                    <a:noFill/>
                    <a:ln w="9525">
                      <a:noFill/>
                    </a:ln>
                  </pic:spPr>
                </pic:pic>
              </a:graphicData>
            </a:graphic>
          </wp:inline>
        </w:drawing>
      </w:r>
      <w:r>
        <w:rPr>
          <w:rFonts w:hint="eastAsia" w:ascii="宋体" w:hAnsi="宋体" w:eastAsia="宋体" w:cs="宋体"/>
          <w:color w:val="auto"/>
          <w:sz w:val="21"/>
          <w:szCs w:val="21"/>
        </w:rPr>
        <w:fldChar w:fldCharType="end"/>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TCF=0.65+0.01(6*3)=0.83</w:t>
      </w:r>
    </w:p>
    <w:p>
      <w:pPr>
        <w:autoSpaceDE w:val="0"/>
        <w:autoSpaceDN w:val="0"/>
        <w:adjustRightInd w:val="0"/>
        <w:spacing w:line="360" w:lineRule="auto"/>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FP=</w:t>
      </w:r>
      <w:r>
        <w:rPr>
          <w:rFonts w:hint="eastAsia" w:ascii="宋体" w:hAnsi="宋体" w:eastAsia="宋体" w:cs="宋体"/>
          <w:color w:val="auto"/>
          <w:sz w:val="21"/>
          <w:szCs w:val="21"/>
          <w:lang w:val="en-US" w:eastAsia="zh-CN"/>
        </w:rPr>
        <w:t>199.66</w:t>
      </w:r>
      <w:r>
        <w:rPr>
          <w:rFonts w:hint="eastAsia" w:ascii="宋体" w:hAnsi="宋体" w:eastAsia="宋体" w:cs="宋体"/>
          <w:color w:val="auto"/>
          <w:sz w:val="21"/>
          <w:szCs w:val="21"/>
        </w:rPr>
        <w:t>*0.83=</w:t>
      </w:r>
      <w:r>
        <w:rPr>
          <w:rFonts w:hint="eastAsia" w:ascii="宋体" w:hAnsi="宋体" w:eastAsia="宋体" w:cs="宋体"/>
          <w:color w:val="auto"/>
          <w:sz w:val="21"/>
          <w:szCs w:val="21"/>
          <w:lang w:val="en-US" w:eastAsia="zh-CN"/>
        </w:rPr>
        <w:t>165.72</w:t>
      </w:r>
    </w:p>
    <w:p>
      <w:pPr>
        <w:autoSpaceDE w:val="0"/>
        <w:autoSpaceDN w:val="0"/>
        <w:adjustRightInd w:val="0"/>
        <w:spacing w:line="360" w:lineRule="auto"/>
        <w:jc w:val="left"/>
        <w:rPr>
          <w:rFonts w:hint="eastAsia" w:ascii="宋体" w:hAnsi="宋体" w:eastAsia="宋体" w:cs="宋体"/>
          <w:color w:val="auto"/>
          <w:sz w:val="21"/>
          <w:szCs w:val="21"/>
          <w:lang w:val="en-US" w:eastAsia="zh-CN"/>
        </w:rPr>
      </w:pPr>
    </w:p>
    <w:p>
      <w:pPr>
        <w:widowControl w:val="0"/>
        <w:numPr>
          <w:ilvl w:val="0"/>
          <w:numId w:val="0"/>
        </w:numPr>
        <w:spacing w:line="360" w:lineRule="auto"/>
        <w:ind w:firstLine="420" w:firstLineChars="0"/>
        <w:jc w:val="both"/>
        <w:outlineLvl w:val="1"/>
        <w:rPr>
          <w:rFonts w:hint="eastAsia" w:ascii="黑体" w:hAnsi="黑体" w:eastAsia="黑体" w:cs="黑体"/>
          <w:color w:val="auto"/>
        </w:rPr>
      </w:pPr>
      <w:bookmarkStart w:id="241" w:name="_Toc10583"/>
      <w:r>
        <w:rPr>
          <w:rFonts w:hint="eastAsia" w:ascii="黑体" w:hAnsi="黑体" w:eastAsia="黑体" w:cs="黑体"/>
          <w:b/>
          <w:bCs/>
          <w:sz w:val="32"/>
          <w:szCs w:val="36"/>
          <w:lang w:val="en-US" w:eastAsia="zh-CN"/>
        </w:rPr>
        <w:t>7.3工作量估算</w:t>
      </w:r>
      <w:bookmarkEnd w:id="241"/>
    </w:p>
    <w:p>
      <w:pPr>
        <w:spacing w:line="360" w:lineRule="auto"/>
        <w:ind w:firstLine="420"/>
        <w:rPr>
          <w:rFonts w:hint="eastAsia" w:ascii="宋体" w:hAnsi="宋体" w:eastAsia="宋体" w:cs="宋体"/>
          <w:color w:val="auto"/>
        </w:rPr>
      </w:pPr>
      <w:r>
        <w:rPr>
          <w:rFonts w:hint="eastAsia" w:ascii="宋体" w:hAnsi="宋体" w:eastAsia="宋体" w:cs="宋体"/>
          <w:color w:val="auto"/>
        </w:rPr>
        <w:t>人员：</w:t>
      </w:r>
      <w:r>
        <w:rPr>
          <w:rFonts w:hint="eastAsia" w:ascii="宋体" w:hAnsi="宋体" w:eastAsia="宋体" w:cs="宋体"/>
          <w:color w:val="auto"/>
          <w:lang w:val="en-US" w:eastAsia="zh-CN"/>
        </w:rPr>
        <w:t>5</w:t>
      </w:r>
    </w:p>
    <w:p>
      <w:pPr>
        <w:spacing w:line="360" w:lineRule="auto"/>
        <w:ind w:firstLine="420"/>
        <w:rPr>
          <w:rFonts w:hint="eastAsia" w:ascii="宋体" w:hAnsi="宋体" w:eastAsia="宋体" w:cs="宋体"/>
          <w:color w:val="auto"/>
        </w:rPr>
      </w:pPr>
      <w:r>
        <w:rPr>
          <w:rFonts w:hint="eastAsia" w:ascii="宋体" w:hAnsi="宋体" w:eastAsia="宋体" w:cs="宋体"/>
          <w:color w:val="auto"/>
        </w:rPr>
        <w:t>开发时间</w:t>
      </w:r>
      <w:r>
        <w:rPr>
          <w:rFonts w:hint="eastAsia" w:ascii="宋体" w:hAnsi="宋体" w:eastAsia="宋体" w:cs="宋体"/>
          <w:color w:val="auto"/>
          <w:lang w:eastAsia="zh-CN"/>
        </w:rPr>
        <w:t>：每人</w:t>
      </w:r>
      <w:r>
        <w:rPr>
          <w:rFonts w:hint="eastAsia" w:ascii="宋体" w:hAnsi="宋体" w:eastAsia="宋体" w:cs="宋体"/>
          <w:color w:val="auto"/>
          <w:lang w:val="en-US" w:eastAsia="zh-CN"/>
        </w:rPr>
        <w:t>150～200</w:t>
      </w:r>
      <w:r>
        <w:rPr>
          <w:rFonts w:hint="eastAsia" w:ascii="宋体" w:hAnsi="宋体" w:eastAsia="宋体" w:cs="宋体"/>
          <w:color w:val="auto"/>
          <w:lang w:eastAsia="zh-CN"/>
        </w:rPr>
        <w:t>小时</w:t>
      </w:r>
      <w:r>
        <w:rPr>
          <w:rFonts w:hint="eastAsia" w:ascii="宋体" w:hAnsi="宋体" w:eastAsia="宋体" w:cs="宋体"/>
          <w:color w:val="auto"/>
        </w:rPr>
        <w:t>（估测）</w:t>
      </w:r>
    </w:p>
    <w:p>
      <w:pPr>
        <w:spacing w:line="360" w:lineRule="auto"/>
        <w:rPr>
          <w:rFonts w:hint="eastAsia" w:ascii="宋体" w:hAnsi="宋体" w:eastAsia="宋体" w:cs="宋体"/>
          <w:color w:val="auto"/>
        </w:rPr>
      </w:pPr>
      <w:r>
        <w:rPr>
          <w:rFonts w:hint="eastAsia" w:ascii="宋体" w:hAnsi="宋体" w:eastAsia="宋体" w:cs="宋体"/>
          <w:color w:val="auto"/>
        </w:rPr>
        <w:tab/>
      </w:r>
      <w:r>
        <w:rPr>
          <w:rFonts w:hint="eastAsia" w:ascii="宋体" w:hAnsi="宋体" w:eastAsia="宋体" w:cs="宋体"/>
          <w:color w:val="auto"/>
        </w:rPr>
        <w:t>代码行数：</w:t>
      </w:r>
      <w:r>
        <w:rPr>
          <w:rFonts w:hint="eastAsia" w:ascii="宋体" w:hAnsi="宋体" w:eastAsia="宋体" w:cs="宋体"/>
          <w:color w:val="auto"/>
          <w:lang w:val="en-US" w:eastAsia="zh-CN"/>
        </w:rPr>
        <w:t>8000</w:t>
      </w:r>
      <w:r>
        <w:rPr>
          <w:rFonts w:hint="eastAsia" w:ascii="宋体" w:hAnsi="宋体" w:eastAsia="宋体" w:cs="宋体"/>
          <w:color w:val="auto"/>
        </w:rPr>
        <w:t>行（估测）</w:t>
      </w:r>
    </w:p>
    <w:p>
      <w:pPr>
        <w:spacing w:line="360" w:lineRule="auto"/>
        <w:rPr>
          <w:rFonts w:hint="eastAsia" w:ascii="宋体" w:hAnsi="宋体" w:eastAsia="宋体" w:cs="宋体"/>
          <w:color w:val="auto"/>
        </w:rPr>
      </w:pPr>
    </w:p>
    <w:p>
      <w:pPr>
        <w:widowControl w:val="0"/>
        <w:numPr>
          <w:ilvl w:val="0"/>
          <w:numId w:val="0"/>
        </w:numPr>
        <w:spacing w:line="360" w:lineRule="auto"/>
        <w:ind w:firstLine="420" w:firstLineChars="0"/>
        <w:jc w:val="both"/>
        <w:outlineLvl w:val="1"/>
        <w:rPr>
          <w:rFonts w:hint="eastAsia" w:ascii="黑体" w:hAnsi="黑体" w:eastAsia="黑体" w:cs="黑体"/>
          <w:b/>
          <w:bCs/>
          <w:sz w:val="32"/>
          <w:szCs w:val="36"/>
          <w:lang w:val="en-US" w:eastAsia="zh-CN"/>
        </w:rPr>
      </w:pPr>
      <w:bookmarkStart w:id="242" w:name="_Toc2001"/>
      <w:r>
        <w:rPr>
          <w:rFonts w:hint="eastAsia" w:ascii="黑体" w:hAnsi="黑体" w:eastAsia="黑体" w:cs="黑体"/>
          <w:b/>
          <w:bCs/>
          <w:sz w:val="32"/>
          <w:szCs w:val="36"/>
          <w:lang w:val="en-US" w:eastAsia="zh-CN"/>
        </w:rPr>
        <w:t>7.4成本估算</w:t>
      </w:r>
      <w:bookmarkEnd w:id="242"/>
    </w:p>
    <w:p>
      <w:pPr>
        <w:widowControl w:val="0"/>
        <w:numPr>
          <w:ilvl w:val="0"/>
          <w:numId w:val="0"/>
        </w:numPr>
        <w:spacing w:line="360" w:lineRule="auto"/>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5*500*3（人工）+1000（开发日常开支） = 8500元</w:t>
      </w:r>
    </w:p>
    <w:p>
      <w:pPr>
        <w:widowControl w:val="0"/>
        <w:numPr>
          <w:ilvl w:val="0"/>
          <w:numId w:val="0"/>
        </w:numPr>
        <w:spacing w:line="360" w:lineRule="auto"/>
        <w:ind w:firstLine="420" w:firstLineChars="0"/>
        <w:jc w:val="both"/>
        <w:rPr>
          <w:rFonts w:hint="eastAsia" w:ascii="宋体" w:hAnsi="宋体" w:eastAsia="宋体" w:cs="宋体"/>
          <w:b w:val="0"/>
          <w:bCs w:val="0"/>
          <w:sz w:val="21"/>
          <w:szCs w:val="21"/>
          <w:lang w:val="en-US" w:eastAsia="zh-CN"/>
        </w:rPr>
      </w:pPr>
    </w:p>
    <w:p>
      <w:pPr>
        <w:widowControl w:val="0"/>
        <w:numPr>
          <w:ilvl w:val="0"/>
          <w:numId w:val="0"/>
        </w:numPr>
        <w:spacing w:line="360" w:lineRule="auto"/>
        <w:ind w:firstLine="420" w:firstLineChars="0"/>
        <w:jc w:val="both"/>
        <w:outlineLvl w:val="1"/>
        <w:rPr>
          <w:rFonts w:hint="eastAsia" w:ascii="黑体" w:hAnsi="黑体" w:eastAsia="黑体" w:cs="黑体"/>
          <w:b/>
          <w:bCs/>
          <w:sz w:val="32"/>
          <w:szCs w:val="36"/>
          <w:lang w:val="en-US" w:eastAsia="zh-CN"/>
        </w:rPr>
      </w:pPr>
      <w:bookmarkStart w:id="243" w:name="_Toc28773"/>
      <w:r>
        <w:rPr>
          <w:rFonts w:hint="eastAsia" w:ascii="黑体" w:hAnsi="黑体" w:eastAsia="黑体" w:cs="黑体"/>
          <w:b/>
          <w:bCs/>
          <w:sz w:val="32"/>
          <w:szCs w:val="36"/>
          <w:lang w:val="en-US" w:eastAsia="zh-CN"/>
        </w:rPr>
        <w:t>7.5 管理预留</w:t>
      </w:r>
      <w:bookmarkEnd w:id="243"/>
    </w:p>
    <w:p>
      <w:pPr>
        <w:spacing w:line="360" w:lineRule="auto"/>
        <w:ind w:firstLine="42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无</w:t>
      </w:r>
    </w:p>
    <w:p>
      <w:pPr>
        <w:spacing w:line="360" w:lineRule="auto"/>
        <w:rPr>
          <w:rFonts w:hint="eastAsia" w:ascii="宋体" w:hAnsi="宋体" w:eastAsia="宋体" w:cs="宋体"/>
          <w:lang w:val="en-US" w:eastAsia="zh-CN"/>
        </w:rPr>
      </w:pPr>
      <w:bookmarkStart w:id="244" w:name="_Toc367709263"/>
    </w:p>
    <w:bookmarkEnd w:id="244"/>
    <w:p>
      <w:pPr>
        <w:pStyle w:val="2"/>
        <w:spacing w:line="360" w:lineRule="auto"/>
        <w:rPr>
          <w:rFonts w:hint="eastAsia" w:ascii="宋体" w:hAnsi="宋体" w:eastAsia="宋体" w:cs="宋体"/>
        </w:rPr>
      </w:pPr>
      <w:bookmarkStart w:id="245" w:name="_Toc30052"/>
      <w:bookmarkStart w:id="246" w:name="_Toc30133"/>
      <w:bookmarkStart w:id="247" w:name="_Toc28064"/>
      <w:bookmarkStart w:id="248" w:name="_Toc12308"/>
      <w:bookmarkStart w:id="249" w:name="_Toc19063"/>
      <w:bookmarkStart w:id="250" w:name="_Toc916"/>
      <w:bookmarkStart w:id="251" w:name="_Toc28019"/>
      <w:bookmarkStart w:id="252" w:name="_Toc3045"/>
      <w:r>
        <w:rPr>
          <w:rFonts w:hint="eastAsia" w:ascii="黑体" w:hAnsi="黑体" w:eastAsia="黑体" w:cs="黑体"/>
          <w:lang w:val="en-US" w:eastAsia="zh-CN"/>
        </w:rPr>
        <w:t>8.进度计划</w:t>
      </w:r>
      <w:bookmarkEnd w:id="245"/>
      <w:bookmarkEnd w:id="246"/>
      <w:bookmarkEnd w:id="247"/>
      <w:bookmarkEnd w:id="248"/>
      <w:bookmarkEnd w:id="249"/>
      <w:bookmarkEnd w:id="250"/>
      <w:bookmarkEnd w:id="251"/>
      <w:bookmarkEnd w:id="252"/>
      <w:r>
        <w:rPr>
          <w:rFonts w:hint="eastAsia" w:ascii="宋体" w:hAnsi="宋体" w:eastAsia="宋体" w:cs="宋体"/>
        </w:rPr>
        <w:tab/>
      </w:r>
      <w:bookmarkStart w:id="253" w:name="_Toc22899"/>
      <w:bookmarkStart w:id="254" w:name="_Toc367709264"/>
    </w:p>
    <w:bookmarkEnd w:id="253"/>
    <w:bookmarkEnd w:id="254"/>
    <w:p>
      <w:pPr>
        <w:spacing w:line="360" w:lineRule="auto"/>
        <w:outlineLvl w:val="9"/>
        <w:rPr>
          <w:rFonts w:hint="eastAsia" w:ascii="宋体" w:hAnsi="宋体" w:eastAsia="宋体" w:cs="宋体"/>
          <w:sz w:val="28"/>
          <w:szCs w:val="28"/>
          <w:lang w:eastAsia="zh-CN"/>
        </w:rPr>
      </w:pPr>
      <w:bookmarkStart w:id="255" w:name="_Toc22055"/>
      <w:bookmarkStart w:id="256" w:name="_Toc7595"/>
      <w:bookmarkStart w:id="257" w:name="_Toc5182"/>
      <w:bookmarkStart w:id="258" w:name="_Toc182"/>
      <w:bookmarkStart w:id="259" w:name="_Toc24752"/>
      <w:bookmarkStart w:id="260" w:name="_Toc26907"/>
      <w:bookmarkStart w:id="261" w:name="_Toc20361"/>
      <w:r>
        <w:rPr>
          <w:rFonts w:hint="eastAsia" w:ascii="宋体" w:hAnsi="宋体" w:eastAsia="宋体" w:cs="宋体"/>
          <w:sz w:val="28"/>
          <w:szCs w:val="28"/>
        </w:rPr>
        <w:t>开发进度</w:t>
      </w:r>
      <w:r>
        <w:rPr>
          <w:rFonts w:hint="eastAsia" w:ascii="宋体" w:hAnsi="宋体" w:eastAsia="宋体" w:cs="宋体"/>
          <w:sz w:val="28"/>
          <w:szCs w:val="28"/>
          <w:lang w:eastAsia="zh-CN"/>
        </w:rPr>
        <w:t>表：</w:t>
      </w:r>
      <w:bookmarkEnd w:id="255"/>
      <w:bookmarkEnd w:id="256"/>
      <w:bookmarkEnd w:id="257"/>
      <w:bookmarkEnd w:id="258"/>
      <w:bookmarkEnd w:id="259"/>
      <w:bookmarkEnd w:id="260"/>
      <w:bookmarkEnd w:id="261"/>
    </w:p>
    <w:p>
      <w:pPr>
        <w:spacing w:line="360" w:lineRule="auto"/>
        <w:rPr>
          <w:rFonts w:hint="eastAsia" w:ascii="宋体" w:hAnsi="宋体" w:eastAsia="宋体" w:cs="宋体"/>
          <w:lang w:val="en-US" w:eastAsia="zh-CN"/>
        </w:rPr>
      </w:pPr>
      <w:r>
        <w:rPr>
          <w:rFonts w:hint="eastAsia" w:ascii="宋体" w:hAnsi="宋体" w:eastAsia="宋体" w:cs="宋体"/>
          <w:lang w:val="en-US" w:eastAsia="zh-CN"/>
        </w:rPr>
        <w:t>图8-1：（甘特图）</w:t>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6022340" cy="1553845"/>
            <wp:effectExtent l="0" t="0" r="16510" b="8255"/>
            <wp:docPr id="9" name="图片 9" descr="甘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甘特图"/>
                    <pic:cNvPicPr>
                      <a:picLocks noChangeAspect="1"/>
                    </pic:cNvPicPr>
                  </pic:nvPicPr>
                  <pic:blipFill>
                    <a:blip r:embed="rId10"/>
                    <a:stretch>
                      <a:fillRect/>
                    </a:stretch>
                  </pic:blipFill>
                  <pic:spPr>
                    <a:xfrm>
                      <a:off x="0" y="0"/>
                      <a:ext cx="6022340" cy="1553845"/>
                    </a:xfrm>
                    <a:prstGeom prst="rect">
                      <a:avLst/>
                    </a:prstGeom>
                  </pic:spPr>
                </pic:pic>
              </a:graphicData>
            </a:graphic>
          </wp:inline>
        </w:drawing>
      </w: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t>图8-2：（任务用量）</w:t>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961380" cy="2143125"/>
            <wp:effectExtent l="0" t="0" r="1270" b="9525"/>
            <wp:docPr id="10" name="图片 10" descr="任务用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任务用量"/>
                    <pic:cNvPicPr>
                      <a:picLocks noChangeAspect="1"/>
                    </pic:cNvPicPr>
                  </pic:nvPicPr>
                  <pic:blipFill>
                    <a:blip r:embed="rId11"/>
                    <a:stretch>
                      <a:fillRect/>
                    </a:stretch>
                  </pic:blipFill>
                  <pic:spPr>
                    <a:xfrm>
                      <a:off x="0" y="0"/>
                      <a:ext cx="5961380" cy="2143125"/>
                    </a:xfrm>
                    <a:prstGeom prst="rect">
                      <a:avLst/>
                    </a:prstGeom>
                  </pic:spPr>
                </pic:pic>
              </a:graphicData>
            </a:graphic>
          </wp:inline>
        </w:drawing>
      </w: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t>图8-3：（资源用量）</w:t>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947410" cy="1539240"/>
            <wp:effectExtent l="0" t="0" r="15240" b="3810"/>
            <wp:docPr id="11" name="图片 11" descr="资源用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资源用量"/>
                    <pic:cNvPicPr>
                      <a:picLocks noChangeAspect="1"/>
                    </pic:cNvPicPr>
                  </pic:nvPicPr>
                  <pic:blipFill>
                    <a:blip r:embed="rId12"/>
                    <a:stretch>
                      <a:fillRect/>
                    </a:stretch>
                  </pic:blipFill>
                  <pic:spPr>
                    <a:xfrm>
                      <a:off x="0" y="0"/>
                      <a:ext cx="5947410" cy="1539240"/>
                    </a:xfrm>
                    <a:prstGeom prst="rect">
                      <a:avLst/>
                    </a:prstGeom>
                  </pic:spPr>
                </pic:pic>
              </a:graphicData>
            </a:graphic>
          </wp:inline>
        </w:drawing>
      </w: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bookmarkStart w:id="262" w:name="_GoBack"/>
      <w:bookmarkEnd w:id="262"/>
    </w:p>
    <w:p>
      <w:pPr>
        <w:spacing w:line="360" w:lineRule="auto"/>
        <w:rPr>
          <w:rFonts w:hint="eastAsia" w:ascii="宋体" w:hAnsi="宋体" w:eastAsia="宋体" w:cs="宋体"/>
          <w:lang w:val="en-US" w:eastAsia="zh-CN"/>
        </w:rPr>
      </w:pPr>
      <w:r>
        <w:rPr>
          <w:rFonts w:hint="eastAsia" w:ascii="宋体" w:hAnsi="宋体" w:eastAsia="宋体" w:cs="宋体"/>
          <w:lang w:val="en-US" w:eastAsia="zh-CN"/>
        </w:rPr>
        <w:t>图8-4：（网络图）</w:t>
      </w:r>
    </w:p>
    <w:p>
      <w:pPr>
        <w:spacing w:line="360" w:lineRule="auto"/>
        <w:rPr>
          <w:rFonts w:hint="eastAsia" w:ascii="宋体" w:hAnsi="宋体" w:eastAsia="宋体" w:cs="宋体"/>
        </w:rPr>
      </w:pPr>
      <w:r>
        <w:rPr>
          <w:rFonts w:hint="eastAsia" w:ascii="宋体" w:hAnsi="宋体" w:eastAsia="宋体" w:cs="宋体"/>
          <w:lang w:val="en-US" w:eastAsia="zh-CN"/>
        </w:rPr>
        <w:drawing>
          <wp:inline distT="0" distB="0" distL="114300" distR="114300">
            <wp:extent cx="5269865" cy="2772410"/>
            <wp:effectExtent l="0" t="0" r="6985" b="8890"/>
            <wp:docPr id="12" name="图片 12" descr="0SZA~4QCHQ{2R}PQ$9}{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0SZA~4QCHQ{2R}PQ$9}{PPT"/>
                    <pic:cNvPicPr>
                      <a:picLocks noChangeAspect="1"/>
                    </pic:cNvPicPr>
                  </pic:nvPicPr>
                  <pic:blipFill>
                    <a:blip r:embed="rId13"/>
                    <a:stretch>
                      <a:fillRect/>
                    </a:stretch>
                  </pic:blipFill>
                  <pic:spPr>
                    <a:xfrm>
                      <a:off x="0" y="0"/>
                      <a:ext cx="5269865" cy="277241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onotype Sorts">
    <w:altName w:val="Times New Roman"/>
    <w:panose1 w:val="00000000000000000000"/>
    <w:charset w:val="00"/>
    <w:family w:val="roman"/>
    <w:pitch w:val="default"/>
    <w:sig w:usb0="00000000" w:usb1="00000000" w:usb2="00000000"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Vijaya">
    <w:altName w:val="Segoe Print"/>
    <w:panose1 w:val="020B0604020202020204"/>
    <w:charset w:val="00"/>
    <w:family w:val="auto"/>
    <w:pitch w:val="default"/>
    <w:sig w:usb0="00000000" w:usb1="00000000" w:usb2="00000000" w:usb3="00000000" w:csb0="00000001" w:csb1="00000000"/>
  </w:font>
  <w:font w:name="Gulim">
    <w:altName w:val="Malgun Gothic"/>
    <w:panose1 w:val="020B0600000101010101"/>
    <w:charset w:val="81"/>
    <w:family w:val="auto"/>
    <w:pitch w:val="default"/>
    <w:sig w:usb0="00000000" w:usb1="00000000" w:usb2="00000030" w:usb3="00000000" w:csb0="4008009F" w:csb1="DFD70000"/>
  </w:font>
  <w:font w:name="华文新魏">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A00002EF" w:usb1="4000207B" w:usb2="00000000" w:usb3="00000000" w:csb0="2000019F" w:csb1="00000000"/>
  </w:font>
  <w:font w:name="新宋体">
    <w:panose1 w:val="02010609030101010101"/>
    <w:charset w:val="86"/>
    <w:family w:val="swiss"/>
    <w:pitch w:val="default"/>
    <w:sig w:usb0="00000003" w:usb1="288F0000" w:usb2="00000006" w:usb3="00000000" w:csb0="00040001" w:csb1="00000000"/>
  </w:font>
  <w:font w:name="Tahoma">
    <w:panose1 w:val="020B0604030504040204"/>
    <w:charset w:val="00"/>
    <w:family w:val="swiss"/>
    <w:pitch w:val="default"/>
    <w:sig w:usb0="E1002EFF" w:usb1="C000605B" w:usb2="00000029" w:usb3="00000000" w:csb0="200101FF" w:csb1="2028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Adobe 仿宋 Std R">
    <w:altName w:val="仿宋"/>
    <w:panose1 w:val="02020400000000000000"/>
    <w:charset w:val="86"/>
    <w:family w:val="auto"/>
    <w:pitch w:val="default"/>
    <w:sig w:usb0="00000000" w:usb1="00000000" w:usb2="00000016" w:usb3="00000000" w:csb0="00060007"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24C197F"/>
    <w:multiLevelType w:val="multilevel"/>
    <w:tmpl w:val="424C197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8035EDC"/>
    <w:multiLevelType w:val="singleLevel"/>
    <w:tmpl w:val="58035EDC"/>
    <w:lvl w:ilvl="0" w:tentative="0">
      <w:start w:val="3"/>
      <w:numFmt w:val="decimal"/>
      <w:suff w:val="nothing"/>
      <w:lvlText w:val="%1."/>
      <w:lvlJc w:val="left"/>
    </w:lvl>
  </w:abstractNum>
  <w:abstractNum w:abstractNumId="3">
    <w:nsid w:val="6B21195A"/>
    <w:multiLevelType w:val="multilevel"/>
    <w:tmpl w:val="6B21195A"/>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937DA"/>
    <w:rsid w:val="000C65C9"/>
    <w:rsid w:val="054C0EFB"/>
    <w:rsid w:val="0BF70E01"/>
    <w:rsid w:val="0E1958AB"/>
    <w:rsid w:val="11146B28"/>
    <w:rsid w:val="11D73B32"/>
    <w:rsid w:val="154B7403"/>
    <w:rsid w:val="199805AD"/>
    <w:rsid w:val="1CD42C9D"/>
    <w:rsid w:val="295D1CBE"/>
    <w:rsid w:val="3A197C09"/>
    <w:rsid w:val="422E4120"/>
    <w:rsid w:val="42367AB2"/>
    <w:rsid w:val="48D50FD1"/>
    <w:rsid w:val="4A2D014D"/>
    <w:rsid w:val="50D91A1E"/>
    <w:rsid w:val="55E94A71"/>
    <w:rsid w:val="6014465E"/>
    <w:rsid w:val="61581472"/>
    <w:rsid w:val="64361709"/>
    <w:rsid w:val="71EA7E22"/>
    <w:rsid w:val="75D93027"/>
    <w:rsid w:val="76BA326C"/>
    <w:rsid w:val="77F937DA"/>
    <w:rsid w:val="7BC451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0"/>
    <w:pPr>
      <w:keepNext/>
      <w:keepLines/>
      <w:snapToGrid w:val="0"/>
      <w:spacing w:beforeLines="50" w:line="360" w:lineRule="auto"/>
      <w:jc w:val="left"/>
      <w:outlineLvl w:val="2"/>
    </w:pPr>
    <w:rPr>
      <w:rFonts w:ascii="Calibri" w:hAnsi="Calibri" w:eastAsia="黑体" w:cs="Times New Roman"/>
      <w:bCs/>
      <w:sz w:val="24"/>
      <w:szCs w:val="32"/>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qFormat/>
    <w:uiPriority w:val="0"/>
    <w:pPr>
      <w:spacing w:line="360" w:lineRule="auto"/>
      <w:ind w:firstLine="200" w:firstLineChars="200"/>
      <w:jc w:val="left"/>
    </w:pPr>
    <w:rPr>
      <w:rFonts w:ascii="Times New Roman" w:hAnsi="Times New Roman" w:eastAsia="宋体" w:cs="Times New Roman"/>
      <w:kern w:val="0"/>
      <w:szCs w:val="20"/>
      <w:lang w:eastAsia="en-US"/>
    </w:rPr>
  </w:style>
  <w:style w:type="paragraph" w:styleId="6">
    <w:name w:val="caption"/>
    <w:basedOn w:val="1"/>
    <w:next w:val="1"/>
    <w:unhideWhenUsed/>
    <w:qFormat/>
    <w:uiPriority w:val="0"/>
    <w:pPr>
      <w:spacing w:line="360" w:lineRule="auto"/>
    </w:pPr>
    <w:rPr>
      <w:rFonts w:ascii="Calibri Light" w:hAnsi="Calibri Light" w:eastAsia="黑体"/>
      <w:sz w:val="20"/>
      <w:szCs w:val="20"/>
    </w:r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rFonts w:ascii="Times New Roman" w:hAnsi="Times New Roman" w:eastAsia="宋体" w:cs="Times New Roman"/>
      <w:sz w:val="18"/>
      <w:szCs w:val="20"/>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customStyle="1" w:styleId="14">
    <w:name w:val="_Style 1"/>
    <w:basedOn w:val="1"/>
    <w:qFormat/>
    <w:uiPriority w:val="0"/>
    <w:pPr>
      <w:ind w:firstLine="420" w:firstLineChars="200"/>
    </w:pPr>
  </w:style>
  <w:style w:type="character" w:customStyle="1" w:styleId="15">
    <w:name w:val="op_dict_text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自然型"/>
    </customSectPr>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2016-10-15T12:09:00Z</dcterms:created>
  <dc:creator>Thinkpad</dc:creator>
  <cp:lastModifiedBy>Administrator</cp:lastModifiedBy>
  <dcterms:modified xsi:type="dcterms:W3CDTF">2016-10-18T12:28:10Z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