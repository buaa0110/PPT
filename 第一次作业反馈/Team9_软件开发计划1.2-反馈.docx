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framePr w:w="0" w:wrap="auto" w:vAnchor="margin" w:hAnchor="text" w:yAlign="inline"/>
        <w:bidi w:val="0"/>
      </w:pPr>
      <w:r>
        <w:t>Team 9</w:t>
      </w:r>
    </w:p>
    <w:p>
      <w:pPr>
        <w:pStyle w:val="13"/>
        <w:framePr w:w="0" w:wrap="auto" w:vAnchor="margin" w:hAnchor="text" w:yAlign="inline"/>
        <w:bidi w:val="0"/>
      </w:pPr>
      <w:r>
        <w:fldChar w:fldCharType="begin"/>
      </w:r>
      <w:r>
        <w:instrText xml:space="preserve"> DATE \@ "MMMM d, y" </w:instrText>
      </w:r>
      <w:r>
        <w:fldChar w:fldCharType="separate"/>
      </w:r>
      <w:r>
        <w:t>October 18, 16</w:t>
      </w:r>
      <w:r>
        <w:fldChar w:fldCharType="end"/>
      </w:r>
    </w:p>
    <w:p>
      <w:pPr>
        <w:pStyle w:val="13"/>
        <w:framePr w:w="0" w:wrap="auto" w:vAnchor="margin" w:hAnchor="text" w:yAlign="inline"/>
        <w:bidi w:val="0"/>
      </w:pPr>
    </w:p>
    <w:p>
      <w:pPr>
        <w:pStyle w:val="13"/>
        <w:framePr w:w="0" w:wrap="auto" w:vAnchor="margin" w:hAnchor="text" w:yAlign="inline"/>
        <w:bidi w:val="0"/>
      </w:pPr>
    </w:p>
    <w:p>
      <w:pPr>
        <w:pStyle w:val="6"/>
        <w:framePr w:w="0" w:wrap="auto" w:vAnchor="margin" w:hAnchor="text" w:yAlign="inline"/>
        <w:bidi w:val="0"/>
      </w:pPr>
      <w:r>
        <w:rPr>
          <w:rFonts w:hint="eastAsia" w:ascii="Arial Unicode MS" w:hAnsi="Arial Unicode MS" w:eastAsia="Arial Unicode MS" w:cs="Arial Unicode MS"/>
          <w:b w:val="0"/>
          <w:bCs w:val="0"/>
          <w:i w:val="0"/>
          <w:iCs w:val="0"/>
        </w:rPr>
        <w:t>软件开发计划</w:t>
      </w:r>
    </w:p>
    <w:p>
      <w:pPr>
        <w:pStyle w:val="14"/>
        <w:framePr w:w="0" w:wrap="auto" w:vAnchor="margin" w:hAnchor="text" w:yAlign="inline"/>
        <w:ind w:firstLine="0"/>
        <w:jc w:val="center"/>
        <w:rPr>
          <w:sz w:val="32"/>
          <w:szCs w:val="32"/>
        </w:rPr>
      </w:pPr>
      <w:r>
        <w:rPr>
          <w:rFonts w:hint="eastAsia" w:ascii="Arial Unicode MS" w:hAnsi="Arial Unicode MS" w:eastAsia="Arial Unicode MS" w:cs="Arial Unicode MS"/>
          <w:b w:val="0"/>
          <w:bCs w:val="0"/>
          <w:i w:val="0"/>
          <w:iCs w:val="0"/>
          <w:sz w:val="32"/>
          <w:szCs w:val="32"/>
          <w:lang w:val="zh-CN" w:eastAsia="zh-CN"/>
        </w:rPr>
        <w:t>多部电梯集中调度系统</w:t>
      </w:r>
    </w:p>
    <w:tbl>
      <w:tblPr>
        <w:tblStyle w:val="10"/>
        <w:tblW w:w="93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410"/>
        <w:gridCol w:w="1546"/>
        <w:gridCol w:w="640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50" w:hRule="atLeast"/>
        </w:trPr>
        <w:tc>
          <w:tcPr>
            <w:tcW w:w="9360"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5"/>
              <w:framePr w:w="0"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pPr>
            <w:r>
              <w:rPr>
                <w:rFonts w:hint="eastAsia" w:ascii="宋体" w:hAnsi="宋体" w:eastAsia="宋体" w:cs="宋体"/>
                <w:b/>
                <w:bCs/>
                <w:lang w:val="zh-TW" w:eastAsia="zh-TW"/>
              </w:rPr>
              <w:t>项目组成员信息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50" w:hRule="atLeast"/>
        </w:trPr>
        <w:tc>
          <w:tcPr>
            <w:tcW w:w="14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5"/>
              <w:framePr w:w="0" w:wrap="auto" w:vAnchor="margin" w:hAnchor="text" w:yAlign="inline"/>
              <w:tabs>
                <w:tab w:val="left" w:pos="420"/>
                <w:tab w:val="left" w:pos="840"/>
                <w:tab w:val="left" w:pos="1260"/>
              </w:tabs>
              <w:jc w:val="center"/>
            </w:pPr>
            <w:r>
              <w:rPr>
                <w:rFonts w:hint="eastAsia" w:ascii="宋体" w:hAnsi="宋体" w:eastAsia="宋体" w:cs="宋体"/>
                <w:b/>
                <w:bCs/>
                <w:lang w:val="zh-TW" w:eastAsia="zh-TW"/>
              </w:rPr>
              <w:t>小组名称</w:t>
            </w:r>
          </w:p>
        </w:tc>
        <w:tc>
          <w:tcPr>
            <w:tcW w:w="7950"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bidi w:val="0"/>
              <w:ind w:left="0" w:right="0" w:firstLine="0"/>
              <w:jc w:val="center"/>
            </w:pPr>
            <w:r>
              <w:rPr>
                <w:rFonts w:ascii="Times New Roman" w:hAnsi="Times New Roman"/>
                <w:b/>
                <w:bCs/>
                <w:kern w:val="2"/>
                <w:u w:color="000000"/>
              </w:rPr>
              <w:t>Team9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50" w:hRule="atLeast"/>
        </w:trPr>
        <w:tc>
          <w:tcPr>
            <w:tcW w:w="14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5"/>
              <w:framePr w:w="0" w:wrap="auto" w:vAnchor="margin" w:hAnchor="text" w:yAlign="inline"/>
              <w:tabs>
                <w:tab w:val="left" w:pos="420"/>
                <w:tab w:val="left" w:pos="840"/>
                <w:tab w:val="left" w:pos="1260"/>
              </w:tabs>
              <w:jc w:val="center"/>
            </w:pPr>
            <w:r>
              <w:rPr>
                <w:rFonts w:hint="eastAsia" w:ascii="宋体" w:hAnsi="宋体" w:eastAsia="宋体" w:cs="宋体"/>
                <w:b/>
                <w:bCs/>
                <w:lang w:val="zh-TW" w:eastAsia="zh-TW"/>
              </w:rPr>
              <w:t>学号</w:t>
            </w:r>
          </w:p>
        </w:tc>
        <w:tc>
          <w:tcPr>
            <w:tcW w:w="15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5"/>
              <w:framePr w:w="0" w:wrap="auto" w:vAnchor="margin" w:hAnchor="text" w:yAlign="inline"/>
              <w:tabs>
                <w:tab w:val="left" w:pos="420"/>
                <w:tab w:val="left" w:pos="840"/>
                <w:tab w:val="left" w:pos="1260"/>
              </w:tabs>
              <w:jc w:val="center"/>
            </w:pPr>
            <w:r>
              <w:rPr>
                <w:rFonts w:hint="eastAsia" w:ascii="宋体" w:hAnsi="宋体" w:eastAsia="宋体" w:cs="宋体"/>
                <w:b/>
                <w:bCs/>
                <w:lang w:val="zh-TW" w:eastAsia="zh-TW"/>
              </w:rPr>
              <w:t>姓名</w:t>
            </w:r>
          </w:p>
        </w:tc>
        <w:tc>
          <w:tcPr>
            <w:tcW w:w="64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5"/>
              <w:framePr w:w="0"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jc w:val="center"/>
            </w:pPr>
            <w:r>
              <w:rPr>
                <w:rFonts w:hint="eastAsia" w:ascii="宋体" w:hAnsi="宋体" w:eastAsia="宋体" w:cs="宋体"/>
                <w:b/>
                <w:bCs/>
                <w:lang w:val="zh-TW" w:eastAsia="zh-TW"/>
              </w:rPr>
              <w:t>本文档中主要承担的工作内容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50" w:hRule="atLeast"/>
        </w:trPr>
        <w:tc>
          <w:tcPr>
            <w:tcW w:w="14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0" w:wrap="auto" w:vAnchor="margin" w:hAnchor="text" w:yAlign="inline"/>
              <w:widowControl w:val="0"/>
              <w:tabs>
                <w:tab w:val="left" w:pos="420"/>
                <w:tab w:val="left" w:pos="840"/>
                <w:tab w:val="left" w:pos="1260"/>
              </w:tabs>
              <w:bidi w:val="0"/>
              <w:ind w:left="0" w:right="0" w:firstLine="0"/>
              <w:jc w:val="both"/>
            </w:pPr>
            <w:r>
              <w:rPr>
                <w:rFonts w:ascii="Times New Roman" w:hAnsi="Times New Roman"/>
                <w:kern w:val="2"/>
                <w:u w:color="000000"/>
              </w:rPr>
              <w:t>14231014</w:t>
            </w:r>
          </w:p>
        </w:tc>
        <w:tc>
          <w:tcPr>
            <w:tcW w:w="15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0" w:wrap="auto" w:vAnchor="margin" w:hAnchor="text" w:yAlign="inline"/>
              <w:widowControl w:val="0"/>
              <w:tabs>
                <w:tab w:val="left" w:pos="420"/>
                <w:tab w:val="left" w:pos="840"/>
                <w:tab w:val="left" w:pos="1260"/>
              </w:tabs>
              <w:bidi w:val="0"/>
              <w:ind w:left="0" w:right="0" w:firstLine="0"/>
              <w:jc w:val="both"/>
            </w:pPr>
            <w:r>
              <w:rPr>
                <w:rFonts w:hint="eastAsia" w:eastAsia="Times New Roman"/>
                <w:kern w:val="2"/>
                <w:u w:color="000000"/>
              </w:rPr>
              <w:t>金晖明</w:t>
            </w:r>
          </w:p>
        </w:tc>
        <w:tc>
          <w:tcPr>
            <w:tcW w:w="64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bidi w:val="0"/>
              <w:ind w:left="0" w:right="0" w:firstLine="0"/>
              <w:jc w:val="both"/>
            </w:pPr>
            <w:r>
              <w:rPr>
                <w:rFonts w:hint="eastAsia" w:eastAsia="Times New Roman"/>
                <w:kern w:val="2"/>
                <w:u w:color="000000"/>
              </w:rPr>
              <w:t xml:space="preserve">撰写文档 </w:t>
            </w:r>
            <w:r>
              <w:rPr>
                <w:rFonts w:ascii="Times New Roman" w:hAnsi="Times New Roman"/>
                <w:kern w:val="2"/>
                <w:u w:color="000000"/>
              </w:rPr>
              <w:t>25%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50" w:hRule="atLeast"/>
        </w:trPr>
        <w:tc>
          <w:tcPr>
            <w:tcW w:w="14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0" w:wrap="auto" w:vAnchor="margin" w:hAnchor="text" w:yAlign="inline"/>
              <w:widowControl w:val="0"/>
              <w:tabs>
                <w:tab w:val="left" w:pos="420"/>
                <w:tab w:val="left" w:pos="840"/>
                <w:tab w:val="left" w:pos="1260"/>
              </w:tabs>
              <w:bidi w:val="0"/>
              <w:ind w:left="0" w:right="0" w:firstLine="0"/>
              <w:jc w:val="both"/>
            </w:pPr>
            <w:r>
              <w:rPr>
                <w:rFonts w:ascii="Times New Roman" w:hAnsi="Times New Roman"/>
                <w:kern w:val="2"/>
                <w:u w:color="000000"/>
              </w:rPr>
              <w:t>14091023</w:t>
            </w:r>
          </w:p>
        </w:tc>
        <w:tc>
          <w:tcPr>
            <w:tcW w:w="15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0" w:wrap="auto" w:vAnchor="margin" w:hAnchor="text" w:yAlign="inline"/>
              <w:widowControl w:val="0"/>
              <w:tabs>
                <w:tab w:val="left" w:pos="420"/>
                <w:tab w:val="left" w:pos="840"/>
                <w:tab w:val="left" w:pos="1260"/>
              </w:tabs>
              <w:bidi w:val="0"/>
              <w:ind w:left="0" w:right="0" w:firstLine="0"/>
              <w:jc w:val="both"/>
            </w:pPr>
            <w:r>
              <w:rPr>
                <w:rFonts w:hint="eastAsia" w:eastAsia="Times New Roman"/>
                <w:kern w:val="2"/>
                <w:u w:color="000000"/>
              </w:rPr>
              <w:t>吴乐蒙</w:t>
            </w:r>
          </w:p>
        </w:tc>
        <w:tc>
          <w:tcPr>
            <w:tcW w:w="64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bidi w:val="0"/>
              <w:ind w:left="0" w:right="0" w:firstLine="0"/>
              <w:jc w:val="both"/>
            </w:pPr>
            <w:r>
              <w:rPr>
                <w:rFonts w:hint="eastAsia" w:eastAsia="Times New Roman"/>
                <w:kern w:val="2"/>
                <w:u w:color="000000"/>
              </w:rPr>
              <w:t xml:space="preserve">撰写文档 </w:t>
            </w:r>
            <w:r>
              <w:rPr>
                <w:rFonts w:ascii="Times New Roman" w:hAnsi="Times New Roman"/>
                <w:kern w:val="2"/>
                <w:u w:color="000000"/>
              </w:rPr>
              <w:t>25%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50" w:hRule="atLeast"/>
        </w:trPr>
        <w:tc>
          <w:tcPr>
            <w:tcW w:w="14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0" w:wrap="auto" w:vAnchor="margin" w:hAnchor="text" w:yAlign="inline"/>
              <w:widowControl w:val="0"/>
              <w:tabs>
                <w:tab w:val="left" w:pos="420"/>
                <w:tab w:val="left" w:pos="840"/>
                <w:tab w:val="left" w:pos="1260"/>
              </w:tabs>
              <w:bidi w:val="0"/>
              <w:ind w:left="0" w:right="0" w:firstLine="0"/>
              <w:jc w:val="both"/>
            </w:pPr>
            <w:r>
              <w:rPr>
                <w:rFonts w:ascii="Times New Roman" w:hAnsi="Times New Roman"/>
                <w:kern w:val="2"/>
                <w:u w:color="000000"/>
              </w:rPr>
              <w:t>14231011</w:t>
            </w:r>
          </w:p>
        </w:tc>
        <w:tc>
          <w:tcPr>
            <w:tcW w:w="15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0" w:wrap="auto" w:vAnchor="margin" w:hAnchor="text" w:yAlign="inline"/>
              <w:widowControl w:val="0"/>
              <w:tabs>
                <w:tab w:val="left" w:pos="420"/>
                <w:tab w:val="left" w:pos="840"/>
                <w:tab w:val="left" w:pos="1260"/>
              </w:tabs>
              <w:bidi w:val="0"/>
              <w:ind w:left="0" w:right="0" w:firstLine="0"/>
              <w:jc w:val="both"/>
            </w:pPr>
            <w:r>
              <w:rPr>
                <w:rFonts w:hint="eastAsia" w:eastAsia="Times New Roman"/>
                <w:kern w:val="2"/>
                <w:u w:color="000000"/>
              </w:rPr>
              <w:t>金燊</w:t>
            </w:r>
          </w:p>
        </w:tc>
        <w:tc>
          <w:tcPr>
            <w:tcW w:w="64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bidi w:val="0"/>
              <w:ind w:left="0" w:right="0" w:firstLine="0"/>
              <w:jc w:val="both"/>
            </w:pPr>
            <w:r>
              <w:rPr>
                <w:rFonts w:hint="eastAsia" w:eastAsia="Times New Roman"/>
                <w:kern w:val="2"/>
                <w:u w:color="000000"/>
              </w:rPr>
              <w:t xml:space="preserve">撰写文档 </w:t>
            </w:r>
            <w:r>
              <w:rPr>
                <w:rFonts w:ascii="Times New Roman" w:hAnsi="Times New Roman"/>
                <w:kern w:val="2"/>
                <w:u w:color="000000"/>
              </w:rPr>
              <w:t>25%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50" w:hRule="atLeast"/>
        </w:trPr>
        <w:tc>
          <w:tcPr>
            <w:tcW w:w="14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0" w:wrap="auto" w:vAnchor="margin" w:hAnchor="text" w:yAlign="inline"/>
              <w:widowControl w:val="0"/>
              <w:tabs>
                <w:tab w:val="left" w:pos="420"/>
                <w:tab w:val="left" w:pos="840"/>
                <w:tab w:val="left" w:pos="1260"/>
              </w:tabs>
              <w:bidi w:val="0"/>
              <w:ind w:left="0" w:right="0" w:firstLine="0"/>
              <w:jc w:val="both"/>
            </w:pPr>
            <w:r>
              <w:rPr>
                <w:rFonts w:ascii="Times New Roman" w:hAnsi="Times New Roman"/>
                <w:kern w:val="2"/>
                <w:u w:color="000000"/>
              </w:rPr>
              <w:t>14231016</w:t>
            </w:r>
          </w:p>
        </w:tc>
        <w:tc>
          <w:tcPr>
            <w:tcW w:w="15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0" w:wrap="auto" w:vAnchor="margin" w:hAnchor="text" w:yAlign="inline"/>
              <w:widowControl w:val="0"/>
              <w:tabs>
                <w:tab w:val="left" w:pos="420"/>
                <w:tab w:val="left" w:pos="840"/>
                <w:tab w:val="left" w:pos="1260"/>
              </w:tabs>
              <w:bidi w:val="0"/>
              <w:ind w:left="0" w:right="0" w:firstLine="0"/>
              <w:jc w:val="both"/>
            </w:pPr>
            <w:r>
              <w:rPr>
                <w:rFonts w:hint="eastAsia" w:eastAsia="Times New Roman"/>
                <w:kern w:val="2"/>
                <w:u w:color="000000"/>
              </w:rPr>
              <w:t>马琛骁</w:t>
            </w:r>
          </w:p>
        </w:tc>
        <w:tc>
          <w:tcPr>
            <w:tcW w:w="64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bidi w:val="0"/>
              <w:ind w:left="0" w:right="0" w:firstLine="0"/>
              <w:jc w:val="both"/>
            </w:pPr>
            <w:r>
              <w:rPr>
                <w:rFonts w:hint="eastAsia" w:eastAsia="Times New Roman"/>
                <w:kern w:val="2"/>
                <w:u w:color="000000"/>
              </w:rPr>
              <w:t xml:space="preserve">撰写文档 </w:t>
            </w:r>
            <w:r>
              <w:rPr>
                <w:rFonts w:ascii="Times New Roman" w:hAnsi="Times New Roman"/>
                <w:kern w:val="2"/>
                <w:u w:color="000000"/>
              </w:rPr>
              <w:t>25%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00" w:hRule="atLeast"/>
        </w:trPr>
        <w:tc>
          <w:tcPr>
            <w:tcW w:w="14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5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64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00" w:hRule="atLeast"/>
        </w:trPr>
        <w:tc>
          <w:tcPr>
            <w:tcW w:w="14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5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64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bl>
    <w:p>
      <w:pPr>
        <w:pStyle w:val="14"/>
        <w:framePr w:w="0" w:wrap="auto" w:vAnchor="margin" w:hAnchor="text" w:yAlign="inline"/>
        <w:bidi w:val="0"/>
      </w:pPr>
    </w:p>
    <w:p>
      <w:pPr>
        <w:pStyle w:val="2"/>
        <w:framePr w:w="0" w:wrap="auto" w:vAnchor="margin" w:hAnchor="text" w:yAlign="inline"/>
        <w:bidi w:val="0"/>
      </w:pPr>
      <w:r>
        <w:fldChar w:fldCharType="begin"/>
      </w:r>
      <w:r>
        <w:instrText xml:space="preserve"> TOC \o 2-2 \t "Subheading, 3,Subtitle, 4"</w:instrText>
      </w:r>
      <w:r>
        <w:fldChar w:fldCharType="separate"/>
      </w:r>
    </w:p>
    <w:p>
      <w:pPr>
        <w:pStyle w:val="7"/>
        <w:framePr w:w="0" w:wrap="auto" w:vAnchor="margin" w:hAnchor="text" w:yAlign="inline"/>
        <w:bidi w:val="0"/>
      </w:pPr>
      <w:r>
        <w:rPr>
          <w:rFonts w:eastAsia="Arial Unicode MS" w:cs="Arial Unicode MS"/>
          <w:lang w:val="ru-RU"/>
        </w:rPr>
        <w:t xml:space="preserve">1 </w:t>
      </w:r>
      <w:r>
        <w:rPr>
          <w:rFonts w:hint="eastAsia" w:ascii="Arial Unicode MS" w:hAnsi="Arial Unicode MS" w:eastAsia="Arial Unicode MS" w:cs="Arial Unicode MS"/>
          <w:b w:val="0"/>
          <w:bCs w:val="0"/>
          <w:i w:val="0"/>
          <w:iCs w:val="0"/>
        </w:rPr>
        <w:t>引言</w:t>
      </w:r>
      <w:r>
        <w:tab/>
      </w:r>
      <w:r>
        <w:fldChar w:fldCharType="begin"/>
      </w:r>
      <w:r>
        <w:instrText xml:space="preserve"> PAGEREF _Toc \h </w:instrText>
      </w:r>
      <w:r>
        <w:fldChar w:fldCharType="separate"/>
      </w:r>
      <w:r>
        <w:rPr>
          <w:rFonts w:eastAsia="Arial Unicode MS" w:cs="Arial Unicode MS"/>
        </w:rPr>
        <w:t>5</w:t>
      </w:r>
      <w: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1.1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标识</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5</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1.2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系统概述</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5</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1.3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文档概述</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5</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pStyle w:val="7"/>
        <w:framePr w:w="0" w:wrap="auto" w:vAnchor="margin" w:hAnchor="text" w:yAlign="inline"/>
        <w:bidi w:val="0"/>
      </w:pPr>
      <w:r>
        <w:rPr>
          <w:rFonts w:eastAsia="Arial Unicode MS" w:cs="Arial Unicode MS"/>
        </w:rPr>
        <w:t xml:space="preserve">2 </w:t>
      </w:r>
      <w:r>
        <w:rPr>
          <w:rFonts w:hint="eastAsia" w:ascii="Arial Unicode MS" w:hAnsi="Arial Unicode MS" w:eastAsia="Arial Unicode MS" w:cs="Arial Unicode MS"/>
          <w:b w:val="0"/>
          <w:bCs w:val="0"/>
          <w:i w:val="0"/>
          <w:iCs w:val="0"/>
          <w:lang w:val="zh-CN" w:eastAsia="zh-CN"/>
        </w:rPr>
        <w:t>交付产品</w:t>
      </w:r>
      <w:r>
        <w:tab/>
      </w:r>
      <w:r>
        <w:fldChar w:fldCharType="begin"/>
      </w:r>
      <w:r>
        <w:instrText xml:space="preserve"> PAGEREF _Toc4 \h </w:instrText>
      </w:r>
      <w:r>
        <w:fldChar w:fldCharType="separate"/>
      </w:r>
      <w:r>
        <w:rPr>
          <w:rFonts w:eastAsia="Arial Unicode MS" w:cs="Arial Unicode MS"/>
        </w:rPr>
        <w:t>6</w:t>
      </w:r>
      <w: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2.1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程序</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6</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2.2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文档</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_Toc6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6</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2.3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服务</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_Toc7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6</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2.4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非移交产品</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_Toc8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6</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2.5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验收标准</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_Toc9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7</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2.6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最后交付期限</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_Toc10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7</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pStyle w:val="7"/>
        <w:framePr w:w="0" w:wrap="auto" w:vAnchor="margin" w:hAnchor="text" w:yAlign="inline"/>
        <w:bidi w:val="0"/>
      </w:pPr>
      <w:r>
        <w:rPr>
          <w:rFonts w:eastAsia="Arial Unicode MS" w:cs="Arial Unicode MS"/>
        </w:rPr>
        <w:t xml:space="preserve">3 </w:t>
      </w:r>
      <w:r>
        <w:rPr>
          <w:rFonts w:hint="eastAsia" w:ascii="Arial Unicode MS" w:hAnsi="Arial Unicode MS" w:eastAsia="Arial Unicode MS" w:cs="Arial Unicode MS"/>
          <w:b w:val="0"/>
          <w:bCs w:val="0"/>
          <w:i w:val="0"/>
          <w:iCs w:val="0"/>
          <w:lang w:val="zh-TW" w:eastAsia="zh-TW"/>
        </w:rPr>
        <w:t>所需工作概述</w:t>
      </w:r>
      <w:r>
        <w:tab/>
      </w:r>
      <w:r>
        <w:fldChar w:fldCharType="begin"/>
      </w:r>
      <w:r>
        <w:instrText xml:space="preserve"> PAGEREF _Toc11 \h </w:instrText>
      </w:r>
      <w:r>
        <w:fldChar w:fldCharType="separate"/>
      </w:r>
      <w:r>
        <w:rPr>
          <w:rFonts w:eastAsia="Arial Unicode MS" w:cs="Arial Unicode MS"/>
        </w:rPr>
        <w:t>7</w:t>
      </w:r>
      <w: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3.1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所需开发的系统</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_Toc12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7</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3.2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所需编制的文档</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_Toc13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8</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pStyle w:val="7"/>
        <w:framePr w:w="0" w:wrap="auto" w:vAnchor="margin" w:hAnchor="text" w:yAlign="inline"/>
        <w:bidi w:val="0"/>
      </w:pPr>
      <w:r>
        <w:rPr>
          <w:rFonts w:eastAsia="Arial Unicode MS" w:cs="Arial Unicode MS"/>
        </w:rPr>
        <w:t xml:space="preserve">4 </w:t>
      </w:r>
      <w:r>
        <w:rPr>
          <w:rFonts w:hint="eastAsia" w:ascii="Arial Unicode MS" w:hAnsi="Arial Unicode MS" w:eastAsia="Arial Unicode MS" w:cs="Arial Unicode MS"/>
          <w:b w:val="0"/>
          <w:bCs w:val="0"/>
          <w:i w:val="0"/>
          <w:iCs w:val="0"/>
          <w:lang w:val="zh-CN" w:eastAsia="zh-CN"/>
        </w:rPr>
        <w:t>实施整个软件开发活动的计划</w:t>
      </w:r>
      <w:r>
        <w:tab/>
      </w:r>
      <w:r>
        <w:fldChar w:fldCharType="begin"/>
      </w:r>
      <w:r>
        <w:instrText xml:space="preserve"> PAGEREF _Toc14 \h </w:instrText>
      </w:r>
      <w:r>
        <w:fldChar w:fldCharType="separate"/>
      </w:r>
      <w:r>
        <w:rPr>
          <w:rFonts w:eastAsia="Arial Unicode MS" w:cs="Arial Unicode MS"/>
        </w:rPr>
        <w:t>8</w:t>
      </w:r>
      <w: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4.1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软件开发过程</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_Toc15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8</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4.2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软件开发方法</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_Toc16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9</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4.3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软件产品标准</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_Toc17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9</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4.4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吸纳可重用的软件产品</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_Toc18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10</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4.5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开发可重用的软件产品</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_Toc19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10</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4.6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处理关键性需求</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_Toc20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10</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4.7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计算机硬件资源利用</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_Toc21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10</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4.8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需方评审途径</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_Toc22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10</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pStyle w:val="7"/>
        <w:framePr w:w="0" w:wrap="auto" w:vAnchor="margin" w:hAnchor="text" w:yAlign="inline"/>
        <w:bidi w:val="0"/>
      </w:pPr>
      <w:r>
        <w:rPr>
          <w:rFonts w:eastAsia="Arial Unicode MS" w:cs="Arial Unicode MS"/>
        </w:rPr>
        <w:t xml:space="preserve">5 </w:t>
      </w:r>
      <w:r>
        <w:rPr>
          <w:rFonts w:hint="eastAsia" w:ascii="Arial Unicode MS" w:hAnsi="Arial Unicode MS" w:eastAsia="Arial Unicode MS" w:cs="Arial Unicode MS"/>
          <w:b w:val="0"/>
          <w:bCs w:val="0"/>
          <w:i w:val="0"/>
          <w:iCs w:val="0"/>
          <w:lang w:val="zh-CN" w:eastAsia="zh-CN"/>
        </w:rPr>
        <w:t>实施详细软件开发活动的计划</w:t>
      </w:r>
      <w:r>
        <w:tab/>
      </w:r>
      <w:r>
        <w:fldChar w:fldCharType="begin"/>
      </w:r>
      <w:r>
        <w:instrText xml:space="preserve"> PAGEREF _Toc23 \h </w:instrText>
      </w:r>
      <w:r>
        <w:fldChar w:fldCharType="separate"/>
      </w:r>
      <w:r>
        <w:rPr>
          <w:rFonts w:eastAsia="Arial Unicode MS" w:cs="Arial Unicode MS"/>
        </w:rPr>
        <w:t>10</w:t>
      </w:r>
      <w: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5.1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项目计划和监督</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_Toc24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10</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5.2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建立软件开发环境</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_Toc25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11</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5.3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系统需求分析</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_Toc26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12</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5.4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系统设计</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_Toc27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12</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5.5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软件需求分析</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_Toc28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12</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5.6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软件设计</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_Toc29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13</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5.7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软件实现和配置项测试</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_Toc30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15</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5.8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配置项集成和测试</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_Toc31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15</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5.9 CSCI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合格性测试</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_Toc32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15</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5.10 CSCI</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w:t>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en-US"/>
        </w:rPr>
        <w:t xml:space="preserve">HWCI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集成和测试</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_Toc33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16</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5.11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系统合格性测试</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_Toc34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16</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5.12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软件使用准备</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_Toc35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16</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5.13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软件移交准备</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_Toc36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17</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5.14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软件配置管理</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_Toc37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17</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5.15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软件产品评估</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_Toc38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18</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5.16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软件质量保证</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_Toc39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18</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5.17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问题解决过程</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_Toc40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18</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5.18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联合评审</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_Toc41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18</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5.18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文档编制</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_Toc42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19</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5.20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其他软件开发活动</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_Toc43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19</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pStyle w:val="7"/>
        <w:framePr w:w="0" w:wrap="auto" w:vAnchor="margin" w:hAnchor="text" w:yAlign="inline"/>
        <w:bidi w:val="0"/>
      </w:pPr>
      <w:r>
        <w:rPr>
          <w:rFonts w:eastAsia="Arial Unicode MS" w:cs="Arial Unicode MS"/>
        </w:rPr>
        <w:t xml:space="preserve">6 </w:t>
      </w:r>
      <w:r>
        <w:rPr>
          <w:rFonts w:hint="eastAsia" w:ascii="Arial Unicode MS" w:hAnsi="Arial Unicode MS" w:eastAsia="Arial Unicode MS" w:cs="Arial Unicode MS"/>
          <w:b w:val="0"/>
          <w:bCs w:val="0"/>
          <w:i w:val="0"/>
          <w:iCs w:val="0"/>
          <w:lang w:val="zh-CN" w:eastAsia="zh-CN"/>
        </w:rPr>
        <w:t>进度表和活动网络图</w:t>
      </w:r>
      <w:r>
        <w:rPr>
          <w:rFonts w:eastAsia="Arial Unicode MS" w:cs="Arial Unicode MS"/>
        </w:rPr>
        <w:t xml:space="preserve"> </w:t>
      </w:r>
      <w:r>
        <w:rPr>
          <w:rFonts w:eastAsia="Arial Unicode MS" w:cs="Arial Unicode MS"/>
        </w:rPr>
        <w:tab/>
      </w:r>
      <w:r>
        <w:fldChar w:fldCharType="begin"/>
      </w:r>
      <w:r>
        <w:instrText xml:space="preserve"> PAGEREF _Toc44 \h </w:instrText>
      </w:r>
      <w:r>
        <w:fldChar w:fldCharType="separate"/>
      </w:r>
      <w:r>
        <w:rPr>
          <w:rFonts w:eastAsia="Arial Unicode MS" w:cs="Arial Unicode MS"/>
        </w:rPr>
        <w:t>20</w:t>
      </w:r>
      <w:r>
        <w:fldChar w:fldCharType="end"/>
      </w:r>
    </w:p>
    <w:p>
      <w:pPr>
        <w:pStyle w:val="7"/>
        <w:framePr w:w="0" w:wrap="auto" w:vAnchor="margin" w:hAnchor="text" w:yAlign="inline"/>
        <w:bidi w:val="0"/>
      </w:pPr>
      <w:r>
        <w:rPr>
          <w:rFonts w:eastAsia="Arial Unicode MS" w:cs="Arial Unicode MS"/>
          <w:lang w:val="ru-RU"/>
        </w:rPr>
        <w:t xml:space="preserve">7 </w:t>
      </w:r>
      <w:r>
        <w:rPr>
          <w:rFonts w:hint="eastAsia" w:ascii="Arial Unicode MS" w:hAnsi="Arial Unicode MS" w:eastAsia="Arial Unicode MS" w:cs="Arial Unicode MS"/>
          <w:b w:val="0"/>
          <w:bCs w:val="0"/>
          <w:i w:val="0"/>
          <w:iCs w:val="0"/>
          <w:lang w:val="zh-CN" w:eastAsia="zh-CN"/>
        </w:rPr>
        <w:t>项目组织和资源</w:t>
      </w:r>
      <w:r>
        <w:tab/>
      </w:r>
      <w:r>
        <w:fldChar w:fldCharType="begin"/>
      </w:r>
      <w:r>
        <w:instrText xml:space="preserve"> PAGEREF _Toc45 \h </w:instrText>
      </w:r>
      <w:r>
        <w:fldChar w:fldCharType="separate"/>
      </w:r>
      <w:r>
        <w:rPr>
          <w:rFonts w:eastAsia="Arial Unicode MS" w:cs="Arial Unicode MS"/>
        </w:rPr>
        <w:t>21</w:t>
      </w:r>
      <w: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7.1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项目组织</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_Toc46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21</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7.2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项目资源</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_Toc47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21</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pStyle w:val="7"/>
        <w:framePr w:w="0" w:wrap="auto" w:vAnchor="margin" w:hAnchor="text" w:yAlign="inline"/>
        <w:bidi w:val="0"/>
      </w:pPr>
      <w:r>
        <w:rPr>
          <w:rFonts w:eastAsia="Arial Unicode MS" w:cs="Arial Unicode MS"/>
        </w:rPr>
        <w:t xml:space="preserve">8 </w:t>
      </w:r>
      <w:r>
        <w:rPr>
          <w:rFonts w:hint="eastAsia" w:ascii="Arial Unicode MS" w:hAnsi="Arial Unicode MS" w:eastAsia="Arial Unicode MS" w:cs="Arial Unicode MS"/>
          <w:b w:val="0"/>
          <w:bCs w:val="0"/>
          <w:i w:val="0"/>
          <w:iCs w:val="0"/>
          <w:lang w:val="zh-CN" w:eastAsia="zh-CN"/>
        </w:rPr>
        <w:t>培训</w:t>
      </w:r>
      <w:r>
        <w:tab/>
      </w:r>
      <w:r>
        <w:fldChar w:fldCharType="begin"/>
      </w:r>
      <w:r>
        <w:instrText xml:space="preserve"> PAGEREF _Toc48 \h </w:instrText>
      </w:r>
      <w:r>
        <w:fldChar w:fldCharType="separate"/>
      </w:r>
      <w:r>
        <w:rPr>
          <w:rFonts w:eastAsia="Arial Unicode MS" w:cs="Arial Unicode MS"/>
        </w:rPr>
        <w:t>21</w:t>
      </w:r>
      <w: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8.1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项目的技术要求</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_Toc49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21</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8.2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培训计划</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_Toc50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21</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pStyle w:val="7"/>
        <w:framePr w:w="0" w:wrap="auto" w:vAnchor="margin" w:hAnchor="text" w:yAlign="inline"/>
        <w:bidi w:val="0"/>
      </w:pPr>
      <w:r>
        <w:rPr>
          <w:rFonts w:eastAsia="Arial Unicode MS" w:cs="Arial Unicode MS"/>
        </w:rPr>
        <w:t xml:space="preserve">9 </w:t>
      </w:r>
      <w:r>
        <w:rPr>
          <w:rFonts w:hint="eastAsia" w:ascii="Arial Unicode MS" w:hAnsi="Arial Unicode MS" w:eastAsia="Arial Unicode MS" w:cs="Arial Unicode MS"/>
          <w:b w:val="0"/>
          <w:bCs w:val="0"/>
          <w:i w:val="0"/>
          <w:iCs w:val="0"/>
          <w:lang w:val="zh-CN" w:eastAsia="zh-CN"/>
        </w:rPr>
        <w:t>项目估算</w:t>
      </w:r>
      <w:r>
        <w:tab/>
      </w:r>
      <w:r>
        <w:fldChar w:fldCharType="begin"/>
      </w:r>
      <w:r>
        <w:instrText xml:space="preserve"> PAGEREF _Toc51 \h </w:instrText>
      </w:r>
      <w:r>
        <w:fldChar w:fldCharType="separate"/>
      </w:r>
      <w:r>
        <w:rPr>
          <w:rFonts w:eastAsia="Arial Unicode MS" w:cs="Arial Unicode MS"/>
        </w:rPr>
        <w:t>21</w:t>
      </w:r>
      <w: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9.1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规模估算</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_Toc52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21</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9.2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工作量估算</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_Toc53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21</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9.3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TW" w:eastAsia="zh-TW"/>
        </w:rPr>
        <w:t>成本估算</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_Toc54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23</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keepNext/>
        <w:keepLines w:val="0"/>
        <w:pageBreakBefore w:val="0"/>
        <w:framePr w:w="0" w:wrap="auto" w:vAnchor="margin" w:hAnchor="text" w:yAlign="inline"/>
        <w:widowControl/>
        <w:shd w:val="clear" w:color="auto" w:fill="auto"/>
        <w:tabs>
          <w:tab w:val="right" w:pos="8928"/>
        </w:tabs>
        <w:suppressAutoHyphens w:val="0"/>
        <w:bidi w:val="0"/>
        <w:spacing w:before="0" w:after="160" w:line="240" w:lineRule="auto"/>
        <w:ind w:left="0" w:right="0" w:firstLine="480"/>
        <w:jc w:val="left"/>
        <w:outlineLvl w:val="9"/>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pP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 xml:space="preserve">9.4 </w:t>
      </w:r>
      <w:r>
        <w:rPr>
          <w:rFonts w:hint="eastAsia" w:ascii="Arial Unicode MS" w:hAnsi="Arial Unicode MS"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lang w:val="zh-CN" w:eastAsia="zh-CN"/>
        </w:rPr>
        <w:t>关键计算机资源估算</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begin"/>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_Toc55 \h </w:instrTex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r>
      <w:r>
        <w:rPr>
          <w:rFonts w:ascii="Baskerville" w:hAnsi="Baskerville" w:eastAsia="Arial Unicode MS" w:cs="Arial Unicode MS"/>
          <w:b w:val="0"/>
          <w:bCs w:val="0"/>
          <w:i w:val="0"/>
          <w:iCs w:val="0"/>
          <w:caps w:val="0"/>
          <w:smallCaps w:val="0"/>
          <w:strike w:val="0"/>
          <w:dstrike w:val="0"/>
          <w:outline w:val="0"/>
          <w:color w:val="5A5754"/>
          <w:spacing w:val="0"/>
          <w:kern w:val="0"/>
          <w:position w:val="0"/>
          <w:sz w:val="26"/>
          <w:szCs w:val="26"/>
          <w:u w:val="none"/>
          <w:vertAlign w:val="baseline"/>
        </w:rPr>
        <w:t>23</w:t>
      </w:r>
      <w:r>
        <w:rPr>
          <w:rFonts w:ascii="Baskerville" w:hAnsi="Baskerville" w:eastAsia="Baskerville" w:cs="Baskerville"/>
          <w:b w:val="0"/>
          <w:bCs w:val="0"/>
          <w:i w:val="0"/>
          <w:iCs w:val="0"/>
          <w:caps w:val="0"/>
          <w:smallCaps w:val="0"/>
          <w:strike w:val="0"/>
          <w:dstrike w:val="0"/>
          <w:outline w:val="0"/>
          <w:color w:val="5A5754"/>
          <w:spacing w:val="0"/>
          <w:kern w:val="0"/>
          <w:position w:val="0"/>
          <w:sz w:val="26"/>
          <w:szCs w:val="26"/>
          <w:u w:val="none"/>
          <w:vertAlign w:val="baseline"/>
        </w:rPr>
        <w:fldChar w:fldCharType="end"/>
      </w:r>
    </w:p>
    <w:p>
      <w:pPr>
        <w:pStyle w:val="7"/>
        <w:framePr w:w="0" w:wrap="auto" w:vAnchor="margin" w:hAnchor="text" w:yAlign="inline"/>
        <w:bidi w:val="0"/>
      </w:pPr>
      <w:r>
        <w:rPr>
          <w:rFonts w:eastAsia="Arial Unicode MS" w:cs="Arial Unicode MS"/>
        </w:rPr>
        <w:t xml:space="preserve">10 </w:t>
      </w:r>
      <w:r>
        <w:rPr>
          <w:rFonts w:hint="eastAsia" w:ascii="Arial Unicode MS" w:hAnsi="Arial Unicode MS" w:eastAsia="Arial Unicode MS" w:cs="Arial Unicode MS"/>
          <w:b w:val="0"/>
          <w:bCs w:val="0"/>
          <w:i w:val="0"/>
          <w:iCs w:val="0"/>
          <w:lang w:val="zh-CN" w:eastAsia="zh-CN"/>
        </w:rPr>
        <w:t>风险管理</w:t>
      </w:r>
      <w:r>
        <w:tab/>
      </w:r>
      <w:r>
        <w:fldChar w:fldCharType="begin"/>
      </w:r>
      <w:r>
        <w:instrText xml:space="preserve"> PAGEREF _Toc56 \h </w:instrText>
      </w:r>
      <w:r>
        <w:fldChar w:fldCharType="separate"/>
      </w:r>
      <w:r>
        <w:rPr>
          <w:rFonts w:eastAsia="Arial Unicode MS" w:cs="Arial Unicode MS"/>
        </w:rPr>
        <w:t>23</w:t>
      </w:r>
      <w:r>
        <w:fldChar w:fldCharType="end"/>
      </w:r>
    </w:p>
    <w:p>
      <w:pPr>
        <w:pStyle w:val="2"/>
        <w:framePr w:w="0" w:wrap="auto" w:vAnchor="margin" w:hAnchor="text" w:yAlign="inline"/>
        <w:bidi w:val="0"/>
      </w:pPr>
      <w:r>
        <w:fldChar w:fldCharType="end"/>
      </w:r>
      <w:r>
        <w:rPr>
          <w:rFonts w:ascii="Arial Unicode MS" w:hAnsi="Arial Unicode MS" w:eastAsia="Arial Unicode MS" w:cs="Arial Unicode MS"/>
          <w:b w:val="0"/>
          <w:bCs w:val="0"/>
          <w:i w:val="0"/>
          <w:iCs w:val="0"/>
        </w:rPr>
        <w:br w:type="page"/>
      </w:r>
    </w:p>
    <w:p>
      <w:pPr>
        <w:pStyle w:val="3"/>
        <w:framePr w:w="0" w:wrap="auto" w:vAnchor="margin" w:hAnchor="text" w:yAlign="inline"/>
        <w:bidi w:val="0"/>
      </w:pPr>
    </w:p>
    <w:p>
      <w:pPr>
        <w:pStyle w:val="2"/>
        <w:framePr w:w="0" w:wrap="auto" w:vAnchor="margin" w:hAnchor="text" w:yAlign="inline"/>
        <w:bidi w:val="0"/>
      </w:pPr>
      <w:bookmarkStart w:id="0" w:name="_Toc"/>
      <w:r>
        <w:rPr>
          <w:rFonts w:eastAsia="Arial Unicode MS" w:cs="Arial Unicode MS"/>
          <w:lang w:val="zh-CN" w:eastAsia="zh-CN"/>
        </w:rPr>
        <w:t xml:space="preserve">1 </w:t>
      </w:r>
      <w:r>
        <w:rPr>
          <w:rFonts w:hint="eastAsia" w:ascii="Arial Unicode MS" w:hAnsi="Arial Unicode MS" w:eastAsia="Arial Unicode MS" w:cs="Arial Unicode MS"/>
          <w:b w:val="0"/>
          <w:bCs w:val="0"/>
          <w:i w:val="0"/>
          <w:iCs w:val="0"/>
          <w:lang w:val="zh-CN" w:eastAsia="zh-CN"/>
        </w:rPr>
        <w:t>引言</w:t>
      </w:r>
      <w:bookmarkEnd w:id="0"/>
    </w:p>
    <w:p>
      <w:pPr>
        <w:pStyle w:val="17"/>
        <w:framePr w:w="0" w:wrap="auto" w:vAnchor="margin" w:hAnchor="text" w:yAlign="inline"/>
        <w:bidi w:val="0"/>
      </w:pPr>
      <w:bookmarkStart w:id="1" w:name="_Toc1"/>
      <w:r>
        <w:rPr>
          <w:rFonts w:eastAsia="Arial Unicode MS" w:cs="Arial Unicode MS"/>
          <w:lang w:val="zh-CN" w:eastAsia="zh-CN"/>
        </w:rPr>
        <w:t xml:space="preserve">1.1 </w:t>
      </w:r>
      <w:r>
        <w:rPr>
          <w:rFonts w:hint="eastAsia" w:ascii="Arial Unicode MS" w:hAnsi="Arial Unicode MS" w:eastAsia="Arial Unicode MS" w:cs="Arial Unicode MS"/>
          <w:b w:val="0"/>
          <w:bCs w:val="0"/>
          <w:i w:val="0"/>
          <w:iCs w:val="0"/>
          <w:lang w:val="zh-CN" w:eastAsia="zh-CN"/>
        </w:rPr>
        <w:t>标识</w:t>
      </w:r>
      <w:bookmarkEnd w:id="1"/>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文档标识号：</w:t>
      </w:r>
      <w:r>
        <w:t>SDP1.1</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文档标题：软件开发计划</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项目／产品中文全称：多部电梯集中调度系统</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项目／产品英文全称：</w:t>
      </w:r>
      <w:r>
        <w:t>Multiple-elevator Dispatching System</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项目／产品英文简称：</w:t>
      </w:r>
      <w:r>
        <w:t>MEDS_1.0</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项目／产品编码：</w:t>
      </w:r>
      <w:r>
        <w:t>Team9MEDS</w:t>
      </w:r>
    </w:p>
    <w:p>
      <w:pPr>
        <w:pStyle w:val="17"/>
        <w:framePr w:w="0" w:wrap="auto" w:vAnchor="margin" w:hAnchor="text" w:yAlign="inline"/>
        <w:bidi w:val="0"/>
      </w:pPr>
      <w:bookmarkStart w:id="2" w:name="_Toc2"/>
      <w:r>
        <w:rPr>
          <w:rFonts w:eastAsia="Arial Unicode MS" w:cs="Arial Unicode MS"/>
          <w:lang w:val="zh-CN" w:eastAsia="zh-CN"/>
        </w:rPr>
        <w:t xml:space="preserve">1.2 </w:t>
      </w:r>
      <w:r>
        <w:rPr>
          <w:rFonts w:hint="eastAsia" w:ascii="Arial Unicode MS" w:hAnsi="Arial Unicode MS" w:eastAsia="Arial Unicode MS" w:cs="Arial Unicode MS"/>
          <w:b w:val="0"/>
          <w:bCs w:val="0"/>
          <w:i w:val="0"/>
          <w:iCs w:val="0"/>
          <w:lang w:val="zh-CN" w:eastAsia="zh-CN"/>
        </w:rPr>
        <w:t>系统概述</w:t>
      </w:r>
      <w:bookmarkEnd w:id="2"/>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多部电梯集中调度系统可以完成超过一部电梯的统一调度、控制和监控。</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为满足使用需求，系统为用户提供了简洁的操作方法，即各楼层和电梯内的按钮；和直观的信息展示方式，即上行、下行指示灯和当前楼层指示灯，以及在特殊情况下使用的故障指示标志和救援系统</w:t>
      </w:r>
      <w:r>
        <w:rPr>
          <w:rFonts w:hint="eastAsia" w:ascii="Arial Unicode MS" w:hAnsi="Arial Unicode MS" w:eastAsia="Arial Unicode MS" w:cs="Arial Unicode MS"/>
          <w:b w:val="0"/>
          <w:bCs w:val="0"/>
          <w:i w:val="0"/>
          <w:iCs w:val="0"/>
        </w:rPr>
        <w:t>。</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为满足日常控制需求，系统为控制室提供了监测和修改电梯运行状态的方法，即控制接口和数据展示平台。控制室可以设置电梯是否启用、停留的楼层、开关门速度、加速减速速度、自动关门前的等待时间等运行策略，可以根据需要启动和停止电梯内的照明和通风等辅助系统，可以及时发现电梯运行中出现的异常情况，并通过电梯内的救援系统与可能被困的乘客取得联系。</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为满足维修需求，系统为生产厂家展示所有收集到的信息，主要是未经处理的信息，包括电梯运行时加速度和速度传感器的读数，用户操作的历史记录、电动机的电压和功率的历史数据等。</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系统由北京航空航天大学计算机学院软件工程实践小组</w:t>
      </w:r>
      <w:r>
        <w:rPr>
          <w:lang w:val="zh-CN" w:eastAsia="zh-CN"/>
        </w:rPr>
        <w:t xml:space="preserve"> 9 </w:t>
      </w:r>
      <w:r>
        <w:rPr>
          <w:rFonts w:hint="eastAsia" w:ascii="Arial Unicode MS" w:hAnsi="Arial Unicode MS" w:eastAsia="Arial Unicode MS" w:cs="Arial Unicode MS"/>
          <w:b w:val="0"/>
          <w:bCs w:val="0"/>
          <w:i w:val="0"/>
          <w:iCs w:val="0"/>
          <w:lang w:val="zh-CN" w:eastAsia="zh-CN"/>
        </w:rPr>
        <w:t>组开发，由北京航空航天大学软件所支持。</w:t>
      </w:r>
    </w:p>
    <w:p>
      <w:pPr>
        <w:pStyle w:val="17"/>
        <w:framePr w:w="0" w:wrap="auto" w:vAnchor="margin" w:hAnchor="text" w:yAlign="inline"/>
        <w:bidi w:val="0"/>
      </w:pPr>
      <w:bookmarkStart w:id="3" w:name="_Toc3"/>
      <w:r>
        <w:rPr>
          <w:rFonts w:eastAsia="Arial Unicode MS" w:cs="Arial Unicode MS"/>
          <w:lang w:val="zh-CN" w:eastAsia="zh-CN"/>
        </w:rPr>
        <w:t xml:space="preserve">1.3 </w:t>
      </w:r>
      <w:r>
        <w:rPr>
          <w:rFonts w:hint="eastAsia" w:ascii="Arial Unicode MS" w:hAnsi="Arial Unicode MS" w:eastAsia="Arial Unicode MS" w:cs="Arial Unicode MS"/>
          <w:b w:val="0"/>
          <w:bCs w:val="0"/>
          <w:i w:val="0"/>
          <w:iCs w:val="0"/>
          <w:lang w:val="zh-CN" w:eastAsia="zh-CN"/>
        </w:rPr>
        <w:t>文档概述</w:t>
      </w:r>
      <w:bookmarkEnd w:id="3"/>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本文档形成在需求分析之前，对未来的工作进行展望和规划，既要借鉴前人和他人经验，尽可能准确估测各阶段工作的工作量和难度，为开发工作的每一阶段规定合适的截止时间，又要充分考虑系统开发中可能遇到的问题和风险，避免出现异常情况时无法应对，导致开发工作完全失败。</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本文档的主要内容分为以下几个部分，即交付产品、所需工作概述、实施整个软件开发活动的计划、实施详细软件开发活动的计划、进度表和活动网络图、项目组织和资源、培训、项目估算、风险管理和支持条件。</w:t>
      </w:r>
    </w:p>
    <w:p>
      <w:pPr>
        <w:pStyle w:val="2"/>
        <w:framePr w:w="0" w:wrap="auto" w:vAnchor="margin" w:hAnchor="text" w:yAlign="inline"/>
        <w:bidi w:val="0"/>
      </w:pPr>
      <w:bookmarkStart w:id="4" w:name="_Toc4"/>
      <w:r>
        <w:rPr>
          <w:rFonts w:eastAsia="Arial Unicode MS" w:cs="Arial Unicode MS"/>
          <w:lang w:val="zh-CN" w:eastAsia="zh-CN"/>
        </w:rPr>
        <w:t xml:space="preserve">2 </w:t>
      </w:r>
      <w:r>
        <w:rPr>
          <w:rFonts w:hint="eastAsia" w:ascii="Arial Unicode MS" w:hAnsi="Arial Unicode MS" w:eastAsia="Arial Unicode MS" w:cs="Arial Unicode MS"/>
          <w:b w:val="0"/>
          <w:bCs w:val="0"/>
          <w:i w:val="0"/>
          <w:iCs w:val="0"/>
          <w:lang w:val="zh-CN" w:eastAsia="zh-CN"/>
        </w:rPr>
        <w:t>交付产品</w:t>
      </w:r>
      <w:bookmarkEnd w:id="4"/>
    </w:p>
    <w:p>
      <w:pPr>
        <w:pStyle w:val="17"/>
        <w:framePr w:w="0" w:wrap="auto" w:vAnchor="margin" w:hAnchor="text" w:yAlign="inline"/>
        <w:bidi w:val="0"/>
      </w:pPr>
      <w:bookmarkStart w:id="5" w:name="_Toc5"/>
      <w:r>
        <w:rPr>
          <w:rFonts w:eastAsia="Arial Unicode MS" w:cs="Arial Unicode MS"/>
          <w:lang w:val="zh-CN" w:eastAsia="zh-CN"/>
        </w:rPr>
        <w:t xml:space="preserve">2.1 </w:t>
      </w:r>
      <w:r>
        <w:rPr>
          <w:rFonts w:hint="eastAsia" w:ascii="Arial Unicode MS" w:hAnsi="Arial Unicode MS" w:eastAsia="Arial Unicode MS" w:cs="Arial Unicode MS"/>
          <w:b w:val="0"/>
          <w:bCs w:val="0"/>
          <w:i w:val="0"/>
          <w:iCs w:val="0"/>
          <w:lang w:val="zh-CN" w:eastAsia="zh-CN"/>
        </w:rPr>
        <w:t>程序</w:t>
      </w:r>
      <w:bookmarkEnd w:id="5"/>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软件名称：多部电梯集中调度系统</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编程语言：</w:t>
      </w:r>
      <w:r>
        <w:rPr>
          <w:lang w:val="zh-CN" w:eastAsia="zh-CN"/>
        </w:rPr>
        <w:t>Java</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组成部分：电梯内软件、控制室软件和维修人员工具</w:t>
      </w:r>
    </w:p>
    <w:p>
      <w:pPr>
        <w:pStyle w:val="17"/>
        <w:framePr w:w="0" w:wrap="auto" w:vAnchor="margin" w:hAnchor="text" w:yAlign="inline"/>
        <w:bidi w:val="0"/>
      </w:pPr>
      <w:bookmarkStart w:id="6" w:name="_Toc6"/>
      <w:r>
        <w:rPr>
          <w:rFonts w:eastAsia="Arial Unicode MS" w:cs="Arial Unicode MS"/>
          <w:lang w:val="zh-CN" w:eastAsia="zh-CN"/>
        </w:rPr>
        <w:t xml:space="preserve">2.2 </w:t>
      </w:r>
      <w:r>
        <w:rPr>
          <w:rFonts w:hint="eastAsia" w:ascii="Arial Unicode MS" w:hAnsi="Arial Unicode MS" w:eastAsia="Arial Unicode MS" w:cs="Arial Unicode MS"/>
          <w:b w:val="0"/>
          <w:bCs w:val="0"/>
          <w:i w:val="0"/>
          <w:iCs w:val="0"/>
          <w:lang w:val="zh-CN" w:eastAsia="zh-CN"/>
        </w:rPr>
        <w:t>文档</w:t>
      </w:r>
      <w:bookmarkEnd w:id="6"/>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用户操作手册：本手册介绍软件界面和功能，描述软件各个功能的使用方法和步骤。</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软件维护手册：本手册介绍软件的安装和卸载方法、软件的运行环境要求等维护人员需要的内容。</w:t>
      </w:r>
    </w:p>
    <w:p>
      <w:pPr>
        <w:pStyle w:val="17"/>
        <w:framePr w:w="0" w:wrap="auto" w:vAnchor="margin" w:hAnchor="text" w:yAlign="inline"/>
        <w:bidi w:val="0"/>
      </w:pPr>
      <w:bookmarkStart w:id="7" w:name="_Toc7"/>
      <w:r>
        <w:rPr>
          <w:rFonts w:eastAsia="Arial Unicode MS" w:cs="Arial Unicode MS"/>
          <w:lang w:val="zh-CN" w:eastAsia="zh-CN"/>
        </w:rPr>
        <w:t xml:space="preserve">2.3 </w:t>
      </w:r>
      <w:r>
        <w:rPr>
          <w:rFonts w:hint="eastAsia" w:ascii="Arial Unicode MS" w:hAnsi="Arial Unicode MS" w:eastAsia="Arial Unicode MS" w:cs="Arial Unicode MS"/>
          <w:b w:val="0"/>
          <w:bCs w:val="0"/>
          <w:i w:val="0"/>
          <w:iCs w:val="0"/>
          <w:lang w:val="zh-CN" w:eastAsia="zh-CN"/>
        </w:rPr>
        <w:t>服务</w:t>
      </w:r>
      <w:bookmarkEnd w:id="7"/>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课堂培训：一对多或一对一培训，由教师演示软件使用方法并回答学生的相关问题</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电话和网络咨询：终端用户可以通过电话和网络寻求帮助</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上门服务：软件开发方负责派专人到现场指导用户</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维护和升级：及时解决用户发现的软件中的漏洞和问题并发布更新版本的程序，用户可以收到升级通知，也可以根据需要选择升级</w:t>
      </w:r>
    </w:p>
    <w:p>
      <w:pPr>
        <w:pStyle w:val="17"/>
        <w:framePr w:w="0" w:wrap="auto" w:vAnchor="margin" w:hAnchor="text" w:yAlign="inline"/>
        <w:bidi w:val="0"/>
      </w:pPr>
      <w:bookmarkStart w:id="8" w:name="_Toc8"/>
      <w:r>
        <w:rPr>
          <w:rFonts w:eastAsia="Arial Unicode MS" w:cs="Arial Unicode MS"/>
          <w:lang w:val="zh-CN" w:eastAsia="zh-CN"/>
        </w:rPr>
        <w:t xml:space="preserve">2.4 </w:t>
      </w:r>
      <w:r>
        <w:rPr>
          <w:rFonts w:hint="eastAsia" w:ascii="Arial Unicode MS" w:hAnsi="Arial Unicode MS" w:eastAsia="Arial Unicode MS" w:cs="Arial Unicode MS"/>
          <w:b w:val="0"/>
          <w:bCs w:val="0"/>
          <w:i w:val="0"/>
          <w:iCs w:val="0"/>
          <w:lang w:val="zh-CN" w:eastAsia="zh-CN"/>
        </w:rPr>
        <w:t>非移交产品</w:t>
      </w:r>
      <w:bookmarkEnd w:id="8"/>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软件开发计划：由开发方编写的软件开发工作进度。</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软件需求规格说明：开发人员在与用户协商后，确定的对于软件能够完成的工作的一致看法，包括软件的功能和完成这些功能的效率等。</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结构设计说明：在概要设计阶段，开发人员完成对于软件总体框架的设计，如软件各个模块的定义、功能和模块之间的接口，软件的容错和报错机制等。在详细设计阶段，开发人员明确软件的实现方法，确定软件使用的数据的格式、软件使用的算法和依赖的已有库等。</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软件测试说明：在实现软件之前，开发人员为了方便今后进行高效和准确的测试，需要制定测试计划，详细规定测试负责人、测试工作开展的时间、测试用例的设计和测试结果误差的范围等。</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软件的源代码。</w:t>
      </w:r>
    </w:p>
    <w:p>
      <w:pPr>
        <w:pStyle w:val="17"/>
        <w:framePr w:w="0" w:wrap="auto" w:vAnchor="margin" w:hAnchor="text" w:yAlign="inline"/>
        <w:bidi w:val="0"/>
      </w:pPr>
      <w:bookmarkStart w:id="9" w:name="_Toc9"/>
      <w:r>
        <w:rPr>
          <w:rFonts w:eastAsia="Arial Unicode MS" w:cs="Arial Unicode MS"/>
          <w:lang w:val="zh-CN" w:eastAsia="zh-CN"/>
        </w:rPr>
        <w:t xml:space="preserve">2.5 </w:t>
      </w:r>
      <w:r>
        <w:rPr>
          <w:rFonts w:hint="eastAsia" w:ascii="Arial Unicode MS" w:hAnsi="Arial Unicode MS" w:eastAsia="Arial Unicode MS" w:cs="Arial Unicode MS"/>
          <w:b w:val="0"/>
          <w:bCs w:val="0"/>
          <w:i w:val="0"/>
          <w:iCs w:val="0"/>
          <w:lang w:val="zh-CN" w:eastAsia="zh-CN"/>
        </w:rPr>
        <w:t>验收标准</w:t>
      </w:r>
      <w:bookmarkEnd w:id="9"/>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代码验收：由开发团队负责人或第三方对代码进行评审，确定代码能够满足用户在需求分析文档中声明的需求，并确定代码可读性、可扩展性达到文档规定的要求。</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文档验收：由开发团队负责人或第三方对文档进行评审，确定文档符合国家标准。</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服务验收：由开发团队负责人或第三方对服务人员进行考核，确定其能够完成文档中有关服务的部分规定的工作。</w:t>
      </w:r>
    </w:p>
    <w:p>
      <w:pPr>
        <w:pStyle w:val="17"/>
        <w:framePr w:w="0" w:wrap="auto" w:vAnchor="margin" w:hAnchor="text" w:yAlign="inline"/>
        <w:bidi w:val="0"/>
      </w:pPr>
      <w:bookmarkStart w:id="10" w:name="_Toc10"/>
      <w:r>
        <w:rPr>
          <w:rFonts w:eastAsia="Arial Unicode MS" w:cs="Arial Unicode MS"/>
          <w:lang w:val="zh-CN" w:eastAsia="zh-CN"/>
        </w:rPr>
        <w:t xml:space="preserve">2.6 </w:t>
      </w:r>
      <w:r>
        <w:rPr>
          <w:rFonts w:hint="eastAsia" w:ascii="Arial Unicode MS" w:hAnsi="Arial Unicode MS" w:eastAsia="Arial Unicode MS" w:cs="Arial Unicode MS"/>
          <w:b w:val="0"/>
          <w:bCs w:val="0"/>
          <w:i w:val="0"/>
          <w:iCs w:val="0"/>
          <w:lang w:val="zh-CN" w:eastAsia="zh-CN"/>
        </w:rPr>
        <w:t>最后交付期限</w:t>
      </w:r>
      <w:bookmarkEnd w:id="10"/>
    </w:p>
    <w:tbl>
      <w:tblPr>
        <w:tblStyle w:val="10"/>
        <w:tblW w:w="9360" w:type="dxa"/>
        <w:tblInd w:w="108" w:type="dxa"/>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auto"/>
        <w:tblLayout w:type="fixed"/>
        <w:tblCellMar>
          <w:top w:w="0" w:type="dxa"/>
          <w:left w:w="108" w:type="dxa"/>
          <w:bottom w:w="0" w:type="dxa"/>
          <w:right w:w="108" w:type="dxa"/>
        </w:tblCellMar>
      </w:tblPr>
      <w:tblGrid>
        <w:gridCol w:w="4680"/>
        <w:gridCol w:w="4680"/>
      </w:tblGrid>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auto"/>
          <w:tblLayout w:type="fixed"/>
          <w:tblCellMar>
            <w:top w:w="0" w:type="dxa"/>
            <w:left w:w="108" w:type="dxa"/>
            <w:bottom w:w="0" w:type="dxa"/>
            <w:right w:w="108" w:type="dxa"/>
          </w:tblCellMar>
        </w:tblPrEx>
        <w:trPr>
          <w:trHeight w:val="340" w:hRule="atLeast"/>
          <w:tblHeader/>
        </w:trPr>
        <w:tc>
          <w:tcPr>
            <w:tcW w:w="9360" w:type="dxa"/>
            <w:gridSpan w:val="2"/>
            <w:tcBorders>
              <w:top w:val="nil"/>
              <w:left w:val="nil"/>
              <w:bottom w:val="nil"/>
              <w:right w:val="nil"/>
            </w:tcBorders>
            <w:shd w:val="clear" w:color="auto" w:fill="auto"/>
            <w:tcMar>
              <w:top w:w="80" w:type="dxa"/>
              <w:left w:w="80" w:type="dxa"/>
              <w:bottom w:w="80" w:type="dxa"/>
              <w:right w:w="80" w:type="dxa"/>
            </w:tcMar>
            <w:vAlign w:val="center"/>
          </w:tcPr>
          <w:p>
            <w:pPr>
              <w:pStyle w:val="20"/>
              <w:framePr w:w="0" w:wrap="auto" w:vAnchor="margin" w:hAnchor="text" w:yAlign="inline"/>
            </w:pPr>
            <w:r>
              <w:t>表 1 最后交付期限</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290" w:hRule="atLeast"/>
          <w:tblHeader/>
        </w:trPr>
        <w:tc>
          <w:tcPr>
            <w:tcW w:w="4680"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交付物</w:t>
            </w:r>
          </w:p>
        </w:tc>
        <w:tc>
          <w:tcPr>
            <w:tcW w:w="4680"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期限</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290" w:hRule="atLeast"/>
        </w:trPr>
        <w:tc>
          <w:tcPr>
            <w:tcW w:w="4680"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程序</w:t>
            </w:r>
          </w:p>
        </w:tc>
        <w:tc>
          <w:tcPr>
            <w:tcW w:w="4680"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ascii="Baskerville" w:hAnsi="Baskerville" w:eastAsia="Arial Unicode MS" w:cs="Arial Unicode MS"/>
              </w:rPr>
              <w:t>2017-10-10</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280" w:hRule="atLeast"/>
        </w:trPr>
        <w:tc>
          <w:tcPr>
            <w:tcW w:w="4680"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用户手册和维护手册</w:t>
            </w:r>
          </w:p>
        </w:tc>
        <w:tc>
          <w:tcPr>
            <w:tcW w:w="4680"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ascii="Baskerville" w:hAnsi="Baskerville" w:eastAsia="Arial Unicode MS" w:cs="Arial Unicode MS"/>
              </w:rPr>
              <w:t>2017-10-10</w:t>
            </w:r>
          </w:p>
        </w:tc>
      </w:tr>
    </w:tbl>
    <w:p>
      <w:pPr>
        <w:pStyle w:val="2"/>
        <w:framePr w:w="0" w:wrap="auto" w:vAnchor="margin" w:hAnchor="text" w:yAlign="inline"/>
        <w:bidi w:val="0"/>
      </w:pPr>
    </w:p>
    <w:p>
      <w:pPr>
        <w:pStyle w:val="2"/>
        <w:framePr w:w="0" w:wrap="auto" w:vAnchor="margin" w:hAnchor="text" w:yAlign="inline"/>
        <w:bidi w:val="0"/>
      </w:pPr>
      <w:bookmarkStart w:id="11" w:name="_Toc11"/>
      <w:r>
        <w:rPr>
          <w:rFonts w:eastAsia="Arial Unicode MS" w:cs="Arial Unicode MS"/>
          <w:lang w:val="zh-CN" w:eastAsia="zh-CN"/>
        </w:rPr>
        <w:t xml:space="preserve">3 </w:t>
      </w:r>
      <w:r>
        <w:rPr>
          <w:rFonts w:hint="eastAsia" w:ascii="Arial Unicode MS" w:hAnsi="Arial Unicode MS" w:eastAsia="Arial Unicode MS" w:cs="Arial Unicode MS"/>
          <w:b w:val="0"/>
          <w:bCs w:val="0"/>
          <w:i w:val="0"/>
          <w:iCs w:val="0"/>
          <w:lang w:val="zh-CN" w:eastAsia="zh-CN"/>
        </w:rPr>
        <w:t>所需工作概述</w:t>
      </w:r>
      <w:bookmarkEnd w:id="11"/>
    </w:p>
    <w:p>
      <w:pPr>
        <w:pStyle w:val="17"/>
        <w:framePr w:w="0" w:wrap="auto" w:vAnchor="margin" w:hAnchor="text" w:yAlign="inline"/>
        <w:bidi w:val="0"/>
      </w:pPr>
      <w:bookmarkStart w:id="12" w:name="_Toc12"/>
      <w:r>
        <w:rPr>
          <w:rFonts w:eastAsia="Arial Unicode MS" w:cs="Arial Unicode MS"/>
          <w:lang w:val="zh-CN" w:eastAsia="zh-CN"/>
        </w:rPr>
        <w:t xml:space="preserve">3.1 </w:t>
      </w:r>
      <w:r>
        <w:rPr>
          <w:rFonts w:hint="eastAsia" w:ascii="Arial Unicode MS" w:hAnsi="Arial Unicode MS" w:eastAsia="Arial Unicode MS" w:cs="Arial Unicode MS"/>
          <w:b w:val="0"/>
          <w:bCs w:val="0"/>
          <w:i w:val="0"/>
          <w:iCs w:val="0"/>
          <w:lang w:val="zh-CN" w:eastAsia="zh-CN"/>
        </w:rPr>
        <w:t>所需开发的系统</w:t>
      </w:r>
      <w:bookmarkEnd w:id="12"/>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系统包括三个子软件和一个后端调度系统，三个子软件分别是电梯软件、控制软件和维修人员工具。</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电梯软件可以相应用户对于按钮的操作。按钮按下时，电梯软件需要点亮相关指示灯，同时把请求传输到系统中。接收到系统的运动指令时，电梯软件需要发出控制指令驱动电动机使电梯加速、减速，驱动电梯门和楼层门打开和关闭，控制照明和通风系统的启动和停止。遇到紧急情况时，电梯软件需要向系统发出紧急信号，并接通电梯内救援系统，实现可能被困的乘客和控制室的语音通话，也可以根据系统的指令采取紧急措施，如紧急停止电动机等。</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控制软件接收并执行控制室控制人员的控制指令，设置电梯是否启用、停留的楼层、开关门速度、加速减速速度、自动关门前的等待时间等运行策略，可以发出指令启动和停止电梯内的照明和通风等辅助系统。控制软件同时向控制室的控制人员详细展示电梯当前运行的状态，使得控制人员可以及时发现电梯运行中出现的异常情况，并通过电梯内的救援系统与可能被困的乘客取得联系。在确认了控制人员的特权级别时，控制软件还可以执行特权指令，如在紧急情况下紧急停止电动机等。</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维修人员工具需要确认维修人员的身份，并在确认身份后尽可能详细地向维修人员展示系统中保存的所有信息，包括电梯运行时加速度和速度传感器的读数，用户操作的历史记录、电动机的电压和功率的历史数据等。</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后端调度系统负责接收电梯软件的指令，自动根据调度策略确定各部电梯的运行方式，向电梯软件发送相应指令；负责接收控制室的控制人员通过控制软件发送的控制指令，并将指令转发给电梯软件。后端调度系统同时负责收集和存储电梯运行过程中各个传感器的读数，识别异常状态，并将运行信息发送到控制软件。</w:t>
      </w:r>
    </w:p>
    <w:p>
      <w:pPr>
        <w:pStyle w:val="17"/>
        <w:framePr w:w="0" w:wrap="auto" w:vAnchor="margin" w:hAnchor="text" w:yAlign="inline"/>
        <w:bidi w:val="0"/>
      </w:pPr>
      <w:bookmarkStart w:id="13" w:name="_Toc13"/>
      <w:r>
        <w:rPr>
          <w:rFonts w:eastAsia="Arial Unicode MS" w:cs="Arial Unicode MS"/>
          <w:lang w:val="zh-CN" w:eastAsia="zh-CN"/>
        </w:rPr>
        <w:t xml:space="preserve">3.2 </w:t>
      </w:r>
      <w:r>
        <w:rPr>
          <w:rFonts w:hint="eastAsia" w:ascii="Arial Unicode MS" w:hAnsi="Arial Unicode MS" w:eastAsia="Arial Unicode MS" w:cs="Arial Unicode MS"/>
          <w:b w:val="0"/>
          <w:bCs w:val="0"/>
          <w:i w:val="0"/>
          <w:iCs w:val="0"/>
          <w:lang w:val="zh-CN" w:eastAsia="zh-CN"/>
        </w:rPr>
        <w:t>所需编制的文档</w:t>
      </w:r>
      <w:bookmarkEnd w:id="13"/>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软件开发计划：由开发方编写的软件开发工作进度。</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软件需求规格说明：开发人员在与用户协商后，确定的对于软件能够完成的工作的一致看法，包括软件的功能和完成这些功能的效率等。</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结构设计说明：在概要设计阶段，开发人员完成对于软件总体框架的设计，如软件各个模块的定义、功能和模块之间的接口，软件的容错和报错机制等。在详细设计阶段，开发人员明确软件的实现方法，确定软件使用的数据的格式、软件使用的算法和依赖的已有库等。</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软件测试说明：在实现软件之前，开发人员为了方便今后进行高效和准确的测试，需要制定测试计划，详细规定测试负责人、测试工作开展的时间、测试用例的设计和测试结果误差的范围等。</w:t>
      </w:r>
    </w:p>
    <w:p>
      <w:pPr>
        <w:pStyle w:val="2"/>
        <w:framePr w:w="0" w:wrap="auto" w:vAnchor="margin" w:hAnchor="text" w:yAlign="inline"/>
        <w:bidi w:val="0"/>
      </w:pPr>
      <w:bookmarkStart w:id="14" w:name="_Toc14"/>
      <w:r>
        <w:rPr>
          <w:rFonts w:eastAsia="Arial Unicode MS" w:cs="Arial Unicode MS"/>
          <w:lang w:val="zh-CN" w:eastAsia="zh-CN"/>
        </w:rPr>
        <w:t xml:space="preserve">4 </w:t>
      </w:r>
      <w:r>
        <w:rPr>
          <w:rFonts w:hint="eastAsia" w:ascii="Arial Unicode MS" w:hAnsi="Arial Unicode MS" w:eastAsia="Arial Unicode MS" w:cs="Arial Unicode MS"/>
          <w:b w:val="0"/>
          <w:bCs w:val="0"/>
          <w:i w:val="0"/>
          <w:iCs w:val="0"/>
          <w:lang w:val="zh-CN" w:eastAsia="zh-CN"/>
        </w:rPr>
        <w:t>实施整个软件开发活动的计划</w:t>
      </w:r>
      <w:bookmarkEnd w:id="14"/>
    </w:p>
    <w:p>
      <w:pPr>
        <w:pStyle w:val="17"/>
        <w:framePr w:w="0" w:wrap="auto" w:vAnchor="margin" w:hAnchor="text" w:yAlign="inline"/>
        <w:bidi w:val="0"/>
        <w:rPr>
          <w:ins w:id="0" w:author="Administrator" w:date="2016-10-18T15:07:31Z"/>
        </w:rPr>
      </w:pPr>
      <w:bookmarkStart w:id="15" w:name="_Toc15"/>
      <w:r>
        <w:rPr>
          <w:rFonts w:eastAsia="Arial Unicode MS" w:cs="Arial Unicode MS"/>
          <w:lang w:val="zh-CN" w:eastAsia="zh-CN"/>
        </w:rPr>
        <w:t xml:space="preserve">4.1 </w:t>
      </w:r>
      <w:r>
        <w:rPr>
          <w:rFonts w:hint="eastAsia" w:ascii="Arial Unicode MS" w:hAnsi="Arial Unicode MS" w:eastAsia="Arial Unicode MS" w:cs="Arial Unicode MS"/>
          <w:b w:val="0"/>
          <w:bCs w:val="0"/>
          <w:i w:val="0"/>
          <w:iCs w:val="0"/>
          <w:lang w:val="zh-CN" w:eastAsia="zh-CN"/>
        </w:rPr>
        <w:t>软件开发过程</w:t>
      </w:r>
      <w:bookmarkEnd w:id="15"/>
      <w:r>
        <w:rPr>
          <w:rFonts w:hint="eastAsia" w:ascii="Arial Unicode MS" w:hAnsi="Arial Unicode MS" w:eastAsia="Arial Unicode MS" w:cs="Arial Unicode MS"/>
          <w:b w:val="0"/>
          <w:bCs w:val="0"/>
          <w:i w:val="0"/>
          <w:iCs w:val="0"/>
          <w:lang w:val="en-US" w:eastAsia="zh-CN"/>
        </w:rPr>
        <w:t xml:space="preserve"> </w:t>
      </w:r>
      <w:ins w:id="1" w:author="Administrator" w:date="2016-10-18T15:07:31Z">
        <w:r>
          <w:rPr>
            <w:rFonts w:hint="eastAsia" w:ascii="Arial Unicode MS" w:hAnsi="Arial Unicode MS" w:eastAsia="Arial Unicode MS" w:cs="Arial Unicode MS"/>
            <w:b w:val="0"/>
            <w:bCs w:val="0"/>
            <w:i w:val="0"/>
            <w:iCs w:val="0"/>
            <w:lang w:val="en-US" w:eastAsia="zh-CN"/>
          </w:rPr>
          <w:t>设计阶段及文档不够确切</w:t>
        </w:r>
      </w:ins>
    </w:p>
    <w:p>
      <w:pPr>
        <w:pStyle w:val="17"/>
        <w:framePr w:w="0" w:wrap="auto" w:vAnchor="margin" w:hAnchor="text" w:yAlign="inline"/>
        <w:bidi w:val="0"/>
      </w:pPr>
    </w:p>
    <w:tbl>
      <w:tblPr>
        <w:tblStyle w:val="10"/>
        <w:tblW w:w="9360" w:type="dxa"/>
        <w:tblInd w:w="108" w:type="dxa"/>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auto"/>
        <w:tblLayout w:type="fixed"/>
        <w:tblCellMar>
          <w:top w:w="0" w:type="dxa"/>
          <w:left w:w="108" w:type="dxa"/>
          <w:bottom w:w="0" w:type="dxa"/>
          <w:right w:w="108" w:type="dxa"/>
        </w:tblCellMar>
      </w:tblPr>
      <w:tblGrid>
        <w:gridCol w:w="1872"/>
        <w:gridCol w:w="1872"/>
        <w:gridCol w:w="1872"/>
        <w:gridCol w:w="1872"/>
        <w:gridCol w:w="1872"/>
      </w:tblGrid>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auto"/>
          <w:tblLayout w:type="fixed"/>
          <w:tblCellMar>
            <w:top w:w="0" w:type="dxa"/>
            <w:left w:w="108" w:type="dxa"/>
            <w:bottom w:w="0" w:type="dxa"/>
            <w:right w:w="108" w:type="dxa"/>
          </w:tblCellMar>
        </w:tblPrEx>
        <w:trPr>
          <w:trHeight w:val="340" w:hRule="atLeast"/>
          <w:tblHeader/>
        </w:trPr>
        <w:tc>
          <w:tcPr>
            <w:tcW w:w="9360" w:type="dxa"/>
            <w:gridSpan w:val="5"/>
            <w:tcBorders>
              <w:top w:val="nil"/>
              <w:left w:val="nil"/>
              <w:bottom w:val="nil"/>
              <w:right w:val="nil"/>
            </w:tcBorders>
            <w:shd w:val="clear" w:color="auto" w:fill="auto"/>
            <w:tcMar>
              <w:top w:w="80" w:type="dxa"/>
              <w:left w:w="80" w:type="dxa"/>
              <w:bottom w:w="80" w:type="dxa"/>
              <w:right w:w="80" w:type="dxa"/>
            </w:tcMar>
            <w:vAlign w:val="center"/>
          </w:tcPr>
          <w:p>
            <w:pPr>
              <w:pStyle w:val="20"/>
              <w:framePr w:w="0" w:wrap="auto" w:vAnchor="margin" w:hAnchor="text" w:yAlign="inline"/>
            </w:pPr>
            <w:r>
              <w:t>表 2 软件开发过程</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290" w:hRule="atLeast"/>
          <w:tblHeader/>
        </w:trPr>
        <w:tc>
          <w:tcPr>
            <w:tcW w:w="1872"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阶段</w:t>
            </w:r>
          </w:p>
        </w:tc>
        <w:tc>
          <w:tcPr>
            <w:tcW w:w="1872"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子阶段</w:t>
            </w:r>
          </w:p>
        </w:tc>
        <w:tc>
          <w:tcPr>
            <w:tcW w:w="1872"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活动</w:t>
            </w:r>
          </w:p>
        </w:tc>
        <w:tc>
          <w:tcPr>
            <w:tcW w:w="1872"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产出物</w:t>
            </w:r>
          </w:p>
        </w:tc>
        <w:tc>
          <w:tcPr>
            <w:tcW w:w="1872"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验证要求</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850" w:hRule="atLeast"/>
        </w:trPr>
        <w:tc>
          <w:tcPr>
            <w:tcW w:w="1872"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启动阶段</w:t>
            </w:r>
          </w:p>
        </w:tc>
        <w:tc>
          <w:tcPr>
            <w:tcW w:w="1872" w:type="dxa"/>
            <w:tcBorders>
              <w:top w:val="single" w:color="314924" w:sz="8" w:space="0"/>
              <w:left w:val="nil"/>
              <w:bottom w:val="nil"/>
              <w:right w:val="nil"/>
            </w:tcBorders>
            <w:shd w:val="clear" w:color="auto" w:fill="F4F8EE"/>
            <w:tcMar>
              <w:top w:w="80" w:type="dxa"/>
              <w:left w:w="80" w:type="dxa"/>
              <w:bottom w:w="80" w:type="dxa"/>
              <w:right w:w="80" w:type="dxa"/>
            </w:tcMar>
            <w:vAlign w:val="top"/>
          </w:tcPr>
          <w:p/>
        </w:tc>
        <w:tc>
          <w:tcPr>
            <w:tcW w:w="1872"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numPr>
                <w:ilvl w:val="0"/>
                <w:numId w:val="1"/>
              </w:numPr>
              <w:bidi w:val="0"/>
            </w:pPr>
            <w:r>
              <w:rPr>
                <w:rFonts w:hint="eastAsia" w:ascii="Arial Unicode MS" w:hAnsi="Arial Unicode MS" w:eastAsia="Arial Unicode MS" w:cs="Arial Unicode MS"/>
                <w:b w:val="0"/>
                <w:bCs w:val="0"/>
                <w:i w:val="0"/>
                <w:iCs w:val="0"/>
                <w:lang w:val="zh-CN" w:eastAsia="zh-CN"/>
              </w:rPr>
              <w:t>评估和接受项目任务</w:t>
            </w:r>
          </w:p>
          <w:p>
            <w:pPr>
              <w:pStyle w:val="19"/>
              <w:framePr w:w="0" w:wrap="auto" w:vAnchor="margin" w:hAnchor="text" w:yAlign="inline"/>
              <w:numPr>
                <w:ilvl w:val="0"/>
                <w:numId w:val="1"/>
              </w:numPr>
              <w:bidi w:val="0"/>
            </w:pPr>
            <w:r>
              <w:rPr>
                <w:rFonts w:hint="eastAsia" w:ascii="Arial Unicode MS" w:hAnsi="Arial Unicode MS" w:eastAsia="Arial Unicode MS" w:cs="Arial Unicode MS"/>
                <w:b w:val="0"/>
                <w:bCs w:val="0"/>
                <w:i w:val="0"/>
                <w:iCs w:val="0"/>
                <w:lang w:val="zh-CN" w:eastAsia="zh-CN"/>
              </w:rPr>
              <w:t>架设开发环境</w:t>
            </w:r>
          </w:p>
        </w:tc>
        <w:tc>
          <w:tcPr>
            <w:tcW w:w="1872"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《软件开发计划》</w:t>
            </w:r>
          </w:p>
        </w:tc>
        <w:tc>
          <w:tcPr>
            <w:tcW w:w="1872"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560" w:hRule="atLeast"/>
        </w:trPr>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需求确定阶段</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需求获取</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numPr>
                <w:ilvl w:val="0"/>
                <w:numId w:val="2"/>
              </w:numPr>
              <w:bidi w:val="0"/>
            </w:pPr>
            <w:r>
              <w:rPr>
                <w:rFonts w:hint="eastAsia" w:ascii="Arial Unicode MS" w:hAnsi="Arial Unicode MS" w:eastAsia="Arial Unicode MS" w:cs="Arial Unicode MS"/>
                <w:b w:val="0"/>
                <w:bCs w:val="0"/>
                <w:i w:val="0"/>
                <w:iCs w:val="0"/>
                <w:lang w:val="zh-CN" w:eastAsia="zh-CN"/>
              </w:rPr>
              <w:t>客户访谈</w:t>
            </w:r>
          </w:p>
          <w:p>
            <w:pPr>
              <w:pStyle w:val="19"/>
              <w:framePr w:w="0" w:wrap="auto" w:vAnchor="margin" w:hAnchor="text" w:yAlign="inline"/>
              <w:numPr>
                <w:ilvl w:val="0"/>
                <w:numId w:val="2"/>
              </w:numPr>
              <w:bidi w:val="0"/>
            </w:pPr>
            <w:r>
              <w:rPr>
                <w:rFonts w:hint="eastAsia" w:ascii="Arial Unicode MS" w:hAnsi="Arial Unicode MS" w:eastAsia="Arial Unicode MS" w:cs="Arial Unicode MS"/>
                <w:b w:val="0"/>
                <w:bCs w:val="0"/>
                <w:i w:val="0"/>
                <w:iCs w:val="0"/>
                <w:lang w:val="zh-CN" w:eastAsia="zh-CN"/>
              </w:rPr>
              <w:t>实地考察</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《需求访谈记录》</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1120" w:hRule="atLeast"/>
        </w:trPr>
        <w:tc>
          <w:tcPr>
            <w:tcW w:w="1872" w:type="dxa"/>
            <w:tcBorders>
              <w:top w:val="nil"/>
              <w:left w:val="nil"/>
              <w:bottom w:val="nil"/>
              <w:right w:val="nil"/>
            </w:tcBorders>
            <w:shd w:val="clear" w:color="auto" w:fill="F4F8EE"/>
            <w:tcMar>
              <w:top w:w="80" w:type="dxa"/>
              <w:left w:w="80" w:type="dxa"/>
              <w:bottom w:w="80" w:type="dxa"/>
              <w:right w:w="80" w:type="dxa"/>
            </w:tcMar>
            <w:vAlign w:val="top"/>
          </w:tcP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需求分析</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numPr>
                <w:ilvl w:val="0"/>
                <w:numId w:val="3"/>
              </w:numPr>
              <w:bidi w:val="0"/>
            </w:pPr>
            <w:r>
              <w:rPr>
                <w:rFonts w:hint="eastAsia" w:ascii="Arial Unicode MS" w:hAnsi="Arial Unicode MS" w:eastAsia="Arial Unicode MS" w:cs="Arial Unicode MS"/>
                <w:b w:val="0"/>
                <w:bCs w:val="0"/>
                <w:i w:val="0"/>
                <w:iCs w:val="0"/>
                <w:lang w:val="zh-CN" w:eastAsia="zh-CN"/>
              </w:rPr>
              <w:t>完成需求模型</w:t>
            </w:r>
          </w:p>
          <w:p>
            <w:pPr>
              <w:pStyle w:val="19"/>
              <w:framePr w:w="0" w:wrap="auto" w:vAnchor="margin" w:hAnchor="text" w:yAlign="inline"/>
              <w:numPr>
                <w:ilvl w:val="0"/>
                <w:numId w:val="3"/>
              </w:numPr>
              <w:bidi w:val="0"/>
            </w:pPr>
            <w:r>
              <w:rPr>
                <w:rFonts w:hint="eastAsia" w:ascii="Arial Unicode MS" w:hAnsi="Arial Unicode MS" w:eastAsia="Arial Unicode MS" w:cs="Arial Unicode MS"/>
                <w:b w:val="0"/>
                <w:bCs w:val="0"/>
                <w:i w:val="0"/>
                <w:iCs w:val="0"/>
                <w:lang w:val="zh-CN" w:eastAsia="zh-CN"/>
              </w:rPr>
              <w:t>完成</w:t>
            </w:r>
            <w:r>
              <w:rPr>
                <w:rFonts w:eastAsia="Arial Unicode MS" w:cs="Arial Unicode MS"/>
                <w:lang w:val="zh-CN" w:eastAsia="zh-CN"/>
              </w:rPr>
              <w:t xml:space="preserve"> SRS</w:t>
            </w:r>
          </w:p>
          <w:p>
            <w:pPr>
              <w:pStyle w:val="19"/>
              <w:framePr w:w="0" w:wrap="auto" w:vAnchor="margin" w:hAnchor="text" w:yAlign="inline"/>
              <w:numPr>
                <w:ilvl w:val="0"/>
                <w:numId w:val="3"/>
              </w:numPr>
              <w:bidi w:val="0"/>
            </w:pPr>
            <w:r>
              <w:rPr>
                <w:rFonts w:hint="eastAsia" w:ascii="Arial Unicode MS" w:hAnsi="Arial Unicode MS" w:eastAsia="Arial Unicode MS" w:cs="Arial Unicode MS"/>
                <w:b w:val="0"/>
                <w:bCs w:val="0"/>
                <w:i w:val="0"/>
                <w:iCs w:val="0"/>
                <w:lang w:val="zh-CN" w:eastAsia="zh-CN"/>
              </w:rPr>
              <w:t>验证和评审需求模型与</w:t>
            </w:r>
            <w:r>
              <w:rPr>
                <w:rFonts w:eastAsia="Arial Unicode MS" w:cs="Arial Unicode MS"/>
                <w:lang w:val="zh-CN" w:eastAsia="zh-CN"/>
              </w:rPr>
              <w:t xml:space="preserve"> SRS</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《软件需求说明书》</w:t>
            </w:r>
          </w:p>
          <w:p>
            <w:pPr>
              <w:pStyle w:val="19"/>
              <w:framePr w:w="0" w:wrap="auto" w:vAnchor="margin" w:hAnchor="text" w:yAlign="inline"/>
              <w:bidi w:val="0"/>
            </w:pPr>
            <w:r>
              <w:rPr>
                <w:rFonts w:ascii="Baskerville" w:hAnsi="Baskerville" w:eastAsia="Arial Unicode MS" w:cs="Arial Unicode MS"/>
              </w:rPr>
              <w:t xml:space="preserve">SRS </w:t>
            </w:r>
            <w:r>
              <w:rPr>
                <w:rFonts w:hint="eastAsia" w:ascii="Arial Unicode MS" w:hAnsi="Arial Unicode MS" w:eastAsia="Baskerville" w:cs="Arial Unicode MS"/>
              </w:rPr>
              <w:t>文档</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280" w:hRule="atLeast"/>
        </w:trPr>
        <w:tc>
          <w:tcPr>
            <w:tcW w:w="1872" w:type="dxa"/>
            <w:tcBorders>
              <w:top w:val="nil"/>
              <w:left w:val="nil"/>
              <w:bottom w:val="nil"/>
              <w:right w:val="nil"/>
            </w:tcBorders>
            <w:shd w:val="clear" w:color="auto" w:fill="E6EDE1"/>
            <w:tcMar>
              <w:top w:w="80" w:type="dxa"/>
              <w:left w:w="80" w:type="dxa"/>
              <w:bottom w:w="80" w:type="dxa"/>
              <w:right w:w="80" w:type="dxa"/>
            </w:tcMar>
            <w:vAlign w:val="top"/>
          </w:tcP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计划测试</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编写软件测试计划</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《测试计划》</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560" w:hRule="atLeast"/>
        </w:trPr>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设计阶段</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概要设计</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开发人员讨论</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color w:val="C00000"/>
              </w:rPr>
              <w:t>《概要设计说明书》</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560" w:hRule="atLeast"/>
        </w:trPr>
        <w:tc>
          <w:tcPr>
            <w:tcW w:w="1872" w:type="dxa"/>
            <w:tcBorders>
              <w:top w:val="nil"/>
              <w:left w:val="nil"/>
              <w:bottom w:val="nil"/>
              <w:right w:val="nil"/>
            </w:tcBorders>
            <w:shd w:val="clear" w:color="auto" w:fill="E6EDE1"/>
            <w:tcMar>
              <w:top w:w="80" w:type="dxa"/>
              <w:left w:w="80" w:type="dxa"/>
              <w:bottom w:w="80" w:type="dxa"/>
              <w:right w:w="80" w:type="dxa"/>
            </w:tcMar>
            <w:vAlign w:val="top"/>
          </w:tcP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详细设计</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开发人员讨论</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color w:val="C00000"/>
              </w:rPr>
              <w:t>《详细设计说明书》</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840" w:hRule="atLeast"/>
        </w:trPr>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实施阶段</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模块编写</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各小组开发人员实现模块</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源代码</w:t>
            </w:r>
          </w:p>
          <w:p>
            <w:pPr>
              <w:pStyle w:val="19"/>
              <w:framePr w:w="0" w:wrap="auto" w:vAnchor="margin" w:hAnchor="text" w:yAlign="inline"/>
              <w:bidi w:val="0"/>
            </w:pPr>
            <w:r>
              <w:rPr>
                <w:rFonts w:hint="eastAsia" w:ascii="Arial Unicode MS" w:hAnsi="Arial Unicode MS" w:eastAsia="Baskerville" w:cs="Arial Unicode MS"/>
              </w:rPr>
              <w:t>单元测试数据</w:t>
            </w:r>
          </w:p>
          <w:p>
            <w:pPr>
              <w:pStyle w:val="19"/>
              <w:framePr w:w="0" w:wrap="auto" w:vAnchor="margin" w:hAnchor="text" w:yAlign="inline"/>
              <w:bidi w:val="0"/>
            </w:pPr>
            <w:r>
              <w:rPr>
                <w:rFonts w:hint="eastAsia" w:ascii="Arial Unicode MS" w:hAnsi="Arial Unicode MS" w:eastAsia="Baskerville" w:cs="Arial Unicode MS"/>
              </w:rPr>
              <w:t>单元测试记录</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测试</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840" w:hRule="atLeast"/>
        </w:trPr>
        <w:tc>
          <w:tcPr>
            <w:tcW w:w="1872" w:type="dxa"/>
            <w:tcBorders>
              <w:top w:val="nil"/>
              <w:left w:val="nil"/>
              <w:bottom w:val="nil"/>
              <w:right w:val="nil"/>
            </w:tcBorders>
            <w:shd w:val="clear" w:color="auto" w:fill="E6EDE1"/>
            <w:tcMar>
              <w:top w:w="80" w:type="dxa"/>
              <w:left w:w="80" w:type="dxa"/>
              <w:bottom w:w="80" w:type="dxa"/>
              <w:right w:w="80" w:type="dxa"/>
            </w:tcMar>
            <w:vAlign w:val="top"/>
          </w:tcP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集成</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各小组开发人员集成模块</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源代码</w:t>
            </w:r>
          </w:p>
          <w:p>
            <w:pPr>
              <w:pStyle w:val="19"/>
              <w:framePr w:w="0" w:wrap="auto" w:vAnchor="margin" w:hAnchor="text" w:yAlign="inline"/>
              <w:bidi w:val="0"/>
            </w:pPr>
            <w:r>
              <w:rPr>
                <w:rFonts w:hint="eastAsia" w:ascii="Arial Unicode MS" w:hAnsi="Arial Unicode MS" w:eastAsia="Baskerville" w:cs="Arial Unicode MS"/>
              </w:rPr>
              <w:t>单元测试数据</w:t>
            </w:r>
          </w:p>
          <w:p>
            <w:pPr>
              <w:pStyle w:val="19"/>
              <w:framePr w:w="0" w:wrap="auto" w:vAnchor="margin" w:hAnchor="text" w:yAlign="inline"/>
              <w:bidi w:val="0"/>
            </w:pPr>
            <w:r>
              <w:rPr>
                <w:rFonts w:hint="eastAsia" w:ascii="Arial Unicode MS" w:hAnsi="Arial Unicode MS" w:eastAsia="Baskerville" w:cs="Arial Unicode MS"/>
              </w:rPr>
              <w:t>单元测试记录</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测试</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840" w:hRule="atLeast"/>
        </w:trPr>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交付阶段</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测试</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numPr>
                <w:ilvl w:val="0"/>
                <w:numId w:val="4"/>
              </w:numPr>
              <w:bidi w:val="0"/>
            </w:pPr>
            <w:r>
              <w:rPr>
                <w:rFonts w:hint="eastAsia" w:ascii="Arial Unicode MS" w:hAnsi="Arial Unicode MS" w:eastAsia="Arial Unicode MS" w:cs="Arial Unicode MS"/>
                <w:b w:val="0"/>
                <w:bCs w:val="0"/>
                <w:i w:val="0"/>
                <w:iCs w:val="0"/>
                <w:lang w:val="zh-CN" w:eastAsia="zh-CN"/>
              </w:rPr>
              <w:t>系统安装</w:t>
            </w:r>
          </w:p>
          <w:p>
            <w:pPr>
              <w:pStyle w:val="19"/>
              <w:framePr w:w="0" w:wrap="auto" w:vAnchor="margin" w:hAnchor="text" w:yAlign="inline"/>
              <w:numPr>
                <w:ilvl w:val="0"/>
                <w:numId w:val="4"/>
              </w:numPr>
              <w:bidi w:val="0"/>
            </w:pPr>
            <w:r>
              <w:rPr>
                <w:rFonts w:hint="eastAsia" w:ascii="Arial Unicode MS" w:hAnsi="Arial Unicode MS" w:eastAsia="Arial Unicode MS" w:cs="Arial Unicode MS"/>
                <w:b w:val="0"/>
                <w:bCs w:val="0"/>
                <w:i w:val="0"/>
                <w:iCs w:val="0"/>
                <w:lang w:val="zh-CN" w:eastAsia="zh-CN"/>
              </w:rPr>
              <w:t>调试和试运行</w:t>
            </w:r>
          </w:p>
          <w:p>
            <w:pPr>
              <w:pStyle w:val="19"/>
              <w:framePr w:w="0" w:wrap="auto" w:vAnchor="margin" w:hAnchor="text" w:yAlign="inline"/>
              <w:numPr>
                <w:ilvl w:val="0"/>
                <w:numId w:val="4"/>
              </w:numPr>
              <w:bidi w:val="0"/>
            </w:pPr>
            <w:r>
              <w:rPr>
                <w:rFonts w:hint="eastAsia" w:ascii="Arial Unicode MS" w:hAnsi="Arial Unicode MS" w:eastAsia="Arial Unicode MS" w:cs="Arial Unicode MS"/>
                <w:b w:val="0"/>
                <w:bCs w:val="0"/>
                <w:i w:val="0"/>
                <w:iCs w:val="0"/>
                <w:lang w:val="zh-CN" w:eastAsia="zh-CN"/>
              </w:rPr>
              <w:t>更改</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《测试结果分析报告》</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1120" w:hRule="atLeast"/>
        </w:trPr>
        <w:tc>
          <w:tcPr>
            <w:tcW w:w="1872" w:type="dxa"/>
            <w:tcBorders>
              <w:top w:val="nil"/>
              <w:left w:val="nil"/>
              <w:bottom w:val="nil"/>
              <w:right w:val="nil"/>
            </w:tcBorders>
            <w:shd w:val="clear" w:color="auto" w:fill="E6EDE1"/>
            <w:tcMar>
              <w:top w:w="80" w:type="dxa"/>
              <w:left w:w="80" w:type="dxa"/>
              <w:bottom w:w="80" w:type="dxa"/>
              <w:right w:w="80" w:type="dxa"/>
            </w:tcMar>
            <w:vAlign w:val="top"/>
          </w:tcP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交付</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numPr>
                <w:ilvl w:val="0"/>
                <w:numId w:val="5"/>
              </w:numPr>
              <w:bidi w:val="0"/>
            </w:pPr>
            <w:r>
              <w:rPr>
                <w:rFonts w:hint="eastAsia" w:ascii="Arial Unicode MS" w:hAnsi="Arial Unicode MS" w:eastAsia="Arial Unicode MS" w:cs="Arial Unicode MS"/>
                <w:b w:val="0"/>
                <w:bCs w:val="0"/>
                <w:i w:val="0"/>
                <w:iCs w:val="0"/>
                <w:lang w:val="zh-CN" w:eastAsia="zh-CN"/>
              </w:rPr>
              <w:t>提交产品</w:t>
            </w:r>
          </w:p>
          <w:p>
            <w:pPr>
              <w:pStyle w:val="19"/>
              <w:framePr w:w="0" w:wrap="auto" w:vAnchor="margin" w:hAnchor="text" w:yAlign="inline"/>
              <w:numPr>
                <w:ilvl w:val="0"/>
                <w:numId w:val="5"/>
              </w:numPr>
              <w:bidi w:val="0"/>
            </w:pPr>
            <w:r>
              <w:rPr>
                <w:rFonts w:hint="eastAsia" w:ascii="Arial Unicode MS" w:hAnsi="Arial Unicode MS" w:eastAsia="Arial Unicode MS" w:cs="Arial Unicode MS"/>
                <w:b w:val="0"/>
                <w:bCs w:val="0"/>
                <w:i w:val="0"/>
                <w:iCs w:val="0"/>
                <w:lang w:val="zh-CN" w:eastAsia="zh-CN"/>
              </w:rPr>
              <w:t>客户访谈</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《用户操作手册》</w:t>
            </w:r>
          </w:p>
          <w:p>
            <w:pPr>
              <w:pStyle w:val="19"/>
              <w:framePr w:w="0" w:wrap="auto" w:vAnchor="margin" w:hAnchor="text" w:yAlign="inline"/>
              <w:bidi w:val="0"/>
            </w:pPr>
            <w:r>
              <w:rPr>
                <w:rFonts w:hint="eastAsia" w:ascii="Arial Unicode MS" w:hAnsi="Arial Unicode MS" w:eastAsia="Baskerville" w:cs="Arial Unicode MS"/>
              </w:rPr>
              <w:t>《软件维护手册》</w:t>
            </w:r>
          </w:p>
          <w:p>
            <w:pPr>
              <w:pStyle w:val="19"/>
              <w:framePr w:w="0" w:wrap="auto" w:vAnchor="margin" w:hAnchor="text" w:yAlign="inline"/>
              <w:bidi w:val="0"/>
            </w:pPr>
            <w:r>
              <w:rPr>
                <w:rFonts w:hint="eastAsia" w:ascii="Arial Unicode MS" w:hAnsi="Arial Unicode MS" w:eastAsia="Baskerville" w:cs="Arial Unicode MS"/>
              </w:rPr>
              <w:t>《项目开发总结报告》</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560" w:hRule="atLeast"/>
        </w:trPr>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关闭阶段</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numPr>
                <w:ilvl w:val="0"/>
                <w:numId w:val="6"/>
              </w:numPr>
              <w:bidi w:val="0"/>
            </w:pPr>
            <w:r>
              <w:rPr>
                <w:rFonts w:hint="eastAsia" w:ascii="Arial Unicode MS" w:hAnsi="Arial Unicode MS" w:eastAsia="Arial Unicode MS" w:cs="Arial Unicode MS"/>
                <w:b w:val="0"/>
                <w:bCs w:val="0"/>
                <w:i w:val="0"/>
                <w:iCs w:val="0"/>
                <w:lang w:val="zh-CN" w:eastAsia="zh-CN"/>
              </w:rPr>
              <w:t>人员撤离</w:t>
            </w:r>
          </w:p>
          <w:p>
            <w:pPr>
              <w:pStyle w:val="19"/>
              <w:framePr w:w="0" w:wrap="auto" w:vAnchor="margin" w:hAnchor="text" w:yAlign="inline"/>
              <w:numPr>
                <w:ilvl w:val="0"/>
                <w:numId w:val="6"/>
              </w:numPr>
              <w:bidi w:val="0"/>
            </w:pPr>
            <w:r>
              <w:rPr>
                <w:rFonts w:hint="eastAsia" w:ascii="Arial Unicode MS" w:hAnsi="Arial Unicode MS" w:eastAsia="Arial Unicode MS" w:cs="Arial Unicode MS"/>
                <w:b w:val="0"/>
                <w:bCs w:val="0"/>
                <w:i w:val="0"/>
                <w:iCs w:val="0"/>
                <w:lang w:val="zh-CN" w:eastAsia="zh-CN"/>
              </w:rPr>
              <w:t>关闭开发环境</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tc>
      </w:tr>
    </w:tbl>
    <w:p>
      <w:pPr>
        <w:pStyle w:val="3"/>
        <w:framePr w:w="0" w:wrap="auto" w:vAnchor="margin" w:hAnchor="text" w:yAlign="inline"/>
        <w:bidi w:val="0"/>
      </w:pPr>
    </w:p>
    <w:p>
      <w:pPr>
        <w:pStyle w:val="17"/>
        <w:framePr w:w="0" w:wrap="auto" w:vAnchor="margin" w:hAnchor="text" w:yAlign="inline"/>
        <w:bidi w:val="0"/>
      </w:pPr>
      <w:bookmarkStart w:id="16" w:name="_Toc16"/>
      <w:r>
        <w:rPr>
          <w:rFonts w:eastAsia="Arial Unicode MS" w:cs="Arial Unicode MS"/>
          <w:lang w:val="zh-CN" w:eastAsia="zh-CN"/>
        </w:rPr>
        <w:t xml:space="preserve">4.2 </w:t>
      </w:r>
      <w:r>
        <w:rPr>
          <w:rFonts w:hint="eastAsia" w:ascii="Arial Unicode MS" w:hAnsi="Arial Unicode MS" w:eastAsia="Arial Unicode MS" w:cs="Arial Unicode MS"/>
          <w:b w:val="0"/>
          <w:bCs w:val="0"/>
          <w:i w:val="0"/>
          <w:iCs w:val="0"/>
          <w:lang w:val="zh-CN" w:eastAsia="zh-CN"/>
        </w:rPr>
        <w:t>软件开发方法</w:t>
      </w:r>
      <w:bookmarkEnd w:id="16"/>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使用面向对象开发方法。</w:t>
      </w:r>
    </w:p>
    <w:p>
      <w:pPr>
        <w:pStyle w:val="17"/>
        <w:framePr w:w="0" w:wrap="auto" w:vAnchor="margin" w:hAnchor="text" w:yAlign="inline"/>
        <w:bidi w:val="0"/>
      </w:pPr>
      <w:bookmarkStart w:id="17" w:name="_Toc17"/>
      <w:r>
        <w:rPr>
          <w:rFonts w:eastAsia="Arial Unicode MS" w:cs="Arial Unicode MS"/>
          <w:lang w:val="zh-CN" w:eastAsia="zh-CN"/>
        </w:rPr>
        <w:t xml:space="preserve">4.3 </w:t>
      </w:r>
      <w:r>
        <w:rPr>
          <w:rFonts w:hint="eastAsia" w:ascii="Arial Unicode MS" w:hAnsi="Arial Unicode MS" w:eastAsia="Arial Unicode MS" w:cs="Arial Unicode MS"/>
          <w:b w:val="0"/>
          <w:bCs w:val="0"/>
          <w:i w:val="0"/>
          <w:iCs w:val="0"/>
          <w:lang w:val="zh-CN" w:eastAsia="zh-CN"/>
        </w:rPr>
        <w:t>软件产品标准</w:t>
      </w:r>
      <w:bookmarkEnd w:id="17"/>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遵循需求文档中规定的标准</w:t>
      </w:r>
    </w:p>
    <w:p>
      <w:pPr>
        <w:pStyle w:val="17"/>
        <w:framePr w:w="0" w:wrap="auto" w:vAnchor="margin" w:hAnchor="text" w:yAlign="inline"/>
        <w:bidi w:val="0"/>
      </w:pPr>
      <w:bookmarkStart w:id="18" w:name="_Toc18"/>
      <w:r>
        <w:rPr>
          <w:rFonts w:eastAsia="Arial Unicode MS" w:cs="Arial Unicode MS"/>
          <w:lang w:val="zh-CN" w:eastAsia="zh-CN"/>
        </w:rPr>
        <w:t xml:space="preserve">4.4 </w:t>
      </w:r>
      <w:r>
        <w:rPr>
          <w:rFonts w:hint="eastAsia" w:ascii="Arial Unicode MS" w:hAnsi="Arial Unicode MS" w:eastAsia="Arial Unicode MS" w:cs="Arial Unicode MS"/>
          <w:b w:val="0"/>
          <w:bCs w:val="0"/>
          <w:i w:val="0"/>
          <w:iCs w:val="0"/>
          <w:lang w:val="zh-CN" w:eastAsia="zh-CN"/>
        </w:rPr>
        <w:t>吸纳可重用的软件产品</w:t>
      </w:r>
      <w:bookmarkEnd w:id="18"/>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中央调度系统与各部电梯的电梯软件的信息交换使用成熟的消息队列模块。</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中央调度系统对于数据的收集、</w:t>
      </w:r>
      <w:r>
        <w:rPr>
          <w:rFonts w:hint="eastAsia" w:ascii="Arial Unicode MS" w:hAnsi="Arial Unicode MS" w:eastAsia="Arial Unicode MS" w:cs="Arial Unicode MS"/>
          <w:b w:val="0"/>
          <w:bCs w:val="0"/>
          <w:i w:val="0"/>
          <w:iCs w:val="0"/>
        </w:rPr>
        <w:t>整理</w:t>
      </w:r>
      <w:r>
        <w:rPr>
          <w:rFonts w:hint="eastAsia" w:ascii="Arial Unicode MS" w:hAnsi="Arial Unicode MS" w:eastAsia="Arial Unicode MS" w:cs="Arial Unicode MS"/>
          <w:b w:val="0"/>
          <w:bCs w:val="0"/>
          <w:i w:val="0"/>
          <w:iCs w:val="0"/>
          <w:lang w:val="zh-CN" w:eastAsia="zh-CN"/>
        </w:rPr>
        <w:t>和保存使用通用数据库。</w:t>
      </w:r>
    </w:p>
    <w:p>
      <w:pPr>
        <w:pStyle w:val="17"/>
        <w:framePr w:w="0" w:wrap="auto" w:vAnchor="margin" w:hAnchor="text" w:yAlign="inline"/>
        <w:bidi w:val="0"/>
      </w:pPr>
      <w:bookmarkStart w:id="19" w:name="_Toc19"/>
      <w:r>
        <w:rPr>
          <w:rFonts w:eastAsia="Arial Unicode MS" w:cs="Arial Unicode MS"/>
          <w:lang w:val="zh-CN" w:eastAsia="zh-CN"/>
        </w:rPr>
        <w:t xml:space="preserve">4.5 </w:t>
      </w:r>
      <w:r>
        <w:rPr>
          <w:rFonts w:hint="eastAsia" w:ascii="Arial Unicode MS" w:hAnsi="Arial Unicode MS" w:eastAsia="Arial Unicode MS" w:cs="Arial Unicode MS"/>
          <w:b w:val="0"/>
          <w:bCs w:val="0"/>
          <w:i w:val="0"/>
          <w:iCs w:val="0"/>
          <w:lang w:val="zh-CN" w:eastAsia="zh-CN"/>
        </w:rPr>
        <w:t>开发可重用的软件产品</w:t>
      </w:r>
      <w:bookmarkEnd w:id="19"/>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电梯运行过程中对于异常状态的检测可以开发成为独立的异常检测模块，用于其他系统运行状态的异常检测。</w:t>
      </w:r>
    </w:p>
    <w:p>
      <w:pPr>
        <w:pStyle w:val="17"/>
        <w:framePr w:w="0" w:wrap="auto" w:vAnchor="margin" w:hAnchor="text" w:yAlign="inline"/>
        <w:bidi w:val="0"/>
      </w:pPr>
      <w:bookmarkStart w:id="20" w:name="_Toc20"/>
      <w:r>
        <w:rPr>
          <w:rFonts w:eastAsia="Arial Unicode MS" w:cs="Arial Unicode MS"/>
          <w:lang w:val="zh-CN" w:eastAsia="zh-CN"/>
        </w:rPr>
        <w:t xml:space="preserve">4.6 </w:t>
      </w:r>
      <w:r>
        <w:rPr>
          <w:rFonts w:hint="eastAsia" w:ascii="Arial Unicode MS" w:hAnsi="Arial Unicode MS" w:eastAsia="Arial Unicode MS" w:cs="Arial Unicode MS"/>
          <w:b w:val="0"/>
          <w:bCs w:val="0"/>
          <w:i w:val="0"/>
          <w:iCs w:val="0"/>
          <w:lang w:val="zh-CN" w:eastAsia="zh-CN"/>
        </w:rPr>
        <w:t>处理关键性需求</w:t>
      </w:r>
      <w:bookmarkEnd w:id="20"/>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安全性保证：由开发人员负责人制定的第三方负责检查软件不存在漏洞。</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保密性保证：不在广域网上公布软件源代码，在上传到备份服务器时使用保密协议如</w:t>
      </w:r>
      <w:r>
        <w:t xml:space="preserve"> HTTPS</w:t>
      </w:r>
      <w:r>
        <w:rPr>
          <w:rFonts w:hint="eastAsia" w:ascii="Arial Unicode MS" w:hAnsi="Arial Unicode MS" w:eastAsia="Arial Unicode MS" w:cs="Arial Unicode MS"/>
          <w:b w:val="0"/>
          <w:bCs w:val="0"/>
          <w:i w:val="0"/>
          <w:iCs w:val="0"/>
        </w:rPr>
        <w:t>。</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私密性保证：控制软件和维修人员工具都可以访问设计用户隐私的数据，因此系统在展示这些数据之前需要验证用户的身份和特权级别。</w:t>
      </w:r>
    </w:p>
    <w:p>
      <w:pPr>
        <w:pStyle w:val="17"/>
        <w:framePr w:w="0" w:wrap="auto" w:vAnchor="margin" w:hAnchor="text" w:yAlign="inline"/>
        <w:bidi w:val="0"/>
      </w:pPr>
      <w:bookmarkStart w:id="21" w:name="_Toc21"/>
      <w:r>
        <w:rPr>
          <w:rFonts w:eastAsia="Arial Unicode MS" w:cs="Arial Unicode MS"/>
          <w:lang w:val="zh-CN" w:eastAsia="zh-CN"/>
        </w:rPr>
        <w:t xml:space="preserve">4.7 </w:t>
      </w:r>
      <w:r>
        <w:rPr>
          <w:rFonts w:hint="eastAsia" w:ascii="Arial Unicode MS" w:hAnsi="Arial Unicode MS" w:eastAsia="Arial Unicode MS" w:cs="Arial Unicode MS"/>
          <w:b w:val="0"/>
          <w:bCs w:val="0"/>
          <w:i w:val="0"/>
          <w:iCs w:val="0"/>
          <w:lang w:val="zh-CN" w:eastAsia="zh-CN"/>
        </w:rPr>
        <w:t>计算机硬件资源利用</w:t>
      </w:r>
      <w:bookmarkEnd w:id="21"/>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为各位开发人员配备一台计算机，编写电梯子软件的开发小组共用数个电梯内控制计算机，编写控制子软件的开发小组共用一个控制室终端计算机。由开发团队负责人负责日常监控和维护上述计算机硬件资源。</w:t>
      </w:r>
    </w:p>
    <w:p>
      <w:pPr>
        <w:pStyle w:val="17"/>
        <w:framePr w:w="0" w:wrap="auto" w:vAnchor="margin" w:hAnchor="text" w:yAlign="inline"/>
        <w:bidi w:val="0"/>
      </w:pPr>
      <w:bookmarkStart w:id="22" w:name="_Toc22"/>
      <w:r>
        <w:rPr>
          <w:rFonts w:eastAsia="Arial Unicode MS" w:cs="Arial Unicode MS"/>
          <w:lang w:val="zh-CN" w:eastAsia="zh-CN"/>
        </w:rPr>
        <w:t xml:space="preserve">4.8 </w:t>
      </w:r>
      <w:r>
        <w:rPr>
          <w:rFonts w:hint="eastAsia" w:ascii="Arial Unicode MS" w:hAnsi="Arial Unicode MS" w:eastAsia="Arial Unicode MS" w:cs="Arial Unicode MS"/>
          <w:b w:val="0"/>
          <w:bCs w:val="0"/>
          <w:i w:val="0"/>
          <w:iCs w:val="0"/>
          <w:lang w:val="zh-CN" w:eastAsia="zh-CN"/>
        </w:rPr>
        <w:t>需方评审途径</w:t>
      </w:r>
      <w:bookmarkEnd w:id="22"/>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在软件开发工作的各个阶段，需方均可对本阶段的工作提出评审需求。如果本阶段的工作尚未达到上阶段结束时对本阶段工作的要求，或者预计在本阶段截止前无法达到上阶段结束时对本阶段工作的要求，可以要求开发团队及时总结问题，提出解决问题的方案。</w:t>
      </w:r>
    </w:p>
    <w:p>
      <w:pPr>
        <w:pStyle w:val="2"/>
        <w:framePr w:w="0" w:wrap="auto" w:vAnchor="margin" w:hAnchor="text" w:yAlign="inline"/>
        <w:bidi w:val="0"/>
      </w:pPr>
      <w:bookmarkStart w:id="23" w:name="_Toc23"/>
      <w:r>
        <w:rPr>
          <w:rFonts w:eastAsia="Arial Unicode MS" w:cs="Arial Unicode MS"/>
          <w:lang w:val="zh-CN" w:eastAsia="zh-CN"/>
        </w:rPr>
        <w:t xml:space="preserve">5 </w:t>
      </w:r>
      <w:r>
        <w:rPr>
          <w:rFonts w:hint="eastAsia" w:ascii="Arial Unicode MS" w:hAnsi="Arial Unicode MS" w:eastAsia="Arial Unicode MS" w:cs="Arial Unicode MS"/>
          <w:b w:val="0"/>
          <w:bCs w:val="0"/>
          <w:i w:val="0"/>
          <w:iCs w:val="0"/>
          <w:lang w:val="zh-CN" w:eastAsia="zh-CN"/>
        </w:rPr>
        <w:t>实施详细软件开发活动的计划</w:t>
      </w:r>
      <w:bookmarkEnd w:id="23"/>
    </w:p>
    <w:p>
      <w:pPr>
        <w:pStyle w:val="17"/>
        <w:framePr w:w="0" w:wrap="auto" w:vAnchor="margin" w:hAnchor="text" w:yAlign="inline"/>
        <w:bidi w:val="0"/>
      </w:pPr>
      <w:bookmarkStart w:id="24" w:name="_Toc24"/>
      <w:r>
        <w:rPr>
          <w:rFonts w:eastAsia="Arial Unicode MS" w:cs="Arial Unicode MS"/>
          <w:lang w:val="zh-CN" w:eastAsia="zh-CN"/>
        </w:rPr>
        <w:t xml:space="preserve">5.1 </w:t>
      </w:r>
      <w:r>
        <w:rPr>
          <w:rFonts w:hint="eastAsia" w:ascii="Arial Unicode MS" w:hAnsi="Arial Unicode MS" w:eastAsia="Arial Unicode MS" w:cs="Arial Unicode MS"/>
          <w:b w:val="0"/>
          <w:bCs w:val="0"/>
          <w:i w:val="0"/>
          <w:iCs w:val="0"/>
          <w:lang w:val="zh-CN" w:eastAsia="zh-CN"/>
        </w:rPr>
        <w:t>项目计划和监督</w:t>
      </w:r>
      <w:bookmarkEnd w:id="24"/>
    </w:p>
    <w:tbl>
      <w:tblPr>
        <w:tblStyle w:val="10"/>
        <w:tblW w:w="9360" w:type="dxa"/>
        <w:tblInd w:w="108" w:type="dxa"/>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auto"/>
        <w:tblLayout w:type="fixed"/>
        <w:tblCellMar>
          <w:top w:w="0" w:type="dxa"/>
          <w:left w:w="108" w:type="dxa"/>
          <w:bottom w:w="0" w:type="dxa"/>
          <w:right w:w="108" w:type="dxa"/>
        </w:tblCellMar>
      </w:tblPr>
      <w:tblGrid>
        <w:gridCol w:w="1872"/>
        <w:gridCol w:w="1872"/>
        <w:gridCol w:w="1872"/>
        <w:gridCol w:w="1872"/>
        <w:gridCol w:w="1872"/>
      </w:tblGrid>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auto"/>
          <w:tblLayout w:type="fixed"/>
          <w:tblCellMar>
            <w:top w:w="0" w:type="dxa"/>
            <w:left w:w="108" w:type="dxa"/>
            <w:bottom w:w="0" w:type="dxa"/>
            <w:right w:w="108" w:type="dxa"/>
          </w:tblCellMar>
        </w:tblPrEx>
        <w:trPr>
          <w:trHeight w:val="340" w:hRule="atLeast"/>
          <w:tblHeader/>
        </w:trPr>
        <w:tc>
          <w:tcPr>
            <w:tcW w:w="9360" w:type="dxa"/>
            <w:gridSpan w:val="5"/>
            <w:tcBorders>
              <w:top w:val="nil"/>
              <w:left w:val="nil"/>
              <w:bottom w:val="nil"/>
              <w:right w:val="nil"/>
            </w:tcBorders>
            <w:shd w:val="clear" w:color="auto" w:fill="auto"/>
            <w:tcMar>
              <w:top w:w="80" w:type="dxa"/>
              <w:left w:w="80" w:type="dxa"/>
              <w:bottom w:w="80" w:type="dxa"/>
              <w:right w:w="80" w:type="dxa"/>
            </w:tcMar>
            <w:vAlign w:val="center"/>
          </w:tcPr>
          <w:p>
            <w:pPr>
              <w:pStyle w:val="20"/>
              <w:framePr w:w="0" w:wrap="auto" w:vAnchor="margin" w:hAnchor="text" w:yAlign="inline"/>
            </w:pPr>
            <w:r>
              <w:t>表 2 项目计划和监督</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290" w:hRule="atLeast"/>
          <w:tblHeader/>
        </w:trPr>
        <w:tc>
          <w:tcPr>
            <w:tcW w:w="1872"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阶段</w:t>
            </w:r>
          </w:p>
        </w:tc>
        <w:tc>
          <w:tcPr>
            <w:tcW w:w="1872"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子阶段</w:t>
            </w:r>
          </w:p>
        </w:tc>
        <w:tc>
          <w:tcPr>
            <w:tcW w:w="1872"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活动</w:t>
            </w:r>
          </w:p>
        </w:tc>
        <w:tc>
          <w:tcPr>
            <w:tcW w:w="1872"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产出物</w:t>
            </w:r>
          </w:p>
        </w:tc>
        <w:tc>
          <w:tcPr>
            <w:tcW w:w="1872"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监督</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850" w:hRule="atLeast"/>
        </w:trPr>
        <w:tc>
          <w:tcPr>
            <w:tcW w:w="1872"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启动阶段</w:t>
            </w:r>
          </w:p>
        </w:tc>
        <w:tc>
          <w:tcPr>
            <w:tcW w:w="1872" w:type="dxa"/>
            <w:tcBorders>
              <w:top w:val="single" w:color="314924" w:sz="8" w:space="0"/>
              <w:left w:val="nil"/>
              <w:bottom w:val="nil"/>
              <w:right w:val="nil"/>
            </w:tcBorders>
            <w:shd w:val="clear" w:color="auto" w:fill="F4F8EE"/>
            <w:tcMar>
              <w:top w:w="80" w:type="dxa"/>
              <w:left w:w="80" w:type="dxa"/>
              <w:bottom w:w="80" w:type="dxa"/>
              <w:right w:w="80" w:type="dxa"/>
            </w:tcMar>
            <w:vAlign w:val="top"/>
          </w:tcPr>
          <w:p/>
        </w:tc>
        <w:tc>
          <w:tcPr>
            <w:tcW w:w="1872"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numPr>
                <w:ilvl w:val="0"/>
                <w:numId w:val="7"/>
              </w:numPr>
              <w:bidi w:val="0"/>
            </w:pPr>
            <w:r>
              <w:rPr>
                <w:rFonts w:hint="eastAsia" w:ascii="Arial Unicode MS" w:hAnsi="Arial Unicode MS" w:eastAsia="Arial Unicode MS" w:cs="Arial Unicode MS"/>
                <w:b w:val="0"/>
                <w:bCs w:val="0"/>
                <w:i w:val="0"/>
                <w:iCs w:val="0"/>
                <w:lang w:val="zh-CN" w:eastAsia="zh-CN"/>
              </w:rPr>
              <w:t>评估和接受项目任务</w:t>
            </w:r>
          </w:p>
          <w:p>
            <w:pPr>
              <w:pStyle w:val="19"/>
              <w:framePr w:w="0" w:wrap="auto" w:vAnchor="margin" w:hAnchor="text" w:yAlign="inline"/>
              <w:numPr>
                <w:ilvl w:val="0"/>
                <w:numId w:val="7"/>
              </w:numPr>
              <w:bidi w:val="0"/>
            </w:pPr>
            <w:r>
              <w:rPr>
                <w:rFonts w:hint="eastAsia" w:ascii="Arial Unicode MS" w:hAnsi="Arial Unicode MS" w:eastAsia="Arial Unicode MS" w:cs="Arial Unicode MS"/>
                <w:b w:val="0"/>
                <w:bCs w:val="0"/>
                <w:i w:val="0"/>
                <w:iCs w:val="0"/>
                <w:lang w:val="zh-CN" w:eastAsia="zh-CN"/>
              </w:rPr>
              <w:t>架设开发环境</w:t>
            </w:r>
          </w:p>
        </w:tc>
        <w:tc>
          <w:tcPr>
            <w:tcW w:w="1872"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《软件开发计划》</w:t>
            </w:r>
          </w:p>
        </w:tc>
        <w:tc>
          <w:tcPr>
            <w:tcW w:w="1872"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560" w:hRule="atLeast"/>
        </w:trPr>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需求确定阶段</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需求获取</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numPr>
                <w:ilvl w:val="0"/>
                <w:numId w:val="8"/>
              </w:numPr>
              <w:bidi w:val="0"/>
            </w:pPr>
            <w:r>
              <w:rPr>
                <w:rFonts w:hint="eastAsia" w:ascii="Arial Unicode MS" w:hAnsi="Arial Unicode MS" w:eastAsia="Arial Unicode MS" w:cs="Arial Unicode MS"/>
                <w:b w:val="0"/>
                <w:bCs w:val="0"/>
                <w:i w:val="0"/>
                <w:iCs w:val="0"/>
                <w:lang w:val="zh-CN" w:eastAsia="zh-CN"/>
              </w:rPr>
              <w:t>客户访谈</w:t>
            </w:r>
          </w:p>
          <w:p>
            <w:pPr>
              <w:pStyle w:val="19"/>
              <w:framePr w:w="0" w:wrap="auto" w:vAnchor="margin" w:hAnchor="text" w:yAlign="inline"/>
              <w:numPr>
                <w:ilvl w:val="0"/>
                <w:numId w:val="8"/>
              </w:numPr>
              <w:bidi w:val="0"/>
            </w:pPr>
            <w:r>
              <w:rPr>
                <w:rFonts w:hint="eastAsia" w:ascii="Arial Unicode MS" w:hAnsi="Arial Unicode MS" w:eastAsia="Arial Unicode MS" w:cs="Arial Unicode MS"/>
                <w:b w:val="0"/>
                <w:bCs w:val="0"/>
                <w:i w:val="0"/>
                <w:iCs w:val="0"/>
                <w:lang w:val="zh-CN" w:eastAsia="zh-CN"/>
              </w:rPr>
              <w:t>实地考察</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《需求访谈记录》</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1120" w:hRule="atLeast"/>
        </w:trPr>
        <w:tc>
          <w:tcPr>
            <w:tcW w:w="1872" w:type="dxa"/>
            <w:tcBorders>
              <w:top w:val="nil"/>
              <w:left w:val="nil"/>
              <w:bottom w:val="nil"/>
              <w:right w:val="nil"/>
            </w:tcBorders>
            <w:shd w:val="clear" w:color="auto" w:fill="F4F8EE"/>
            <w:tcMar>
              <w:top w:w="80" w:type="dxa"/>
              <w:left w:w="80" w:type="dxa"/>
              <w:bottom w:w="80" w:type="dxa"/>
              <w:right w:w="80" w:type="dxa"/>
            </w:tcMar>
            <w:vAlign w:val="top"/>
          </w:tcP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需求分析</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numPr>
                <w:ilvl w:val="0"/>
                <w:numId w:val="9"/>
              </w:numPr>
              <w:bidi w:val="0"/>
            </w:pPr>
            <w:r>
              <w:rPr>
                <w:rFonts w:hint="eastAsia" w:ascii="Arial Unicode MS" w:hAnsi="Arial Unicode MS" w:eastAsia="Arial Unicode MS" w:cs="Arial Unicode MS"/>
                <w:b w:val="0"/>
                <w:bCs w:val="0"/>
                <w:i w:val="0"/>
                <w:iCs w:val="0"/>
                <w:lang w:val="zh-CN" w:eastAsia="zh-CN"/>
              </w:rPr>
              <w:t>完成需求模型</w:t>
            </w:r>
          </w:p>
          <w:p>
            <w:pPr>
              <w:pStyle w:val="19"/>
              <w:framePr w:w="0" w:wrap="auto" w:vAnchor="margin" w:hAnchor="text" w:yAlign="inline"/>
              <w:numPr>
                <w:ilvl w:val="0"/>
                <w:numId w:val="9"/>
              </w:numPr>
              <w:bidi w:val="0"/>
            </w:pPr>
            <w:r>
              <w:rPr>
                <w:rFonts w:hint="eastAsia" w:ascii="Arial Unicode MS" w:hAnsi="Arial Unicode MS" w:eastAsia="Arial Unicode MS" w:cs="Arial Unicode MS"/>
                <w:b w:val="0"/>
                <w:bCs w:val="0"/>
                <w:i w:val="0"/>
                <w:iCs w:val="0"/>
                <w:lang w:val="zh-CN" w:eastAsia="zh-CN"/>
              </w:rPr>
              <w:t>完成</w:t>
            </w:r>
            <w:r>
              <w:rPr>
                <w:rFonts w:eastAsia="Arial Unicode MS" w:cs="Arial Unicode MS"/>
                <w:lang w:val="zh-CN" w:eastAsia="zh-CN"/>
              </w:rPr>
              <w:t xml:space="preserve"> SRS</w:t>
            </w:r>
          </w:p>
          <w:p>
            <w:pPr>
              <w:pStyle w:val="19"/>
              <w:framePr w:w="0" w:wrap="auto" w:vAnchor="margin" w:hAnchor="text" w:yAlign="inline"/>
              <w:numPr>
                <w:ilvl w:val="0"/>
                <w:numId w:val="9"/>
              </w:numPr>
              <w:bidi w:val="0"/>
            </w:pPr>
            <w:r>
              <w:rPr>
                <w:rFonts w:hint="eastAsia" w:ascii="Arial Unicode MS" w:hAnsi="Arial Unicode MS" w:eastAsia="Arial Unicode MS" w:cs="Arial Unicode MS"/>
                <w:b w:val="0"/>
                <w:bCs w:val="0"/>
                <w:i w:val="0"/>
                <w:iCs w:val="0"/>
                <w:lang w:val="zh-CN" w:eastAsia="zh-CN"/>
              </w:rPr>
              <w:t>验证和评审需求模型与</w:t>
            </w:r>
            <w:r>
              <w:rPr>
                <w:rFonts w:eastAsia="Arial Unicode MS" w:cs="Arial Unicode MS"/>
                <w:lang w:val="zh-CN" w:eastAsia="zh-CN"/>
              </w:rPr>
              <w:t xml:space="preserve"> SRS</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《软件需求说明书》</w:t>
            </w:r>
          </w:p>
          <w:p>
            <w:pPr>
              <w:pStyle w:val="19"/>
              <w:framePr w:w="0" w:wrap="auto" w:vAnchor="margin" w:hAnchor="text" w:yAlign="inline"/>
              <w:bidi w:val="0"/>
            </w:pPr>
            <w:r>
              <w:rPr>
                <w:rFonts w:ascii="Baskerville" w:hAnsi="Baskerville" w:eastAsia="Arial Unicode MS" w:cs="Arial Unicode MS"/>
              </w:rPr>
              <w:t xml:space="preserve">SRS </w:t>
            </w:r>
            <w:r>
              <w:rPr>
                <w:rFonts w:hint="eastAsia" w:ascii="Arial Unicode MS" w:hAnsi="Arial Unicode MS" w:eastAsia="Baskerville" w:cs="Arial Unicode MS"/>
              </w:rPr>
              <w:t>文档</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280" w:hRule="atLeast"/>
        </w:trPr>
        <w:tc>
          <w:tcPr>
            <w:tcW w:w="1872" w:type="dxa"/>
            <w:tcBorders>
              <w:top w:val="nil"/>
              <w:left w:val="nil"/>
              <w:bottom w:val="nil"/>
              <w:right w:val="nil"/>
            </w:tcBorders>
            <w:shd w:val="clear" w:color="auto" w:fill="E6EDE1"/>
            <w:tcMar>
              <w:top w:w="80" w:type="dxa"/>
              <w:left w:w="80" w:type="dxa"/>
              <w:bottom w:w="80" w:type="dxa"/>
              <w:right w:w="80" w:type="dxa"/>
            </w:tcMar>
            <w:vAlign w:val="top"/>
          </w:tcP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计划测试</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编写软件测试计划</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《测试计划》</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560" w:hRule="atLeast"/>
        </w:trPr>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设计阶段</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color w:val="C00000"/>
                <w:rPrChange w:id="2" w:author="Administrator" w:date="2016-10-18T15:08:17Z">
                  <w:rPr>
                    <w:rFonts w:hint="eastAsia" w:ascii="Arial Unicode MS" w:hAnsi="Arial Unicode MS" w:eastAsia="Baskerville" w:cs="Arial Unicode MS"/>
                  </w:rPr>
                </w:rPrChange>
              </w:rPr>
              <w:t>概要设计</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开发人员讨论</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color w:val="C00000"/>
                <w:rPrChange w:id="3" w:author="Administrator" w:date="2016-10-18T15:08:22Z">
                  <w:rPr>
                    <w:rFonts w:hint="eastAsia" w:ascii="Arial Unicode MS" w:hAnsi="Arial Unicode MS" w:eastAsia="Baskerville" w:cs="Arial Unicode MS"/>
                  </w:rPr>
                </w:rPrChange>
              </w:rPr>
              <w:t>《概要设计说明书》</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560" w:hRule="atLeast"/>
        </w:trPr>
        <w:tc>
          <w:tcPr>
            <w:tcW w:w="1872" w:type="dxa"/>
            <w:tcBorders>
              <w:top w:val="nil"/>
              <w:left w:val="nil"/>
              <w:bottom w:val="nil"/>
              <w:right w:val="nil"/>
            </w:tcBorders>
            <w:shd w:val="clear" w:color="auto" w:fill="E6EDE1"/>
            <w:tcMar>
              <w:top w:w="80" w:type="dxa"/>
              <w:left w:w="80" w:type="dxa"/>
              <w:bottom w:w="80" w:type="dxa"/>
              <w:right w:w="80" w:type="dxa"/>
            </w:tcMar>
            <w:vAlign w:val="top"/>
          </w:tcP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详细设计</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开发人员讨论</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《详细设计说明书》</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840" w:hRule="atLeast"/>
        </w:trPr>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实施阶段</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模块编写</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各小组开发人员实现模块</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源代码</w:t>
            </w:r>
          </w:p>
          <w:p>
            <w:pPr>
              <w:pStyle w:val="19"/>
              <w:framePr w:w="0" w:wrap="auto" w:vAnchor="margin" w:hAnchor="text" w:yAlign="inline"/>
              <w:bidi w:val="0"/>
            </w:pPr>
            <w:r>
              <w:rPr>
                <w:rFonts w:hint="eastAsia" w:ascii="Arial Unicode MS" w:hAnsi="Arial Unicode MS" w:eastAsia="Baskerville" w:cs="Arial Unicode MS"/>
              </w:rPr>
              <w:t>单元测试数据</w:t>
            </w:r>
          </w:p>
          <w:p>
            <w:pPr>
              <w:pStyle w:val="19"/>
              <w:framePr w:w="0" w:wrap="auto" w:vAnchor="margin" w:hAnchor="text" w:yAlign="inline"/>
              <w:bidi w:val="0"/>
            </w:pPr>
            <w:r>
              <w:rPr>
                <w:rFonts w:hint="eastAsia" w:ascii="Arial Unicode MS" w:hAnsi="Arial Unicode MS" w:eastAsia="Baskerville" w:cs="Arial Unicode MS"/>
              </w:rPr>
              <w:t>单元测试记录</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测试</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840" w:hRule="atLeast"/>
        </w:trPr>
        <w:tc>
          <w:tcPr>
            <w:tcW w:w="1872" w:type="dxa"/>
            <w:tcBorders>
              <w:top w:val="nil"/>
              <w:left w:val="nil"/>
              <w:bottom w:val="nil"/>
              <w:right w:val="nil"/>
            </w:tcBorders>
            <w:shd w:val="clear" w:color="auto" w:fill="E6EDE1"/>
            <w:tcMar>
              <w:top w:w="80" w:type="dxa"/>
              <w:left w:w="80" w:type="dxa"/>
              <w:bottom w:w="80" w:type="dxa"/>
              <w:right w:w="80" w:type="dxa"/>
            </w:tcMar>
            <w:vAlign w:val="top"/>
          </w:tcP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集成</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各小组开发人员集成模块</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源代码</w:t>
            </w:r>
          </w:p>
          <w:p>
            <w:pPr>
              <w:pStyle w:val="19"/>
              <w:framePr w:w="0" w:wrap="auto" w:vAnchor="margin" w:hAnchor="text" w:yAlign="inline"/>
              <w:bidi w:val="0"/>
            </w:pPr>
            <w:r>
              <w:rPr>
                <w:rFonts w:hint="eastAsia" w:ascii="Arial Unicode MS" w:hAnsi="Arial Unicode MS" w:eastAsia="Baskerville" w:cs="Arial Unicode MS"/>
              </w:rPr>
              <w:t>单元测试数据</w:t>
            </w:r>
          </w:p>
          <w:p>
            <w:pPr>
              <w:pStyle w:val="19"/>
              <w:framePr w:w="0" w:wrap="auto" w:vAnchor="margin" w:hAnchor="text" w:yAlign="inline"/>
              <w:bidi w:val="0"/>
            </w:pPr>
            <w:r>
              <w:rPr>
                <w:rFonts w:hint="eastAsia" w:ascii="Arial Unicode MS" w:hAnsi="Arial Unicode MS" w:eastAsia="Baskerville" w:cs="Arial Unicode MS"/>
              </w:rPr>
              <w:t>单元测试记录</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测试</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840" w:hRule="atLeast"/>
        </w:trPr>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交付阶段</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测试</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numPr>
                <w:ilvl w:val="0"/>
                <w:numId w:val="10"/>
              </w:numPr>
              <w:bidi w:val="0"/>
            </w:pPr>
            <w:r>
              <w:rPr>
                <w:rFonts w:hint="eastAsia" w:ascii="Arial Unicode MS" w:hAnsi="Arial Unicode MS" w:eastAsia="Arial Unicode MS" w:cs="Arial Unicode MS"/>
                <w:b w:val="0"/>
                <w:bCs w:val="0"/>
                <w:i w:val="0"/>
                <w:iCs w:val="0"/>
                <w:lang w:val="zh-CN" w:eastAsia="zh-CN"/>
              </w:rPr>
              <w:t>系统安装</w:t>
            </w:r>
          </w:p>
          <w:p>
            <w:pPr>
              <w:pStyle w:val="19"/>
              <w:framePr w:w="0" w:wrap="auto" w:vAnchor="margin" w:hAnchor="text" w:yAlign="inline"/>
              <w:numPr>
                <w:ilvl w:val="0"/>
                <w:numId w:val="10"/>
              </w:numPr>
              <w:bidi w:val="0"/>
            </w:pPr>
            <w:r>
              <w:rPr>
                <w:rFonts w:hint="eastAsia" w:ascii="Arial Unicode MS" w:hAnsi="Arial Unicode MS" w:eastAsia="Arial Unicode MS" w:cs="Arial Unicode MS"/>
                <w:b w:val="0"/>
                <w:bCs w:val="0"/>
                <w:i w:val="0"/>
                <w:iCs w:val="0"/>
                <w:lang w:val="zh-CN" w:eastAsia="zh-CN"/>
              </w:rPr>
              <w:t>调试和试运行</w:t>
            </w:r>
          </w:p>
          <w:p>
            <w:pPr>
              <w:pStyle w:val="19"/>
              <w:framePr w:w="0" w:wrap="auto" w:vAnchor="margin" w:hAnchor="text" w:yAlign="inline"/>
              <w:numPr>
                <w:ilvl w:val="0"/>
                <w:numId w:val="10"/>
              </w:numPr>
              <w:bidi w:val="0"/>
            </w:pPr>
            <w:r>
              <w:rPr>
                <w:rFonts w:hint="eastAsia" w:ascii="Arial Unicode MS" w:hAnsi="Arial Unicode MS" w:eastAsia="Arial Unicode MS" w:cs="Arial Unicode MS"/>
                <w:b w:val="0"/>
                <w:bCs w:val="0"/>
                <w:i w:val="0"/>
                <w:iCs w:val="0"/>
                <w:lang w:val="zh-CN" w:eastAsia="zh-CN"/>
              </w:rPr>
              <w:t>更改</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《测试结果分析报告》</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1120" w:hRule="atLeast"/>
        </w:trPr>
        <w:tc>
          <w:tcPr>
            <w:tcW w:w="1872" w:type="dxa"/>
            <w:tcBorders>
              <w:top w:val="nil"/>
              <w:left w:val="nil"/>
              <w:bottom w:val="nil"/>
              <w:right w:val="nil"/>
            </w:tcBorders>
            <w:shd w:val="clear" w:color="auto" w:fill="E6EDE1"/>
            <w:tcMar>
              <w:top w:w="80" w:type="dxa"/>
              <w:left w:w="80" w:type="dxa"/>
              <w:bottom w:w="80" w:type="dxa"/>
              <w:right w:w="80" w:type="dxa"/>
            </w:tcMar>
            <w:vAlign w:val="top"/>
          </w:tcP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交付</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numPr>
                <w:ilvl w:val="0"/>
                <w:numId w:val="11"/>
              </w:numPr>
              <w:bidi w:val="0"/>
            </w:pPr>
            <w:r>
              <w:rPr>
                <w:rFonts w:hint="eastAsia" w:ascii="Arial Unicode MS" w:hAnsi="Arial Unicode MS" w:eastAsia="Arial Unicode MS" w:cs="Arial Unicode MS"/>
                <w:b w:val="0"/>
                <w:bCs w:val="0"/>
                <w:i w:val="0"/>
                <w:iCs w:val="0"/>
                <w:lang w:val="zh-CN" w:eastAsia="zh-CN"/>
              </w:rPr>
              <w:t>提交产品</w:t>
            </w:r>
          </w:p>
          <w:p>
            <w:pPr>
              <w:pStyle w:val="19"/>
              <w:framePr w:w="0" w:wrap="auto" w:vAnchor="margin" w:hAnchor="text" w:yAlign="inline"/>
              <w:numPr>
                <w:ilvl w:val="0"/>
                <w:numId w:val="11"/>
              </w:numPr>
              <w:bidi w:val="0"/>
            </w:pPr>
            <w:r>
              <w:rPr>
                <w:rFonts w:hint="eastAsia" w:ascii="Arial Unicode MS" w:hAnsi="Arial Unicode MS" w:eastAsia="Arial Unicode MS" w:cs="Arial Unicode MS"/>
                <w:b w:val="0"/>
                <w:bCs w:val="0"/>
                <w:i w:val="0"/>
                <w:iCs w:val="0"/>
                <w:lang w:val="zh-CN" w:eastAsia="zh-CN"/>
              </w:rPr>
              <w:t>客户访谈</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《用户操作手册》</w:t>
            </w:r>
          </w:p>
          <w:p>
            <w:pPr>
              <w:pStyle w:val="19"/>
              <w:framePr w:w="0" w:wrap="auto" w:vAnchor="margin" w:hAnchor="text" w:yAlign="inline"/>
              <w:bidi w:val="0"/>
            </w:pPr>
            <w:r>
              <w:rPr>
                <w:rFonts w:hint="eastAsia" w:ascii="Arial Unicode MS" w:hAnsi="Arial Unicode MS" w:eastAsia="Baskerville" w:cs="Arial Unicode MS"/>
              </w:rPr>
              <w:t>《软件维护手册》</w:t>
            </w:r>
          </w:p>
          <w:p>
            <w:pPr>
              <w:pStyle w:val="19"/>
              <w:framePr w:w="0" w:wrap="auto" w:vAnchor="margin" w:hAnchor="text" w:yAlign="inline"/>
              <w:bidi w:val="0"/>
            </w:pPr>
            <w:r>
              <w:rPr>
                <w:rFonts w:hint="eastAsia" w:ascii="Arial Unicode MS" w:hAnsi="Arial Unicode MS" w:eastAsia="Baskerville" w:cs="Arial Unicode MS"/>
              </w:rPr>
              <w:t>《项目开发总结报告》</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560" w:hRule="atLeast"/>
        </w:trPr>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关闭阶段</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numPr>
                <w:ilvl w:val="0"/>
                <w:numId w:val="12"/>
              </w:numPr>
              <w:bidi w:val="0"/>
            </w:pPr>
            <w:r>
              <w:rPr>
                <w:rFonts w:hint="eastAsia" w:ascii="Arial Unicode MS" w:hAnsi="Arial Unicode MS" w:eastAsia="Arial Unicode MS" w:cs="Arial Unicode MS"/>
                <w:b w:val="0"/>
                <w:bCs w:val="0"/>
                <w:i w:val="0"/>
                <w:iCs w:val="0"/>
                <w:lang w:val="zh-CN" w:eastAsia="zh-CN"/>
              </w:rPr>
              <w:t>人员撤离</w:t>
            </w:r>
          </w:p>
          <w:p>
            <w:pPr>
              <w:pStyle w:val="19"/>
              <w:framePr w:w="0" w:wrap="auto" w:vAnchor="margin" w:hAnchor="text" w:yAlign="inline"/>
              <w:numPr>
                <w:ilvl w:val="0"/>
                <w:numId w:val="12"/>
              </w:numPr>
              <w:bidi w:val="0"/>
            </w:pPr>
            <w:r>
              <w:rPr>
                <w:rFonts w:hint="eastAsia" w:ascii="Arial Unicode MS" w:hAnsi="Arial Unicode MS" w:eastAsia="Arial Unicode MS" w:cs="Arial Unicode MS"/>
                <w:b w:val="0"/>
                <w:bCs w:val="0"/>
                <w:i w:val="0"/>
                <w:iCs w:val="0"/>
                <w:lang w:val="zh-CN" w:eastAsia="zh-CN"/>
              </w:rPr>
              <w:t>关闭开发环境</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tc>
      </w:tr>
    </w:tbl>
    <w:p>
      <w:pPr>
        <w:pStyle w:val="17"/>
        <w:framePr w:w="0" w:wrap="auto" w:vAnchor="margin" w:hAnchor="text" w:yAlign="inline"/>
        <w:bidi w:val="0"/>
      </w:pPr>
      <w:bookmarkStart w:id="25" w:name="_Toc25"/>
      <w:r>
        <w:rPr>
          <w:rFonts w:eastAsia="Arial Unicode MS" w:cs="Arial Unicode MS"/>
          <w:lang w:val="zh-CN" w:eastAsia="zh-CN"/>
        </w:rPr>
        <w:t xml:space="preserve">5.2 </w:t>
      </w:r>
      <w:r>
        <w:rPr>
          <w:rFonts w:hint="eastAsia" w:ascii="Arial Unicode MS" w:hAnsi="Arial Unicode MS" w:eastAsia="Arial Unicode MS" w:cs="Arial Unicode MS"/>
          <w:b w:val="0"/>
          <w:bCs w:val="0"/>
          <w:i w:val="0"/>
          <w:iCs w:val="0"/>
          <w:lang w:val="zh-CN" w:eastAsia="zh-CN"/>
        </w:rPr>
        <w:t>建立软件开发环境</w:t>
      </w:r>
      <w:bookmarkEnd w:id="25"/>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软件工程环境：操作系统不限，使用专用于</w:t>
      </w:r>
      <w:r>
        <w:t xml:space="preserve"> </w:t>
      </w:r>
      <w:r>
        <w:rPr>
          <w:lang w:val="pt-PT"/>
        </w:rPr>
        <w:t xml:space="preserve">Java </w:t>
      </w:r>
      <w:r>
        <w:rPr>
          <w:rFonts w:hint="eastAsia" w:ascii="Arial Unicode MS" w:hAnsi="Arial Unicode MS" w:eastAsia="Arial Unicode MS" w:cs="Arial Unicode MS"/>
          <w:b w:val="0"/>
          <w:bCs w:val="0"/>
          <w:i w:val="0"/>
          <w:iCs w:val="0"/>
          <w:lang w:val="zh-CN" w:eastAsia="zh-CN"/>
        </w:rPr>
        <w:t>语言的</w:t>
      </w:r>
      <w:r>
        <w:t xml:space="preserve"> </w:t>
      </w:r>
      <w:r>
        <w:rPr>
          <w:lang w:val="da-DK"/>
        </w:rPr>
        <w:t xml:space="preserve">IDEA </w:t>
      </w:r>
      <w:r>
        <w:rPr>
          <w:rFonts w:hint="eastAsia" w:ascii="Arial Unicode MS" w:hAnsi="Arial Unicode MS" w:eastAsia="Arial Unicode MS" w:cs="Arial Unicode MS"/>
          <w:b w:val="0"/>
          <w:bCs w:val="0"/>
          <w:i w:val="0"/>
          <w:iCs w:val="0"/>
          <w:lang w:val="zh-CN" w:eastAsia="zh-CN"/>
        </w:rPr>
        <w:t>集成开发环境，实际使用的电梯控制芯片、电动机控制芯片和控制室终端硬件若干。</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软件测试环境：建成但尚未投入使用的高层建筑。</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软件开发库：使用</w:t>
      </w:r>
      <w:r>
        <w:t xml:space="preserve"> </w:t>
      </w:r>
      <w:r>
        <w:rPr>
          <w:lang w:val="nl-NL"/>
        </w:rPr>
        <w:t xml:space="preserve">GitHub </w:t>
      </w:r>
      <w:r>
        <w:rPr>
          <w:rFonts w:hint="eastAsia" w:ascii="Arial Unicode MS" w:hAnsi="Arial Unicode MS" w:eastAsia="Arial Unicode MS" w:cs="Arial Unicode MS"/>
          <w:b w:val="0"/>
          <w:bCs w:val="0"/>
          <w:i w:val="0"/>
          <w:iCs w:val="0"/>
          <w:lang w:val="zh-CN" w:eastAsia="zh-CN"/>
        </w:rPr>
        <w:t>网站作为软件开发库，网站中保存了开发人员在历史工作中开发的可重用模块和大量其他可重用模块。</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软件开发文档：使用</w:t>
      </w:r>
      <w:r>
        <w:t xml:space="preserve"> Markdown </w:t>
      </w:r>
      <w:r>
        <w:rPr>
          <w:rFonts w:hint="eastAsia" w:ascii="Arial Unicode MS" w:hAnsi="Arial Unicode MS" w:eastAsia="Arial Unicode MS" w:cs="Arial Unicode MS"/>
          <w:b w:val="0"/>
          <w:bCs w:val="0"/>
          <w:i w:val="0"/>
          <w:iCs w:val="0"/>
          <w:lang w:val="zh-CN" w:eastAsia="zh-CN"/>
        </w:rPr>
        <w:t>语言。</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非交付软件：开发人员在测试过程中使用的测试用例保存在开发库中，便于在以后的工作中使用。</w:t>
      </w:r>
    </w:p>
    <w:p>
      <w:pPr>
        <w:pStyle w:val="17"/>
        <w:framePr w:w="0" w:wrap="auto" w:vAnchor="margin" w:hAnchor="text" w:yAlign="inline"/>
        <w:bidi w:val="0"/>
      </w:pPr>
      <w:bookmarkStart w:id="26" w:name="_Toc26"/>
      <w:r>
        <w:rPr>
          <w:rFonts w:eastAsia="Arial Unicode MS" w:cs="Arial Unicode MS"/>
          <w:lang w:val="zh-CN" w:eastAsia="zh-CN"/>
        </w:rPr>
        <w:t xml:space="preserve">5.3 </w:t>
      </w:r>
      <w:r>
        <w:rPr>
          <w:rFonts w:hint="eastAsia" w:ascii="Arial Unicode MS" w:hAnsi="Arial Unicode MS" w:eastAsia="Arial Unicode MS" w:cs="Arial Unicode MS"/>
          <w:b w:val="0"/>
          <w:bCs w:val="0"/>
          <w:i w:val="0"/>
          <w:iCs w:val="0"/>
          <w:lang w:val="zh-CN" w:eastAsia="zh-CN"/>
        </w:rPr>
        <w:t>系统需求分析</w:t>
      </w:r>
      <w:bookmarkEnd w:id="26"/>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用户输入分析：用户输入包括电梯内外的各个控制按钮的输入和控制室的控制人员通过控制终端的控制软件发出的控制指令。其中按钮的按下可以用从控制台输入一个整数来建模，而控制软件发出的指令即控制软件对于后端调度系统的</w:t>
      </w:r>
      <w:r>
        <w:t xml:space="preserve"> API </w:t>
      </w:r>
      <w:r>
        <w:rPr>
          <w:rFonts w:hint="eastAsia" w:ascii="Arial Unicode MS" w:hAnsi="Arial Unicode MS" w:eastAsia="Arial Unicode MS" w:cs="Arial Unicode MS"/>
          <w:b w:val="0"/>
          <w:bCs w:val="0"/>
          <w:i w:val="0"/>
          <w:iCs w:val="0"/>
          <w:lang w:val="zh-CN" w:eastAsia="zh-CN"/>
        </w:rPr>
        <w:t>的调用。</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运行概念：</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系统需求：系统包括三个子软件和一个后端调度系统，</w:t>
      </w:r>
      <w:ins w:id="4" w:author="Administrator" w:date="2016-10-18T15:08:59Z">
        <w:r>
          <w:rPr>
            <w:rFonts w:hint="eastAsia" w:ascii="Arial Unicode MS" w:hAnsi="Arial Unicode MS" w:eastAsia="Arial Unicode MS" w:cs="Arial Unicode MS"/>
            <w:b w:val="0"/>
            <w:bCs w:val="0"/>
            <w:i w:val="0"/>
            <w:iCs w:val="0"/>
            <w:lang w:val="zh-CN" w:eastAsia="zh-CN"/>
          </w:rPr>
          <w:t>三个子软件</w:t>
        </w:r>
      </w:ins>
      <w:r>
        <w:rPr>
          <w:rFonts w:hint="eastAsia" w:ascii="Arial Unicode MS" w:hAnsi="Arial Unicode MS" w:eastAsia="Arial Unicode MS" w:cs="Arial Unicode MS"/>
          <w:b w:val="0"/>
          <w:bCs w:val="0"/>
          <w:i w:val="0"/>
          <w:iCs w:val="0"/>
          <w:lang w:val="zh-CN" w:eastAsia="zh-CN"/>
        </w:rPr>
        <w:t>分别是电梯软件、控制软件和维修人员工具。</w:t>
      </w:r>
    </w:p>
    <w:p>
      <w:pPr>
        <w:pStyle w:val="17"/>
        <w:framePr w:w="0" w:wrap="auto" w:vAnchor="margin" w:hAnchor="text" w:yAlign="inline"/>
        <w:bidi w:val="0"/>
      </w:pPr>
      <w:bookmarkStart w:id="27" w:name="_Toc27"/>
      <w:r>
        <w:rPr>
          <w:rFonts w:eastAsia="Arial Unicode MS" w:cs="Arial Unicode MS"/>
          <w:lang w:val="zh-CN" w:eastAsia="zh-CN"/>
        </w:rPr>
        <w:t xml:space="preserve">5.4 </w:t>
      </w:r>
      <w:r>
        <w:rPr>
          <w:rFonts w:hint="eastAsia" w:ascii="Arial Unicode MS" w:hAnsi="Arial Unicode MS" w:eastAsia="Arial Unicode MS" w:cs="Arial Unicode MS"/>
          <w:b w:val="0"/>
          <w:bCs w:val="0"/>
          <w:i w:val="0"/>
          <w:iCs w:val="0"/>
          <w:lang w:val="zh-CN" w:eastAsia="zh-CN"/>
        </w:rPr>
        <w:t>系统设计</w:t>
      </w:r>
      <w:bookmarkEnd w:id="27"/>
    </w:p>
    <w:p>
      <w:pPr>
        <w:pStyle w:val="3"/>
        <w:framePr w:w="0" w:wrap="auto" w:vAnchor="margin" w:hAnchor="text" w:yAlign="inline"/>
        <w:bidi w:val="0"/>
      </w:pPr>
      <w:ins w:id="5" w:author="Administrator" w:date="2016-10-18T15:09:20Z">
        <w:r>
          <w:rPr>
            <w:rFonts w:hint="eastAsia" w:ascii="Arial Unicode MS" w:hAnsi="Arial Unicode MS" w:cs="Arial Unicode MS"/>
            <w:b w:val="0"/>
            <w:bCs w:val="0"/>
            <w:i w:val="0"/>
            <w:iCs w:val="0"/>
            <w:lang w:val="en-US" w:eastAsia="zh-CN"/>
          </w:rPr>
          <w:t>要</w:t>
        </w:r>
      </w:ins>
      <w:ins w:id="6" w:author="Administrator" w:date="2016-10-18T15:09:22Z">
        <w:r>
          <w:rPr>
            <w:rFonts w:hint="eastAsia" w:ascii="Arial Unicode MS" w:hAnsi="Arial Unicode MS" w:cs="Arial Unicode MS"/>
            <w:b w:val="0"/>
            <w:bCs w:val="0"/>
            <w:i w:val="0"/>
            <w:iCs w:val="0"/>
            <w:lang w:val="en-US" w:eastAsia="zh-CN"/>
          </w:rPr>
          <w:t>对</w:t>
        </w:r>
      </w:ins>
      <w:ins w:id="7" w:author="Administrator" w:date="2016-10-18T15:09:26Z">
        <w:r>
          <w:rPr>
            <w:rFonts w:hint="eastAsia" w:ascii="Arial Unicode MS" w:hAnsi="Arial Unicode MS" w:cs="Arial Unicode MS"/>
            <w:b w:val="0"/>
            <w:bCs w:val="0"/>
            <w:i w:val="0"/>
            <w:iCs w:val="0"/>
            <w:lang w:val="en-US" w:eastAsia="zh-CN"/>
          </w:rPr>
          <w:t>系统</w:t>
        </w:r>
      </w:ins>
      <w:ins w:id="8" w:author="Administrator" w:date="2016-10-18T15:09:28Z">
        <w:r>
          <w:rPr>
            <w:rFonts w:hint="eastAsia" w:ascii="Arial Unicode MS" w:hAnsi="Arial Unicode MS" w:cs="Arial Unicode MS"/>
            <w:b w:val="0"/>
            <w:bCs w:val="0"/>
            <w:i w:val="0"/>
            <w:iCs w:val="0"/>
            <w:lang w:val="en-US" w:eastAsia="zh-CN"/>
          </w:rPr>
          <w:t>各部分</w:t>
        </w:r>
      </w:ins>
      <w:ins w:id="9" w:author="Administrator" w:date="2016-10-18T15:09:30Z">
        <w:r>
          <w:rPr>
            <w:rFonts w:hint="eastAsia" w:ascii="Arial Unicode MS" w:hAnsi="Arial Unicode MS" w:cs="Arial Unicode MS"/>
            <w:b w:val="0"/>
            <w:bCs w:val="0"/>
            <w:i w:val="0"/>
            <w:iCs w:val="0"/>
            <w:lang w:val="en-US" w:eastAsia="zh-CN"/>
          </w:rPr>
          <w:t>如何</w:t>
        </w:r>
      </w:ins>
      <w:ins w:id="10" w:author="Administrator" w:date="2016-10-18T15:09:33Z">
        <w:r>
          <w:rPr>
            <w:rFonts w:hint="eastAsia" w:ascii="Arial Unicode MS" w:hAnsi="Arial Unicode MS" w:cs="Arial Unicode MS"/>
            <w:b w:val="0"/>
            <w:bCs w:val="0"/>
            <w:i w:val="0"/>
            <w:iCs w:val="0"/>
            <w:lang w:val="en-US" w:eastAsia="zh-CN"/>
          </w:rPr>
          <w:t>互联</w:t>
        </w:r>
      </w:ins>
      <w:ins w:id="11" w:author="Administrator" w:date="2016-10-18T15:09:35Z">
        <w:r>
          <w:rPr>
            <w:rFonts w:hint="eastAsia" w:ascii="Arial Unicode MS" w:hAnsi="Arial Unicode MS" w:cs="Arial Unicode MS"/>
            <w:b w:val="0"/>
            <w:bCs w:val="0"/>
            <w:i w:val="0"/>
            <w:iCs w:val="0"/>
            <w:lang w:val="en-US" w:eastAsia="zh-CN"/>
          </w:rPr>
          <w:t>有个</w:t>
        </w:r>
      </w:ins>
      <w:ins w:id="12" w:author="Administrator" w:date="2016-10-18T15:09:37Z">
        <w:r>
          <w:rPr>
            <w:rFonts w:hint="eastAsia" w:ascii="Arial Unicode MS" w:hAnsi="Arial Unicode MS" w:cs="Arial Unicode MS"/>
            <w:b w:val="0"/>
            <w:bCs w:val="0"/>
            <w:i w:val="0"/>
            <w:iCs w:val="0"/>
            <w:lang w:val="en-US" w:eastAsia="zh-CN"/>
          </w:rPr>
          <w:t>基本</w:t>
        </w:r>
      </w:ins>
      <w:ins w:id="13" w:author="Administrator" w:date="2016-10-18T15:09:39Z">
        <w:r>
          <w:rPr>
            <w:rFonts w:hint="eastAsia" w:ascii="Arial Unicode MS" w:hAnsi="Arial Unicode MS" w:cs="Arial Unicode MS"/>
            <w:b w:val="0"/>
            <w:bCs w:val="0"/>
            <w:i w:val="0"/>
            <w:iCs w:val="0"/>
            <w:lang w:val="en-US" w:eastAsia="zh-CN"/>
          </w:rPr>
          <w:t>考虑</w:t>
        </w:r>
      </w:ins>
      <w:ins w:id="14" w:author="Administrator" w:date="2016-10-18T15:09:42Z">
        <w:r>
          <w:rPr>
            <w:rFonts w:hint="eastAsia" w:ascii="Arial Unicode MS" w:hAnsi="Arial Unicode MS" w:cs="Arial Unicode MS"/>
            <w:b w:val="0"/>
            <w:bCs w:val="0"/>
            <w:i w:val="0"/>
            <w:iCs w:val="0"/>
            <w:lang w:val="en-US" w:eastAsia="zh-CN"/>
          </w:rPr>
          <w:t>。</w:t>
        </w:r>
      </w:ins>
      <w:ins w:id="15" w:author="Administrator" w:date="2016-10-18T15:09:43Z">
        <w:r>
          <w:rPr>
            <w:rFonts w:hint="eastAsia" w:ascii="Arial Unicode MS" w:hAnsi="Arial Unicode MS" w:cs="Arial Unicode MS"/>
            <w:b w:val="0"/>
            <w:bCs w:val="0"/>
            <w:i w:val="0"/>
            <w:iCs w:val="0"/>
            <w:lang w:val="en-US" w:eastAsia="zh-CN"/>
          </w:rPr>
          <w:t>。。</w:t>
        </w:r>
      </w:ins>
      <w:r>
        <w:rPr>
          <w:rFonts w:hint="eastAsia" w:ascii="Arial Unicode MS" w:hAnsi="Arial Unicode MS" w:eastAsia="Arial Unicode MS" w:cs="Arial Unicode MS"/>
          <w:b w:val="0"/>
          <w:bCs w:val="0"/>
          <w:i w:val="0"/>
          <w:iCs w:val="0"/>
          <w:lang w:val="zh-CN" w:eastAsia="zh-CN"/>
        </w:rPr>
        <w:t>设计三个子软件和一个后端调度系统，子软件可以调用后端调度系统的</w:t>
      </w:r>
      <w:r>
        <w:t xml:space="preserve"> API</w:t>
      </w:r>
      <w:r>
        <w:rPr>
          <w:rFonts w:hint="eastAsia" w:ascii="Arial Unicode MS" w:hAnsi="Arial Unicode MS" w:eastAsia="Arial Unicode MS" w:cs="Arial Unicode MS"/>
          <w:b w:val="0"/>
          <w:bCs w:val="0"/>
          <w:i w:val="0"/>
          <w:iCs w:val="0"/>
          <w:lang w:val="zh-CN" w:eastAsia="zh-CN"/>
        </w:rPr>
        <w:t>，从而向调度系统发出指令。调度系统通过消息队列向电梯软件发送指令，即将符合规定的指令对象放入与电梯软件共享的队列中，电梯软件每执行完一条指令后都会检查消息队列，如果仍有其他指令则继续执行。调度系统每隔固定的时间间隔采集当前电梯内和电动机中各个传感器的读数，并向控制软件传送，同时保存到数据库中。</w:t>
      </w:r>
    </w:p>
    <w:p>
      <w:pPr>
        <w:pStyle w:val="17"/>
        <w:framePr w:w="0" w:wrap="auto" w:vAnchor="margin" w:hAnchor="text" w:yAlign="inline"/>
        <w:bidi w:val="0"/>
      </w:pPr>
      <w:bookmarkStart w:id="28" w:name="_Toc28"/>
      <w:r>
        <w:rPr>
          <w:rFonts w:eastAsia="Arial Unicode MS" w:cs="Arial Unicode MS"/>
          <w:lang w:val="zh-CN" w:eastAsia="zh-CN"/>
        </w:rPr>
        <w:t xml:space="preserve">5.5 </w:t>
      </w:r>
      <w:r>
        <w:rPr>
          <w:rFonts w:hint="eastAsia" w:ascii="Arial Unicode MS" w:hAnsi="Arial Unicode MS" w:eastAsia="Arial Unicode MS" w:cs="Arial Unicode MS"/>
          <w:b w:val="0"/>
          <w:bCs w:val="0"/>
          <w:i w:val="0"/>
          <w:iCs w:val="0"/>
          <w:lang w:val="zh-CN" w:eastAsia="zh-CN"/>
        </w:rPr>
        <w:t>软件需求分析</w:t>
      </w:r>
      <w:bookmarkEnd w:id="28"/>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电梯软件可以相应用户对于按钮的操作。按钮按下时，电梯软件需要点亮相关指示灯，同时把请求传输到系统中。接收到系统的运动指令时，电梯软件需要发出控制指令驱动电动机使电梯加速、减速，驱动电梯门和楼层门打开和关闭，控制照明和通风系统的启动和停止。遇到紧急情况时，电梯软件需要向系统发出紧急信号，并接通电梯内救援系统，实现可能被困的乘客和控制室的语音通话，也可以根据系统的指令采取紧急措施，如紧急停止电动机等。</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控制软件接收并执行控制室控制人员的控制指令，设置电梯是否启用、停留的楼层、开关门速度、加速减速速度、自动关门前的等待时间等运行策略，可以发出指令启动和停止电梯内的照明和通风等辅助系统。控制软件同时向控制室的控制人员详细展示电梯当前运行的状态，使得控制人员可以及时发现电梯运行中出现的异常情况，并通过电梯内的救援系统与可能被困的乘客取得联系。在确认了控制人员的特权级别时，控制软件还可以执行特权指令，如在紧急情况下紧急停止电动机等。</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维修人员工具需要确认维修人员的身份，并在确认身份后尽可能详细地向维修人员展示系统中保存的所有信息，包括电梯运行时加速度和速度传感器的读数，用户操作的历史记录、电动机的电压和功率的历史数据等。</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后端调度系统负责接收电梯软件的指令，自动根据调度策略确定各部电梯的运行方式，向电梯软件发送相应指令；负责接收控制室的控制人员通过控制软件发送的控制指令，并将指令转发给电梯软件。后端调度系统同时负责收集和存储电梯运行过程中各个传感器的读数，识别异常状态，并将运行信息发送到控制软件。</w:t>
      </w:r>
    </w:p>
    <w:p>
      <w:pPr>
        <w:pStyle w:val="17"/>
        <w:framePr w:w="0" w:wrap="auto" w:vAnchor="margin" w:hAnchor="text" w:yAlign="inline"/>
        <w:bidi w:val="0"/>
      </w:pPr>
      <w:bookmarkStart w:id="29" w:name="_Toc29"/>
      <w:r>
        <w:rPr>
          <w:rFonts w:eastAsia="Arial Unicode MS" w:cs="Arial Unicode MS"/>
          <w:lang w:val="zh-CN" w:eastAsia="zh-CN"/>
        </w:rPr>
        <w:t xml:space="preserve">5.6 </w:t>
      </w:r>
      <w:r>
        <w:rPr>
          <w:rFonts w:hint="eastAsia" w:ascii="Arial Unicode MS" w:hAnsi="Arial Unicode MS" w:eastAsia="Arial Unicode MS" w:cs="Arial Unicode MS"/>
          <w:b w:val="0"/>
          <w:bCs w:val="0"/>
          <w:i w:val="0"/>
          <w:iCs w:val="0"/>
          <w:lang w:val="zh-CN" w:eastAsia="zh-CN"/>
        </w:rPr>
        <w:t>软件设计</w:t>
      </w:r>
      <w:bookmarkEnd w:id="29"/>
    </w:p>
    <w:p>
      <w:pPr>
        <w:pStyle w:val="3"/>
        <w:framePr w:w="0" w:wrap="auto" w:vAnchor="margin" w:hAnchor="text" w:yAlign="inline"/>
        <w:bidi w:val="0"/>
      </w:pPr>
      <w:r>
        <w:rPr>
          <w:lang w:val="zh-CN" w:eastAsia="zh-CN"/>
        </w:rPr>
        <w:t xml:space="preserve">CSCI 1 </w:t>
      </w:r>
      <w:r>
        <w:rPr>
          <w:rFonts w:hint="eastAsia" w:ascii="Arial Unicode MS" w:hAnsi="Arial Unicode MS" w:eastAsia="Arial Unicode MS" w:cs="Arial Unicode MS"/>
          <w:b w:val="0"/>
          <w:bCs w:val="0"/>
          <w:i w:val="0"/>
          <w:iCs w:val="0"/>
          <w:lang w:val="zh-CN" w:eastAsia="zh-CN"/>
        </w:rPr>
        <w:t>电梯软件接收和传送用户指令</w:t>
      </w:r>
    </w:p>
    <w:p>
      <w:pPr>
        <w:pStyle w:val="3"/>
        <w:framePr w:w="0" w:wrap="auto" w:vAnchor="margin" w:hAnchor="text" w:yAlign="inline"/>
        <w:bidi w:val="0"/>
      </w:pPr>
      <w:r>
        <w:rPr>
          <w:lang w:val="de-DE"/>
        </w:rPr>
        <w:t>CSCI</w:t>
      </w:r>
      <w:r>
        <w:rPr>
          <w:lang w:val="zh-CN" w:eastAsia="zh-CN"/>
        </w:rPr>
        <w:t xml:space="preserve"> 2 </w:t>
      </w:r>
      <w:r>
        <w:rPr>
          <w:rFonts w:hint="eastAsia" w:ascii="Arial Unicode MS" w:hAnsi="Arial Unicode MS" w:eastAsia="Arial Unicode MS" w:cs="Arial Unicode MS"/>
          <w:b w:val="0"/>
          <w:bCs w:val="0"/>
          <w:i w:val="0"/>
          <w:iCs w:val="0"/>
          <w:lang w:val="zh-CN" w:eastAsia="zh-CN"/>
        </w:rPr>
        <w:t>电梯软件控制楼层和电梯内的指示灯</w:t>
      </w:r>
    </w:p>
    <w:p>
      <w:pPr>
        <w:pStyle w:val="3"/>
        <w:framePr w:w="0" w:wrap="auto" w:vAnchor="margin" w:hAnchor="text" w:yAlign="inline"/>
        <w:bidi w:val="0"/>
      </w:pPr>
      <w:r>
        <w:rPr>
          <w:lang w:val="de-DE"/>
        </w:rPr>
        <w:t>CSCI</w:t>
      </w:r>
      <w:r>
        <w:rPr>
          <w:lang w:val="zh-CN" w:eastAsia="zh-CN"/>
        </w:rPr>
        <w:t xml:space="preserve"> 3 </w:t>
      </w:r>
      <w:r>
        <w:rPr>
          <w:rFonts w:hint="eastAsia" w:ascii="Arial Unicode MS" w:hAnsi="Arial Unicode MS" w:eastAsia="Arial Unicode MS" w:cs="Arial Unicode MS"/>
          <w:b w:val="0"/>
          <w:bCs w:val="0"/>
          <w:i w:val="0"/>
          <w:iCs w:val="0"/>
          <w:lang w:val="zh-CN" w:eastAsia="zh-CN"/>
        </w:rPr>
        <w:t>电梯软件控制电动机和电梯内外门的开关</w:t>
      </w:r>
    </w:p>
    <w:p>
      <w:pPr>
        <w:pStyle w:val="3"/>
        <w:framePr w:w="0" w:wrap="auto" w:vAnchor="margin" w:hAnchor="text" w:yAlign="inline"/>
        <w:bidi w:val="0"/>
      </w:pPr>
      <w:r>
        <w:rPr>
          <w:lang w:val="de-DE"/>
        </w:rPr>
        <w:t>CSCI</w:t>
      </w:r>
      <w:r>
        <w:rPr>
          <w:lang w:val="zh-CN" w:eastAsia="zh-CN"/>
        </w:rPr>
        <w:t xml:space="preserve"> 4 </w:t>
      </w:r>
      <w:r>
        <w:rPr>
          <w:rFonts w:hint="eastAsia" w:ascii="Arial Unicode MS" w:hAnsi="Arial Unicode MS" w:eastAsia="Arial Unicode MS" w:cs="Arial Unicode MS"/>
          <w:b w:val="0"/>
          <w:bCs w:val="0"/>
          <w:i w:val="0"/>
          <w:iCs w:val="0"/>
          <w:lang w:val="zh-CN" w:eastAsia="zh-CN"/>
        </w:rPr>
        <w:t>控制软件接收控制室的控制人员通过控制终端发出的控制指令</w:t>
      </w:r>
    </w:p>
    <w:p>
      <w:pPr>
        <w:pStyle w:val="3"/>
        <w:framePr w:w="0" w:wrap="auto" w:vAnchor="margin" w:hAnchor="text" w:yAlign="inline"/>
        <w:bidi w:val="0"/>
      </w:pPr>
      <w:r>
        <w:rPr>
          <w:lang w:val="de-DE"/>
        </w:rPr>
        <w:t>CSCI</w:t>
      </w:r>
      <w:r>
        <w:rPr>
          <w:lang w:val="zh-CN" w:eastAsia="zh-CN"/>
        </w:rPr>
        <w:t xml:space="preserve"> 5 </w:t>
      </w:r>
      <w:r>
        <w:rPr>
          <w:rFonts w:hint="eastAsia" w:ascii="Arial Unicode MS" w:hAnsi="Arial Unicode MS" w:eastAsia="Arial Unicode MS" w:cs="Arial Unicode MS"/>
          <w:b w:val="0"/>
          <w:bCs w:val="0"/>
          <w:i w:val="0"/>
          <w:iCs w:val="0"/>
          <w:lang w:val="zh-CN" w:eastAsia="zh-CN"/>
        </w:rPr>
        <w:t>后端调度系统接收电梯软件和控制软件的指令</w:t>
      </w:r>
    </w:p>
    <w:p>
      <w:pPr>
        <w:pStyle w:val="3"/>
        <w:framePr w:w="0" w:wrap="auto" w:vAnchor="margin" w:hAnchor="text" w:yAlign="inline"/>
        <w:bidi w:val="0"/>
      </w:pPr>
      <w:r>
        <w:rPr>
          <w:lang w:val="de-DE"/>
        </w:rPr>
        <w:t>CSCI</w:t>
      </w:r>
      <w:r>
        <w:rPr>
          <w:lang w:val="zh-CN" w:eastAsia="zh-CN"/>
        </w:rPr>
        <w:t xml:space="preserve"> 6 </w:t>
      </w:r>
      <w:r>
        <w:rPr>
          <w:rFonts w:hint="eastAsia" w:ascii="Arial Unicode MS" w:hAnsi="Arial Unicode MS" w:eastAsia="Arial Unicode MS" w:cs="Arial Unicode MS"/>
          <w:b w:val="0"/>
          <w:bCs w:val="0"/>
          <w:i w:val="0"/>
          <w:iCs w:val="0"/>
          <w:lang w:val="zh-CN" w:eastAsia="zh-CN"/>
        </w:rPr>
        <w:t>后端调度系统向电梯软件发出指令</w:t>
      </w:r>
    </w:p>
    <w:p>
      <w:pPr>
        <w:pStyle w:val="3"/>
        <w:framePr w:w="0" w:wrap="auto" w:vAnchor="margin" w:hAnchor="text" w:yAlign="inline"/>
        <w:bidi w:val="0"/>
      </w:pPr>
      <w:r>
        <w:rPr>
          <w:lang w:val="zh-CN" w:eastAsia="zh-CN"/>
        </w:rPr>
        <w:t xml:space="preserve">CSCI 7 </w:t>
      </w:r>
      <w:r>
        <w:rPr>
          <w:rFonts w:hint="eastAsia" w:ascii="Arial Unicode MS" w:hAnsi="Arial Unicode MS" w:eastAsia="Arial Unicode MS" w:cs="Arial Unicode MS"/>
          <w:b w:val="0"/>
          <w:bCs w:val="0"/>
          <w:i w:val="0"/>
          <w:iCs w:val="0"/>
          <w:lang w:val="zh-CN" w:eastAsia="zh-CN"/>
        </w:rPr>
        <w:t>后端调度系统将系统运行状态发送到控制软件</w:t>
      </w:r>
    </w:p>
    <w:p>
      <w:pPr>
        <w:pStyle w:val="3"/>
        <w:framePr w:w="0" w:wrap="auto" w:vAnchor="margin" w:hAnchor="text" w:yAlign="inline"/>
        <w:bidi w:val="0"/>
      </w:pPr>
      <w:r>
        <w:rPr>
          <w:lang w:val="zh-CN" w:eastAsia="zh-CN"/>
        </w:rPr>
        <w:t xml:space="preserve">CSCI 8 </w:t>
      </w:r>
      <w:r>
        <w:rPr>
          <w:rFonts w:hint="eastAsia" w:ascii="Arial Unicode MS" w:hAnsi="Arial Unicode MS" w:eastAsia="Arial Unicode MS" w:cs="Arial Unicode MS"/>
          <w:b w:val="0"/>
          <w:bCs w:val="0"/>
          <w:i w:val="0"/>
          <w:iCs w:val="0"/>
          <w:lang w:val="zh-CN" w:eastAsia="zh-CN"/>
        </w:rPr>
        <w:t>控制软件展示电梯运行状态</w:t>
      </w:r>
    </w:p>
    <w:p>
      <w:pPr>
        <w:pStyle w:val="3"/>
        <w:framePr w:w="0" w:wrap="auto" w:vAnchor="margin" w:hAnchor="text" w:yAlign="inline"/>
        <w:bidi w:val="0"/>
      </w:pPr>
      <w:r>
        <w:rPr>
          <w:lang w:val="de-DE"/>
        </w:rPr>
        <w:t>CSCI</w:t>
      </w:r>
      <w:r>
        <w:rPr>
          <w:lang w:val="zh-CN" w:eastAsia="zh-CN"/>
        </w:rPr>
        <w:t xml:space="preserve"> 9 </w:t>
      </w:r>
      <w:r>
        <w:rPr>
          <w:rFonts w:hint="eastAsia" w:ascii="Arial Unicode MS" w:hAnsi="Arial Unicode MS" w:eastAsia="Arial Unicode MS" w:cs="Arial Unicode MS"/>
          <w:b w:val="0"/>
          <w:bCs w:val="0"/>
          <w:i w:val="0"/>
          <w:iCs w:val="0"/>
          <w:lang w:val="zh-CN" w:eastAsia="zh-CN"/>
        </w:rPr>
        <w:t>在紧急情况下后端调度系统执行之前设计的应急预案</w:t>
      </w:r>
    </w:p>
    <w:p>
      <w:pPr>
        <w:pStyle w:val="3"/>
        <w:framePr w:w="0" w:wrap="auto" w:vAnchor="margin" w:hAnchor="text" w:yAlign="inline"/>
        <w:bidi w:val="0"/>
      </w:pPr>
      <w:r>
        <w:rPr>
          <w:lang w:val="zh-CN" w:eastAsia="zh-CN"/>
        </w:rPr>
        <w:t xml:space="preserve">CSCI 10 </w:t>
      </w:r>
      <w:r>
        <w:rPr>
          <w:rFonts w:hint="eastAsia" w:ascii="Arial Unicode MS" w:hAnsi="Arial Unicode MS" w:eastAsia="Arial Unicode MS" w:cs="Arial Unicode MS"/>
          <w:b w:val="0"/>
          <w:bCs w:val="0"/>
          <w:i w:val="0"/>
          <w:iCs w:val="0"/>
          <w:lang w:val="zh-CN" w:eastAsia="zh-CN"/>
        </w:rPr>
        <w:t>后端调度系统存储数据</w:t>
      </w:r>
    </w:p>
    <w:p>
      <w:pPr>
        <w:pStyle w:val="3"/>
        <w:framePr w:w="0" w:wrap="auto" w:vAnchor="margin" w:hAnchor="text" w:yAlign="inline"/>
        <w:bidi w:val="0"/>
        <w:rPr>
          <w:ins w:id="16" w:author="Administrator" w:date="2016-10-18T15:10:51Z"/>
          <w:rFonts w:hint="eastAsia" w:ascii="Arial Unicode MS" w:hAnsi="Arial Unicode MS" w:eastAsia="Arial Unicode MS" w:cs="Arial Unicode MS"/>
          <w:b w:val="0"/>
          <w:bCs w:val="0"/>
          <w:i w:val="0"/>
          <w:iCs w:val="0"/>
          <w:lang w:val="zh-CN" w:eastAsia="zh-CN"/>
        </w:rPr>
      </w:pPr>
      <w:r>
        <w:t xml:space="preserve">CSCI 11 </w:t>
      </w:r>
      <w:r>
        <w:rPr>
          <w:rFonts w:hint="eastAsia" w:ascii="Arial Unicode MS" w:hAnsi="Arial Unicode MS" w:eastAsia="Arial Unicode MS" w:cs="Arial Unicode MS"/>
          <w:b w:val="0"/>
          <w:bCs w:val="0"/>
          <w:i w:val="0"/>
          <w:iCs w:val="0"/>
          <w:lang w:val="zh-CN" w:eastAsia="zh-CN"/>
        </w:rPr>
        <w:t>维修人员工具读取和展示数据</w:t>
      </w:r>
    </w:p>
    <w:p>
      <w:pPr>
        <w:pStyle w:val="3"/>
        <w:framePr w:w="0" w:wrap="auto" w:vAnchor="margin" w:hAnchor="text" w:yAlign="inline"/>
        <w:bidi w:val="0"/>
      </w:pPr>
      <w:ins w:id="17" w:author="Administrator" w:date="2016-10-18T15:10:53Z">
        <w:r>
          <w:rPr>
            <w:rFonts w:hint="eastAsia" w:ascii="Arial Unicode MS" w:hAnsi="Arial Unicode MS" w:cs="Arial Unicode MS"/>
            <w:b w:val="0"/>
            <w:bCs w:val="0"/>
            <w:i w:val="0"/>
            <w:iCs w:val="0"/>
            <w:lang w:val="en-US" w:eastAsia="zh-CN"/>
          </w:rPr>
          <w:t>要</w:t>
        </w:r>
      </w:ins>
      <w:ins w:id="18" w:author="Administrator" w:date="2016-10-18T15:10:54Z">
        <w:r>
          <w:rPr>
            <w:rFonts w:hint="eastAsia" w:ascii="Arial Unicode MS" w:hAnsi="Arial Unicode MS" w:cs="Arial Unicode MS"/>
            <w:b w:val="0"/>
            <w:bCs w:val="0"/>
            <w:i w:val="0"/>
            <w:iCs w:val="0"/>
            <w:lang w:val="en-US" w:eastAsia="zh-CN"/>
          </w:rPr>
          <w:t>对</w:t>
        </w:r>
      </w:ins>
      <w:ins w:id="19" w:author="Administrator" w:date="2016-10-18T15:10:57Z">
        <w:r>
          <w:rPr>
            <w:rFonts w:hint="eastAsia" w:ascii="Arial Unicode MS" w:hAnsi="Arial Unicode MS" w:cs="Arial Unicode MS"/>
            <w:b w:val="0"/>
            <w:bCs w:val="0"/>
            <w:i w:val="0"/>
            <w:iCs w:val="0"/>
            <w:lang w:val="en-US" w:eastAsia="zh-CN"/>
          </w:rPr>
          <w:t>下图</w:t>
        </w:r>
      </w:ins>
      <w:ins w:id="20" w:author="Administrator" w:date="2016-10-18T15:10:58Z">
        <w:r>
          <w:rPr>
            <w:rFonts w:hint="eastAsia" w:ascii="Arial Unicode MS" w:hAnsi="Arial Unicode MS" w:cs="Arial Unicode MS"/>
            <w:b w:val="0"/>
            <w:bCs w:val="0"/>
            <w:i w:val="0"/>
            <w:iCs w:val="0"/>
            <w:lang w:val="en-US" w:eastAsia="zh-CN"/>
          </w:rPr>
          <w:t>中的</w:t>
        </w:r>
      </w:ins>
      <w:ins w:id="21" w:author="Administrator" w:date="2016-10-18T15:11:01Z">
        <w:r>
          <w:rPr>
            <w:rFonts w:hint="eastAsia" w:ascii="Arial Unicode MS" w:hAnsi="Arial Unicode MS" w:cs="Arial Unicode MS"/>
            <w:b w:val="0"/>
            <w:bCs w:val="0"/>
            <w:i w:val="0"/>
            <w:iCs w:val="0"/>
            <w:lang w:val="en-US" w:eastAsia="zh-CN"/>
          </w:rPr>
          <w:t>连线</w:t>
        </w:r>
      </w:ins>
      <w:ins w:id="22" w:author="Administrator" w:date="2016-10-18T15:11:03Z">
        <w:r>
          <w:rPr>
            <w:rFonts w:hint="eastAsia" w:ascii="Arial Unicode MS" w:hAnsi="Arial Unicode MS" w:cs="Arial Unicode MS"/>
            <w:b w:val="0"/>
            <w:bCs w:val="0"/>
            <w:i w:val="0"/>
            <w:iCs w:val="0"/>
            <w:lang w:val="en-US" w:eastAsia="zh-CN"/>
          </w:rPr>
          <w:t>有</w:t>
        </w:r>
      </w:ins>
      <w:ins w:id="23" w:author="Administrator" w:date="2016-10-18T15:11:05Z">
        <w:r>
          <w:rPr>
            <w:rFonts w:hint="eastAsia" w:ascii="Arial Unicode MS" w:hAnsi="Arial Unicode MS" w:cs="Arial Unicode MS"/>
            <w:b w:val="0"/>
            <w:bCs w:val="0"/>
            <w:i w:val="0"/>
            <w:iCs w:val="0"/>
            <w:lang w:val="en-US" w:eastAsia="zh-CN"/>
          </w:rPr>
          <w:t>说明</w:t>
        </w:r>
      </w:ins>
      <w:r>
        <w:rPr>
          <w:rFonts w:ascii="Arial Unicode MS" w:hAnsi="Arial Unicode MS" w:eastAsia="Arial Unicode MS" w:cs="Arial Unicode MS"/>
          <w:b w:val="0"/>
          <w:bCs w:val="0"/>
          <w:i w:val="0"/>
          <w:iCs w:val="0"/>
        </w:rPr>
        <w:br w:type="page"/>
      </w:r>
    </w:p>
    <w:p>
      <w:pPr>
        <w:pStyle w:val="3"/>
        <w:framePr w:w="0" w:wrap="auto" w:vAnchor="margin" w:hAnchor="text" w:yAlign="inline"/>
        <w:bidi w:val="0"/>
      </w:pPr>
      <w:r>
        <mc:AlternateContent>
          <mc:Choice Requires="wpg">
            <w:drawing>
              <wp:anchor distT="152400" distB="152400" distL="152400" distR="152400" simplePos="0" relativeHeight="251659264" behindDoc="0" locked="0" layoutInCell="1" allowOverlap="1">
                <wp:simplePos x="0" y="0"/>
                <wp:positionH relativeFrom="margin">
                  <wp:posOffset>56515</wp:posOffset>
                </wp:positionH>
                <wp:positionV relativeFrom="line">
                  <wp:posOffset>229870</wp:posOffset>
                </wp:positionV>
                <wp:extent cx="5624830" cy="6693535"/>
                <wp:effectExtent l="0" t="0" r="0" b="0"/>
                <wp:wrapTopAndBottom/>
                <wp:docPr id="1073741827" name="officeArt object"/>
                <wp:cNvGraphicFramePr/>
                <a:graphic xmlns:a="http://schemas.openxmlformats.org/drawingml/2006/main">
                  <a:graphicData uri="http://schemas.microsoft.com/office/word/2010/wordprocessingGroup">
                    <wpg:wgp>
                      <wpg:cNvGrpSpPr/>
                      <wpg:grpSpPr>
                        <a:xfrm>
                          <a:off x="0" y="0"/>
                          <a:ext cx="5624551" cy="6693410"/>
                          <a:chOff x="102284" y="0"/>
                          <a:chExt cx="5624550" cy="6693409"/>
                        </a:xfrm>
                      </wpg:grpSpPr>
                      <pic:pic xmlns:pic="http://schemas.openxmlformats.org/drawingml/2006/picture">
                        <pic:nvPicPr>
                          <pic:cNvPr id="1073741825" name="pasted-image.tiff"/>
                          <pic:cNvPicPr>
                            <a:picLocks noChangeAspect="1"/>
                          </pic:cNvPicPr>
                        </pic:nvPicPr>
                        <pic:blipFill>
                          <a:blip r:embed="rId6"/>
                          <a:srcRect t="44812" b="11409"/>
                          <a:stretch>
                            <a:fillRect/>
                          </a:stretch>
                        </pic:blipFill>
                        <pic:spPr>
                          <a:xfrm>
                            <a:off x="102284" y="0"/>
                            <a:ext cx="5624552" cy="6257106"/>
                          </a:xfrm>
                          <a:prstGeom prst="rect">
                            <a:avLst/>
                          </a:prstGeom>
                          <a:ln w="12700" cap="flat">
                            <a:noFill/>
                            <a:miter lim="400000"/>
                            <a:headEnd/>
                            <a:tailEnd/>
                          </a:ln>
                          <a:effectLst/>
                        </pic:spPr>
                      </pic:pic>
                      <wps:wsp>
                        <wps:cNvPr id="1073741826" name="Shape 1073741826"/>
                        <wps:cNvSpPr/>
                        <wps:spPr>
                          <a:xfrm>
                            <a:off x="2193718" y="6257008"/>
                            <a:ext cx="1441888" cy="436402"/>
                          </a:xfrm>
                          <a:prstGeom prst="rect">
                            <a:avLst/>
                          </a:prstGeom>
                          <a:noFill/>
                          <a:ln w="12700" cap="flat">
                            <a:noFill/>
                            <a:miter lim="400000"/>
                          </a:ln>
                          <a:effectLst/>
                        </wps:spPr>
                        <wps:txbx>
                          <w:txbxContent>
                            <w:p>
                              <w:pPr>
                                <w:pStyle w:val="21"/>
                                <w:framePr w:w="0" w:wrap="auto" w:vAnchor="margin" w:hAnchor="text" w:yAlign="inline"/>
                                <w:jc w:val="center"/>
                              </w:pPr>
                              <w:r>
                                <w:rPr>
                                  <w:rFonts w:hint="eastAsia" w:ascii="Arial Unicode MS" w:hAnsi="Arial Unicode MS" w:eastAsia="Arial Unicode MS" w:cs="Arial Unicode MS"/>
                                  <w:b w:val="0"/>
                                  <w:bCs w:val="0"/>
                                  <w:i w:val="0"/>
                                  <w:iCs w:val="0"/>
                                  <w:lang w:val="zh-CN" w:eastAsia="zh-CN"/>
                                </w:rPr>
                                <w:t>图</w:t>
                              </w:r>
                              <w:r>
                                <w:rPr>
                                  <w:rFonts w:ascii="Baskerville" w:hAnsi="Baskerville"/>
                                  <w:lang w:val="zh-CN" w:eastAsia="zh-CN"/>
                                </w:rPr>
                                <w:t xml:space="preserve"> 1 </w:t>
                              </w:r>
                              <w:r>
                                <w:rPr>
                                  <w:rFonts w:ascii="Baskerville" w:hAnsi="Baskerville"/>
                                  <w:lang w:val="de-DE"/>
                                </w:rPr>
                                <w:t>CSCI</w:t>
                              </w:r>
                              <w:r>
                                <w:rPr>
                                  <w:rFonts w:hint="eastAsia" w:ascii="Arial Unicode MS" w:hAnsi="Arial Unicode MS" w:eastAsia="Arial Unicode MS" w:cs="Arial Unicode MS"/>
                                  <w:b w:val="0"/>
                                  <w:bCs w:val="0"/>
                                  <w:i w:val="0"/>
                                  <w:iCs w:val="0"/>
                                  <w:lang w:val="zh-CN" w:eastAsia="zh-CN"/>
                                </w:rPr>
                                <w:t>体系结构设计</w:t>
                              </w:r>
                            </w:p>
                          </w:txbxContent>
                        </wps:txbx>
                        <wps:bodyPr wrap="square" lIns="50800" tIns="50800" rIns="50800" bIns="50800" numCol="1" anchor="t">
                          <a:noAutofit/>
                        </wps:bodyPr>
                      </wps:wsp>
                    </wpg:wgp>
                  </a:graphicData>
                </a:graphic>
              </wp:anchor>
            </w:drawing>
          </mc:Choice>
          <mc:Fallback>
            <w:pict>
              <v:group id="officeArt object" o:spid="_x0000_s1026" o:spt="203" style="position:absolute;left:0pt;margin-left:4.45pt;margin-top:18.1pt;height:527.05pt;width:442.9pt;mso-position-horizontal-relative:margin;mso-position-vertical-relative:line;mso-wrap-distance-bottom:12pt;mso-wrap-distance-top:12pt;z-index:251659264;mso-width-relative:page;mso-height-relative:page;" coordorigin="102284,0" coordsize="5624550,6693409" o:gfxdata="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1879I6DMAxEAXCdD0oBBQUgEYSoEFfhMtSUXBdOwSa4yA1oRi789ORdWUO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PBHgXVEaaPk&#10;D+59xpofm4gmc5f9/jOWtvbTu1XNTeZt6ebZIfOu9tPMofbP91iOpZ/fnHPPWPM182mx87bYmeMx&#10;1BPxGiMu2fzu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">
                <o:lock v:ext="edit" aspectratio="f"/>
                <v:shape id="pasted-image.tiff" o:spid="_x0000_s1026" o:spt="75" type="#_x0000_t75" style="position:absolute;left:102284;top:0;height:6257106;width:5624552;" filled="f" o:preferrelative="t" stroked="f" coordsize="21600,21600" o:gfxdata="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lk&#10;FA3CAAAA4wAAAA8AAAAAAAAAAQAgAAAAIgAAAGRycy9kb3ducmV2LnhtbFBLAQIUABQAAAAIAIdO&#10;4kAzLwWeOwAAADkAAAAQAAAAAAAAAAEAIAAAABEBAABkcnMvc2hhcGV4bWwueG1sUEsFBgAAAAAG&#10;AAYAWwEAALsDAAAAAA==&#10;">
                  <v:fill on="f" focussize="0,0"/>
                  <v:stroke on="f" weight="1pt" miterlimit="4" joinstyle="miter"/>
                  <v:imagedata r:id="rId6" croptop="29368f" cropbottom="7477f" o:title=""/>
                  <o:lock v:ext="edit" aspectratio="t"/>
                </v:shape>
                <v:rect id="Shape 1073741826" o:spid="_x0000_s1026" o:spt="1" style="position:absolute;left:2193718;top:6257008;height:436402;width:1441888;" filled="f" stroked="f" coordsize="21600,21600" o:gfxdata="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NHaQ&#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4pt,4pt,4pt,4pt">
                    <w:txbxContent>
                      <w:p>
                        <w:pPr>
                          <w:pStyle w:val="21"/>
                          <w:framePr w:w="0" w:wrap="auto" w:vAnchor="margin" w:hAnchor="text" w:yAlign="inline"/>
                          <w:jc w:val="center"/>
                        </w:pPr>
                        <w:r>
                          <w:rPr>
                            <w:rFonts w:hint="eastAsia" w:ascii="Arial Unicode MS" w:hAnsi="Arial Unicode MS" w:eastAsia="Arial Unicode MS" w:cs="Arial Unicode MS"/>
                            <w:b w:val="0"/>
                            <w:bCs w:val="0"/>
                            <w:i w:val="0"/>
                            <w:iCs w:val="0"/>
                            <w:lang w:val="zh-CN" w:eastAsia="zh-CN"/>
                          </w:rPr>
                          <w:t>图</w:t>
                        </w:r>
                        <w:r>
                          <w:rPr>
                            <w:rFonts w:ascii="Baskerville" w:hAnsi="Baskerville"/>
                            <w:lang w:val="zh-CN" w:eastAsia="zh-CN"/>
                          </w:rPr>
                          <w:t xml:space="preserve"> 1 </w:t>
                        </w:r>
                        <w:r>
                          <w:rPr>
                            <w:rFonts w:ascii="Baskerville" w:hAnsi="Baskerville"/>
                            <w:lang w:val="de-DE"/>
                          </w:rPr>
                          <w:t>CSCI</w:t>
                        </w:r>
                        <w:r>
                          <w:rPr>
                            <w:rFonts w:hint="eastAsia" w:ascii="Arial Unicode MS" w:hAnsi="Arial Unicode MS" w:eastAsia="Arial Unicode MS" w:cs="Arial Unicode MS"/>
                            <w:b w:val="0"/>
                            <w:bCs w:val="0"/>
                            <w:i w:val="0"/>
                            <w:iCs w:val="0"/>
                            <w:lang w:val="zh-CN" w:eastAsia="zh-CN"/>
                          </w:rPr>
                          <w:t>体系结构设计</w:t>
                        </w:r>
                      </w:p>
                    </w:txbxContent>
                  </v:textbox>
                </v:rect>
                <w10:wrap type="topAndBottom"/>
              </v:group>
            </w:pict>
          </mc:Fallback>
        </mc:AlternateContent>
      </w:r>
    </w:p>
    <w:p>
      <w:pPr>
        <w:pStyle w:val="3"/>
        <w:framePr w:w="0" w:wrap="auto" w:vAnchor="margin" w:hAnchor="text" w:yAlign="inline"/>
        <w:bidi w:val="0"/>
      </w:pPr>
    </w:p>
    <w:p>
      <w:pPr>
        <w:pStyle w:val="17"/>
        <w:framePr w:w="0" w:wrap="auto" w:vAnchor="margin" w:hAnchor="text" w:yAlign="inline"/>
        <w:bidi w:val="0"/>
      </w:pPr>
      <w:r>
        <w:rPr>
          <w:rFonts w:ascii="Arial Unicode MS" w:hAnsi="Arial Unicode MS" w:eastAsia="Arial Unicode MS" w:cs="Arial Unicode MS"/>
          <w:b w:val="0"/>
          <w:bCs w:val="0"/>
          <w:i w:val="0"/>
          <w:iCs w:val="0"/>
        </w:rPr>
        <w:br w:type="page"/>
      </w:r>
    </w:p>
    <w:p>
      <w:pPr>
        <w:pStyle w:val="17"/>
        <w:framePr w:w="0" w:wrap="auto" w:vAnchor="margin" w:hAnchor="text" w:yAlign="inline"/>
        <w:bidi w:val="0"/>
      </w:pPr>
      <w:bookmarkStart w:id="30" w:name="_Toc30"/>
      <w:r>
        <w:rPr>
          <w:rFonts w:eastAsia="Arial Unicode MS" w:cs="Arial Unicode MS"/>
          <w:lang w:val="zh-CN" w:eastAsia="zh-CN"/>
        </w:rPr>
        <w:t xml:space="preserve">5.7 </w:t>
      </w:r>
      <w:r>
        <w:rPr>
          <w:rFonts w:hint="eastAsia" w:ascii="Arial Unicode MS" w:hAnsi="Arial Unicode MS" w:eastAsia="Arial Unicode MS" w:cs="Arial Unicode MS"/>
          <w:b w:val="0"/>
          <w:bCs w:val="0"/>
          <w:i w:val="0"/>
          <w:iCs w:val="0"/>
          <w:lang w:val="zh-CN" w:eastAsia="zh-CN"/>
        </w:rPr>
        <w:t>软件实现和配置项测试</w:t>
      </w:r>
      <w:bookmarkEnd w:id="30"/>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软件实现：开发人员分为四组，分别实现电梯软件、控制软件、维修人员工具和后端调度系统。</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配置项测试准备：由开发人员负责人或负责人指定的其他开发人员编写测试用例、测试软件和测试数据。</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配置项测试执行：由开发人员负责人或负责人指定的其他开发人员使用之前编写的测试用例、测试软件和测试数据进行测试。</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修改和再测试：针对测试中遇到的问题，测试执行人员与软件实现人员沟通，软件实现人员修改代码后，由测试执行人员再次进行测试。</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配置项测试结果分析与记录：由测试执行人员负责收集和整理测试的结果，记录每次测试的详细信息，如执行的日期和时间、负责人员、测试涉及到的模块和测试结果等。</w:t>
      </w:r>
    </w:p>
    <w:p>
      <w:pPr>
        <w:pStyle w:val="17"/>
        <w:framePr w:w="0" w:wrap="auto" w:vAnchor="margin" w:hAnchor="text" w:yAlign="inline"/>
        <w:bidi w:val="0"/>
      </w:pPr>
      <w:bookmarkStart w:id="31" w:name="_Toc31"/>
      <w:r>
        <w:rPr>
          <w:rFonts w:eastAsia="Arial Unicode MS" w:cs="Arial Unicode MS"/>
          <w:lang w:val="zh-CN" w:eastAsia="zh-CN"/>
        </w:rPr>
        <w:t xml:space="preserve">5.8 </w:t>
      </w:r>
      <w:r>
        <w:rPr>
          <w:rFonts w:hint="eastAsia" w:ascii="Arial Unicode MS" w:hAnsi="Arial Unicode MS" w:eastAsia="Arial Unicode MS" w:cs="Arial Unicode MS"/>
          <w:b w:val="0"/>
          <w:bCs w:val="0"/>
          <w:i w:val="0"/>
          <w:iCs w:val="0"/>
          <w:lang w:val="zh-CN" w:eastAsia="zh-CN"/>
        </w:rPr>
        <w:t>配置项集成和测试</w:t>
      </w:r>
      <w:bookmarkEnd w:id="31"/>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配置项集成和测试准备：由开发人员负责人或负责人指定的其他开发人员集成各个配置项，并编写测试用例，测试软件和测试数据。</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配置项集成和测试执行：由开发人员负责人或负责人指定的其他开发人员使用之前编写的测试用例、测试软件和测试数据进行测试。</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修改和再测试：针对测试中遇到的问题，测试执行人员与软件实现人员沟通，软件实现人员修改代码后，由测试执行人员再次进行测试。</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配置项集成和测试结果分析与记录：由测试执行人员负责收集和整理测试的结果，记录每次测试的详细信息，如执行的日期和时间、负责人员、测试涉及到的模块和测试结果等。</w:t>
      </w:r>
    </w:p>
    <w:p>
      <w:pPr>
        <w:pStyle w:val="17"/>
        <w:framePr w:w="0" w:wrap="auto" w:vAnchor="margin" w:hAnchor="text" w:yAlign="inline"/>
        <w:bidi w:val="0"/>
      </w:pPr>
      <w:bookmarkStart w:id="32" w:name="_Toc32"/>
      <w:r>
        <w:rPr>
          <w:rFonts w:eastAsia="Arial Unicode MS" w:cs="Arial Unicode MS"/>
          <w:lang w:val="zh-CN" w:eastAsia="zh-CN"/>
        </w:rPr>
        <w:t xml:space="preserve">5.9 CSCI </w:t>
      </w:r>
      <w:r>
        <w:rPr>
          <w:rFonts w:hint="eastAsia" w:ascii="Arial Unicode MS" w:hAnsi="Arial Unicode MS" w:eastAsia="Arial Unicode MS" w:cs="Arial Unicode MS"/>
          <w:b w:val="0"/>
          <w:bCs w:val="0"/>
          <w:i w:val="0"/>
          <w:iCs w:val="0"/>
          <w:lang w:val="zh-CN" w:eastAsia="zh-CN"/>
        </w:rPr>
        <w:t>合格性测试</w:t>
      </w:r>
      <w:bookmarkEnd w:id="32"/>
    </w:p>
    <w:p>
      <w:pPr>
        <w:pStyle w:val="3"/>
        <w:framePr w:w="0" w:wrap="auto" w:vAnchor="margin" w:hAnchor="text" w:yAlign="inline"/>
        <w:bidi w:val="0"/>
      </w:pPr>
      <w:r>
        <w:rPr>
          <w:lang w:val="it-IT"/>
        </w:rPr>
        <w:t xml:space="preserve">CSCI </w:t>
      </w:r>
      <w:r>
        <w:rPr>
          <w:rFonts w:hint="eastAsia" w:ascii="Arial Unicode MS" w:hAnsi="Arial Unicode MS" w:eastAsia="Arial Unicode MS" w:cs="Arial Unicode MS"/>
          <w:b w:val="0"/>
          <w:bCs w:val="0"/>
          <w:i w:val="0"/>
          <w:iCs w:val="0"/>
          <w:lang w:val="zh-CN" w:eastAsia="zh-CN"/>
        </w:rPr>
        <w:t>合格性测试准备：由开发人员负责人或负责人指定的其他开发人员集成各个配置项，并编写测试用例，测试软件和测试数据。</w:t>
      </w:r>
    </w:p>
    <w:p>
      <w:pPr>
        <w:pStyle w:val="3"/>
        <w:framePr w:w="0" w:wrap="auto" w:vAnchor="margin" w:hAnchor="text" w:yAlign="inline"/>
        <w:bidi w:val="0"/>
      </w:pPr>
      <w:r>
        <w:rPr>
          <w:lang w:val="it-IT"/>
        </w:rPr>
        <w:t xml:space="preserve">CSCI </w:t>
      </w:r>
      <w:r>
        <w:rPr>
          <w:rFonts w:hint="eastAsia" w:ascii="Arial Unicode MS" w:hAnsi="Arial Unicode MS" w:eastAsia="Arial Unicode MS" w:cs="Arial Unicode MS"/>
          <w:b w:val="0"/>
          <w:bCs w:val="0"/>
          <w:i w:val="0"/>
          <w:iCs w:val="0"/>
          <w:lang w:val="zh-CN" w:eastAsia="zh-CN"/>
        </w:rPr>
        <w:t>合格性测试执行：由开发人员负责人或负责人指定的其他开发人员使用之前编写的测试用例、测试软件和测试数据进行测试。</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修改和再测试：针对测试中遇到的问题，测试执行人员与软件实现人员沟通，软件实现人员修改代码后，由测试执行人员再次进行测试。</w:t>
      </w:r>
    </w:p>
    <w:p>
      <w:pPr>
        <w:pStyle w:val="3"/>
        <w:framePr w:w="0" w:wrap="auto" w:vAnchor="margin" w:hAnchor="text" w:yAlign="inline"/>
        <w:bidi w:val="0"/>
      </w:pPr>
      <w:r>
        <w:rPr>
          <w:lang w:val="it-IT"/>
        </w:rPr>
        <w:t xml:space="preserve">CSCI </w:t>
      </w:r>
      <w:r>
        <w:rPr>
          <w:rFonts w:hint="eastAsia" w:ascii="Arial Unicode MS" w:hAnsi="Arial Unicode MS" w:eastAsia="Arial Unicode MS" w:cs="Arial Unicode MS"/>
          <w:b w:val="0"/>
          <w:bCs w:val="0"/>
          <w:i w:val="0"/>
          <w:iCs w:val="0"/>
          <w:lang w:val="zh-CN" w:eastAsia="zh-CN"/>
        </w:rPr>
        <w:t>合格性测试结果分析与记录：由测试执行人员负责收集和整理测试的结果，记录每次测试的详细信息，如执行的日期和时间、负责人员、测试涉及到的模块和测试结果等。</w:t>
      </w:r>
    </w:p>
    <w:p>
      <w:pPr>
        <w:pStyle w:val="17"/>
        <w:framePr w:w="0" w:wrap="auto" w:vAnchor="margin" w:hAnchor="text" w:yAlign="inline"/>
        <w:bidi w:val="0"/>
      </w:pPr>
      <w:bookmarkStart w:id="33" w:name="_Toc33"/>
      <w:r>
        <w:rPr>
          <w:rFonts w:eastAsia="Arial Unicode MS" w:cs="Arial Unicode MS"/>
          <w:lang w:val="zh-CN" w:eastAsia="zh-CN"/>
        </w:rPr>
        <w:t>5.10 CSCI</w:t>
      </w:r>
      <w:r>
        <w:rPr>
          <w:rFonts w:hint="eastAsia" w:ascii="Arial Unicode MS" w:hAnsi="Arial Unicode MS" w:eastAsia="Arial Unicode MS" w:cs="Arial Unicode MS"/>
          <w:b w:val="0"/>
          <w:bCs w:val="0"/>
          <w:i w:val="0"/>
          <w:iCs w:val="0"/>
          <w:lang w:val="zh-CN" w:eastAsia="zh-CN"/>
        </w:rPr>
        <w:t>／</w:t>
      </w:r>
      <w:r>
        <w:rPr>
          <w:rFonts w:eastAsia="Arial Unicode MS" w:cs="Arial Unicode MS"/>
          <w:lang w:val="zh-CN" w:eastAsia="zh-CN"/>
        </w:rPr>
        <w:t xml:space="preserve">HWCI </w:t>
      </w:r>
      <w:r>
        <w:rPr>
          <w:rFonts w:hint="eastAsia" w:ascii="Arial Unicode MS" w:hAnsi="Arial Unicode MS" w:eastAsia="Arial Unicode MS" w:cs="Arial Unicode MS"/>
          <w:b w:val="0"/>
          <w:bCs w:val="0"/>
          <w:i w:val="0"/>
          <w:iCs w:val="0"/>
          <w:lang w:val="zh-CN" w:eastAsia="zh-CN"/>
        </w:rPr>
        <w:t>集成和测试</w:t>
      </w:r>
      <w:bookmarkEnd w:id="33"/>
    </w:p>
    <w:p>
      <w:pPr>
        <w:pStyle w:val="3"/>
        <w:framePr w:w="0" w:wrap="auto" w:vAnchor="margin" w:hAnchor="text" w:yAlign="inline"/>
        <w:bidi w:val="0"/>
      </w:pPr>
      <w:r>
        <w:t>CSCI/HWCI</w:t>
      </w:r>
      <w:r>
        <w:rPr>
          <w:lang w:val="zh-CN" w:eastAsia="zh-CN"/>
        </w:rPr>
        <w:t xml:space="preserve"> </w:t>
      </w:r>
      <w:r>
        <w:rPr>
          <w:rFonts w:hint="eastAsia" w:ascii="Arial Unicode MS" w:hAnsi="Arial Unicode MS" w:eastAsia="Arial Unicode MS" w:cs="Arial Unicode MS"/>
          <w:b w:val="0"/>
          <w:bCs w:val="0"/>
          <w:i w:val="0"/>
          <w:iCs w:val="0"/>
          <w:lang w:val="zh-CN" w:eastAsia="zh-CN"/>
        </w:rPr>
        <w:t>集成和测试准备：由开发人员负责人或负责人指定的其他开发人员集成各个配置项，并编写测试用例，测试软件和测试数据。</w:t>
      </w:r>
    </w:p>
    <w:p>
      <w:pPr>
        <w:pStyle w:val="3"/>
        <w:framePr w:w="0" w:wrap="auto" w:vAnchor="margin" w:hAnchor="text" w:yAlign="inline"/>
        <w:bidi w:val="0"/>
      </w:pPr>
      <w:r>
        <w:t>CSCI/HWCI</w:t>
      </w:r>
      <w:r>
        <w:rPr>
          <w:lang w:val="zh-CN" w:eastAsia="zh-CN"/>
        </w:rPr>
        <w:t xml:space="preserve"> </w:t>
      </w:r>
      <w:r>
        <w:rPr>
          <w:rFonts w:hint="eastAsia" w:ascii="Arial Unicode MS" w:hAnsi="Arial Unicode MS" w:eastAsia="Arial Unicode MS" w:cs="Arial Unicode MS"/>
          <w:b w:val="0"/>
          <w:bCs w:val="0"/>
          <w:i w:val="0"/>
          <w:iCs w:val="0"/>
          <w:lang w:val="zh-CN" w:eastAsia="zh-CN"/>
        </w:rPr>
        <w:t>集成和测试执行：由开发人员负责人或负责人指定的其他开发人员使用之前编写的测试用例、测试软件和测试数据进行测试。</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修改和再测试：针对测试中遇到的问题，测试执行人员与软件实现人员沟通，软件实现人员修改代码后，由测试执行人员再次进行测试。</w:t>
      </w:r>
    </w:p>
    <w:p>
      <w:pPr>
        <w:pStyle w:val="3"/>
        <w:framePr w:w="0" w:wrap="auto" w:vAnchor="margin" w:hAnchor="text" w:yAlign="inline"/>
        <w:bidi w:val="0"/>
      </w:pPr>
      <w:r>
        <w:t>CSCI/HWCI</w:t>
      </w:r>
      <w:r>
        <w:rPr>
          <w:lang w:val="zh-CN" w:eastAsia="zh-CN"/>
        </w:rPr>
        <w:t xml:space="preserve"> </w:t>
      </w:r>
      <w:r>
        <w:rPr>
          <w:rFonts w:hint="eastAsia" w:ascii="Arial Unicode MS" w:hAnsi="Arial Unicode MS" w:eastAsia="Arial Unicode MS" w:cs="Arial Unicode MS"/>
          <w:b w:val="0"/>
          <w:bCs w:val="0"/>
          <w:i w:val="0"/>
          <w:iCs w:val="0"/>
          <w:lang w:val="zh-CN" w:eastAsia="zh-CN"/>
        </w:rPr>
        <w:t>集成和测试结果分析与记录：由测试执行人员负责收集和整理测试的结果，记录每次测试的详细信息，如执行的日期和时间、负责人员、测试涉及到的模块和测试结果等。</w:t>
      </w:r>
    </w:p>
    <w:p>
      <w:pPr>
        <w:pStyle w:val="17"/>
        <w:framePr w:w="0" w:wrap="auto" w:vAnchor="margin" w:hAnchor="text" w:yAlign="inline"/>
        <w:bidi w:val="0"/>
      </w:pPr>
      <w:bookmarkStart w:id="34" w:name="_Toc34"/>
      <w:r>
        <w:rPr>
          <w:rFonts w:eastAsia="Arial Unicode MS" w:cs="Arial Unicode MS"/>
          <w:lang w:val="zh-CN" w:eastAsia="zh-CN"/>
        </w:rPr>
        <w:t xml:space="preserve">5.11 </w:t>
      </w:r>
      <w:r>
        <w:rPr>
          <w:rFonts w:hint="eastAsia" w:ascii="Arial Unicode MS" w:hAnsi="Arial Unicode MS" w:eastAsia="Arial Unicode MS" w:cs="Arial Unicode MS"/>
          <w:b w:val="0"/>
          <w:bCs w:val="0"/>
          <w:i w:val="0"/>
          <w:iCs w:val="0"/>
          <w:lang w:val="zh-CN" w:eastAsia="zh-CN"/>
        </w:rPr>
        <w:t>系统合格性测试</w:t>
      </w:r>
      <w:bookmarkEnd w:id="34"/>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系统合格性准备：由开发人员负责人或负责人指定的其他开发人员集成各个配置项，并编写测试用例，测试软件和测试数据。</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系统合格性执行：由开发人员负责人或负责人指定的其他开发人员使用之前编写的测试用例、测试软件和测试数据进行测试。</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修改和再测试：针对测试中遇到的问题，测试执行人员与软件实现人员沟通，软件实现人员修改代码后，由测试执行人员再次进行测试。</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系统合格性结果分析与记录：由测试执行人员负责收集和整理测试的结果，记录每次测试的详细信息，如执行的日期和时间、负责人员、测试涉及到的模块和测试结果等。</w:t>
      </w:r>
    </w:p>
    <w:p>
      <w:pPr>
        <w:pStyle w:val="17"/>
        <w:framePr w:w="0" w:wrap="auto" w:vAnchor="margin" w:hAnchor="text" w:yAlign="inline"/>
        <w:bidi w:val="0"/>
      </w:pPr>
      <w:bookmarkStart w:id="35" w:name="_Toc35"/>
      <w:r>
        <w:rPr>
          <w:rFonts w:eastAsia="Arial Unicode MS" w:cs="Arial Unicode MS"/>
          <w:lang w:val="zh-CN" w:eastAsia="zh-CN"/>
        </w:rPr>
        <w:t xml:space="preserve">5.12 </w:t>
      </w:r>
      <w:r>
        <w:rPr>
          <w:rFonts w:hint="eastAsia" w:ascii="Arial Unicode MS" w:hAnsi="Arial Unicode MS" w:eastAsia="Arial Unicode MS" w:cs="Arial Unicode MS"/>
          <w:b w:val="0"/>
          <w:bCs w:val="0"/>
          <w:i w:val="0"/>
          <w:iCs w:val="0"/>
          <w:lang w:val="zh-CN" w:eastAsia="zh-CN"/>
        </w:rPr>
        <w:t>软件使用准备</w:t>
      </w:r>
      <w:bookmarkEnd w:id="35"/>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可执行软件的准备：软件使用前将源代码编译成可执行软件，同时制作必要的安装程序。</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用户现场的版本说明的准备：在软件使用之前向用户说明当前使用的软件版本，与上一版本的主要区别和改进，以及已知的在下一版本中将解决的问题。</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用户手册的准备：按照需求文档的要求编写用户手册，并在软件使用之前提供给用户。</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在用户现场安装：为用户的所有电梯安装电梯软件，为用户控制室中的控制终端安装控制软件和维修人员工具，同时将后端集中调度系统部署在用户的后端服务器上。</w:t>
      </w:r>
    </w:p>
    <w:p>
      <w:pPr>
        <w:pStyle w:val="17"/>
        <w:framePr w:w="0" w:wrap="auto" w:vAnchor="margin" w:hAnchor="text" w:yAlign="inline"/>
        <w:bidi w:val="0"/>
      </w:pPr>
      <w:bookmarkStart w:id="36" w:name="_Toc36"/>
      <w:r>
        <w:rPr>
          <w:rFonts w:eastAsia="Arial Unicode MS" w:cs="Arial Unicode MS"/>
          <w:lang w:val="zh-CN" w:eastAsia="zh-CN"/>
        </w:rPr>
        <w:t xml:space="preserve">5.13 </w:t>
      </w:r>
      <w:r>
        <w:rPr>
          <w:rFonts w:hint="eastAsia" w:ascii="Arial Unicode MS" w:hAnsi="Arial Unicode MS" w:eastAsia="Arial Unicode MS" w:cs="Arial Unicode MS"/>
          <w:b w:val="0"/>
          <w:bCs w:val="0"/>
          <w:i w:val="0"/>
          <w:iCs w:val="0"/>
          <w:lang w:val="zh-CN" w:eastAsia="zh-CN"/>
        </w:rPr>
        <w:t>软件移交准备</w:t>
      </w:r>
      <w:bookmarkEnd w:id="36"/>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可执行软件的准备：软件使用前将源代码编译成可执行软件，同时制作必要的安装程序。</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源文件准备：将最终版本的源文件上传到代码库中。</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支持现场的版本说明的准备：在软件使用之前向用户说明当前使用的软件版本，与上一版本的主要区别和改进，以及已知的在下一版本中将解决的问题。</w:t>
      </w:r>
    </w:p>
    <w:p>
      <w:pPr>
        <w:pStyle w:val="3"/>
        <w:framePr w:w="0" w:wrap="auto" w:vAnchor="margin" w:hAnchor="text" w:yAlign="inline"/>
        <w:bidi w:val="0"/>
      </w:pPr>
      <w:r>
        <w:t>“</w:t>
      </w:r>
      <w:r>
        <w:rPr>
          <w:rFonts w:hint="eastAsia" w:ascii="Arial Unicode MS" w:hAnsi="Arial Unicode MS" w:eastAsia="Arial Unicode MS" w:cs="Arial Unicode MS"/>
          <w:b w:val="0"/>
          <w:bCs w:val="0"/>
          <w:i w:val="0"/>
          <w:iCs w:val="0"/>
          <w:lang w:val="zh-TW" w:eastAsia="zh-TW"/>
        </w:rPr>
        <w:t>已完成</w:t>
      </w:r>
      <w:r>
        <w:t>”</w:t>
      </w:r>
      <w:r>
        <w:rPr>
          <w:rFonts w:hint="eastAsia" w:ascii="Arial Unicode MS" w:hAnsi="Arial Unicode MS" w:eastAsia="Arial Unicode MS" w:cs="Arial Unicode MS"/>
          <w:b w:val="0"/>
          <w:bCs w:val="0"/>
          <w:i w:val="0"/>
          <w:iCs w:val="0"/>
          <w:lang w:val="zh-TW" w:eastAsia="zh-TW"/>
        </w:rPr>
        <w:t>的</w:t>
      </w:r>
      <w:r>
        <w:t xml:space="preserve"> </w:t>
      </w:r>
      <w:r>
        <w:rPr>
          <w:lang w:val="it-IT"/>
        </w:rPr>
        <w:t xml:space="preserve">CSCI </w:t>
      </w:r>
      <w:r>
        <w:rPr>
          <w:rFonts w:hint="eastAsia" w:ascii="Arial Unicode MS" w:hAnsi="Arial Unicode MS" w:eastAsia="Arial Unicode MS" w:cs="Arial Unicode MS"/>
          <w:b w:val="0"/>
          <w:bCs w:val="0"/>
          <w:i w:val="0"/>
          <w:iCs w:val="0"/>
          <w:lang w:val="zh-CN" w:eastAsia="zh-CN"/>
        </w:rPr>
        <w:t>设计和其他的软件支持信息的准备：向用户说明系统已经实现的</w:t>
      </w:r>
      <w:r>
        <w:t xml:space="preserve"> </w:t>
      </w:r>
      <w:r>
        <w:rPr>
          <w:lang w:val="de-DE"/>
        </w:rPr>
        <w:t>CSCI</w:t>
      </w:r>
      <w:r>
        <w:rPr>
          <w:rFonts w:hint="eastAsia" w:ascii="Arial Unicode MS" w:hAnsi="Arial Unicode MS" w:eastAsia="Arial Unicode MS" w:cs="Arial Unicode MS"/>
          <w:b w:val="0"/>
          <w:bCs w:val="0"/>
          <w:i w:val="0"/>
          <w:iCs w:val="0"/>
        </w:rPr>
        <w:t>。</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系统设计说明的更新：如果系统与上一版本的设计有变化，需要相应更新系统设计说明。</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支持手册准备：按照需求文档的要求编写用户手册，并在软件使用之前提供给用户。</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到指定支持现场的移交：为用户的所有电梯安装电梯软件，为用户控制室中的控制终端安装控制软件和维修人员工具，同时将后端集中调度系统部署在用户的后端服务器上。</w:t>
      </w:r>
    </w:p>
    <w:p>
      <w:pPr>
        <w:pStyle w:val="17"/>
        <w:framePr w:w="0" w:wrap="auto" w:vAnchor="margin" w:hAnchor="text" w:yAlign="inline"/>
        <w:bidi w:val="0"/>
      </w:pPr>
      <w:bookmarkStart w:id="37" w:name="_Toc37"/>
      <w:r>
        <w:rPr>
          <w:rFonts w:eastAsia="Arial Unicode MS" w:cs="Arial Unicode MS"/>
          <w:lang w:val="zh-CN" w:eastAsia="zh-CN"/>
        </w:rPr>
        <w:t xml:space="preserve">5.14 </w:t>
      </w:r>
      <w:r>
        <w:rPr>
          <w:rFonts w:hint="eastAsia" w:ascii="Arial Unicode MS" w:hAnsi="Arial Unicode MS" w:eastAsia="Arial Unicode MS" w:cs="Arial Unicode MS"/>
          <w:b w:val="0"/>
          <w:bCs w:val="0"/>
          <w:i w:val="0"/>
          <w:iCs w:val="0"/>
          <w:lang w:val="zh-CN" w:eastAsia="zh-CN"/>
        </w:rPr>
        <w:t>软件配置管理</w:t>
      </w:r>
      <w:bookmarkEnd w:id="37"/>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配置标识：系统共</w:t>
      </w:r>
      <w:r>
        <w:t xml:space="preserve"> 11 </w:t>
      </w:r>
      <w:r>
        <w:rPr>
          <w:rFonts w:hint="eastAsia" w:ascii="Arial Unicode MS" w:hAnsi="Arial Unicode MS" w:eastAsia="Arial Unicode MS" w:cs="Arial Unicode MS"/>
          <w:b w:val="0"/>
          <w:bCs w:val="0"/>
          <w:i w:val="0"/>
          <w:iCs w:val="0"/>
          <w:lang w:val="zh-CN" w:eastAsia="zh-CN"/>
        </w:rPr>
        <w:t>个配置项，标识分别为</w:t>
      </w:r>
      <w:r>
        <w:t xml:space="preserve"> CSCI 1 </w:t>
      </w:r>
      <w:r>
        <w:rPr>
          <w:rFonts w:hint="eastAsia" w:ascii="Arial Unicode MS" w:hAnsi="Arial Unicode MS" w:eastAsia="Arial Unicode MS" w:cs="Arial Unicode MS"/>
          <w:b w:val="0"/>
          <w:bCs w:val="0"/>
          <w:i w:val="0"/>
          <w:iCs w:val="0"/>
        </w:rPr>
        <w:t>～</w:t>
      </w:r>
      <w:r>
        <w:t xml:space="preserve"> CSCI 11</w:t>
      </w:r>
      <w:r>
        <w:rPr>
          <w:rFonts w:hint="eastAsia" w:ascii="Arial Unicode MS" w:hAnsi="Arial Unicode MS" w:eastAsia="Arial Unicode MS" w:cs="Arial Unicode MS"/>
          <w:b w:val="0"/>
          <w:bCs w:val="0"/>
          <w:i w:val="0"/>
          <w:iCs w:val="0"/>
        </w:rPr>
        <w:t>。</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配置控制：在修改配置项时，需要向开发人员负责人或负责人指定的其他开发人员申请，由开发人员负责人或负责人指定的其他开发人员负责对申请进行初始化、评估、协调、实现。</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配置状态统计：每次开发人员负责人或负责人指定的其他开发人员通过了配置修改申请后，需要同时将相应的配置状态更改为待修改，结束修改后需将状态恢复原状，同时需要对于配置当前进行了修改的次数进行记录和统计。</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配置审核：由需方和开发人员负责人或负责人指定的其他开发人员共同对最终确定的所有配置项进行审核。</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发行管理和交付：配置项修改完成后根据情况发布子软件或整个系统的新版本。</w:t>
      </w:r>
    </w:p>
    <w:p>
      <w:pPr>
        <w:pStyle w:val="17"/>
        <w:framePr w:w="0" w:wrap="auto" w:vAnchor="margin" w:hAnchor="text" w:yAlign="inline"/>
        <w:bidi w:val="0"/>
      </w:pPr>
      <w:bookmarkStart w:id="38" w:name="_Toc38"/>
      <w:r>
        <w:rPr>
          <w:rFonts w:eastAsia="Arial Unicode MS" w:cs="Arial Unicode MS"/>
          <w:lang w:val="zh-CN" w:eastAsia="zh-CN"/>
        </w:rPr>
        <w:t xml:space="preserve">5.15 </w:t>
      </w:r>
      <w:r>
        <w:rPr>
          <w:rFonts w:hint="eastAsia" w:ascii="Arial Unicode MS" w:hAnsi="Arial Unicode MS" w:eastAsia="Arial Unicode MS" w:cs="Arial Unicode MS"/>
          <w:b w:val="0"/>
          <w:bCs w:val="0"/>
          <w:i w:val="0"/>
          <w:iCs w:val="0"/>
          <w:lang w:val="zh-CN" w:eastAsia="zh-CN"/>
        </w:rPr>
        <w:t>软件产品评估</w:t>
      </w:r>
      <w:bookmarkEnd w:id="38"/>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中间阶段和最终的软件产品评估：由需方和开发人员负责人或负责人指定的其他开发人员共同对中间阶段和最终的软件产品进行评估。</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软件产品评估记录：每次进行软件评估，开发人员负责人或负责人指定的其他开发人员都需要记录评估的结果，包括需方对于软件的评价，指出的软件中存在的问题和可能的改进。</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软件产品评估的独立性：软件产品评估由开发人员负责人或负责人指定的其他开发人员以及需方独立进行。</w:t>
      </w:r>
    </w:p>
    <w:p>
      <w:pPr>
        <w:pStyle w:val="17"/>
        <w:framePr w:w="0" w:wrap="auto" w:vAnchor="margin" w:hAnchor="text" w:yAlign="inline"/>
        <w:bidi w:val="0"/>
      </w:pPr>
      <w:bookmarkStart w:id="39" w:name="_Toc39"/>
      <w:r>
        <w:rPr>
          <w:rFonts w:eastAsia="Arial Unicode MS" w:cs="Arial Unicode MS"/>
          <w:lang w:val="zh-CN" w:eastAsia="zh-CN"/>
        </w:rPr>
        <w:t xml:space="preserve">5.16 </w:t>
      </w:r>
      <w:r>
        <w:rPr>
          <w:rFonts w:hint="eastAsia" w:ascii="Arial Unicode MS" w:hAnsi="Arial Unicode MS" w:eastAsia="Arial Unicode MS" w:cs="Arial Unicode MS"/>
          <w:b w:val="0"/>
          <w:bCs w:val="0"/>
          <w:i w:val="0"/>
          <w:iCs w:val="0"/>
          <w:lang w:val="zh-CN" w:eastAsia="zh-CN"/>
        </w:rPr>
        <w:t>软件质量保证</w:t>
      </w:r>
      <w:bookmarkEnd w:id="39"/>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软件质量保证评估：由需方和开发人员负责人或负责人指定的其他开发人员共同对中间阶段和最终的软件产品进行评估。</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软件质量保证记录：每次进行软件质量保证，开发人员负责人或负责人指定的其他开发人员都需要进行记录。</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软件质量保证的独立性：软件产品质量保证由开发人员负责人或负责人指定的其他开发人员以及需方独立进行。</w:t>
      </w:r>
    </w:p>
    <w:p>
      <w:pPr>
        <w:pStyle w:val="17"/>
        <w:framePr w:w="0" w:wrap="auto" w:vAnchor="margin" w:hAnchor="text" w:yAlign="inline"/>
        <w:bidi w:val="0"/>
      </w:pPr>
      <w:bookmarkStart w:id="40" w:name="_Toc40"/>
      <w:r>
        <w:rPr>
          <w:rFonts w:eastAsia="Arial Unicode MS" w:cs="Arial Unicode MS"/>
          <w:lang w:val="zh-CN" w:eastAsia="zh-CN"/>
        </w:rPr>
        <w:t xml:space="preserve">5.17 </w:t>
      </w:r>
      <w:r>
        <w:rPr>
          <w:rFonts w:hint="eastAsia" w:ascii="Arial Unicode MS" w:hAnsi="Arial Unicode MS" w:eastAsia="Arial Unicode MS" w:cs="Arial Unicode MS"/>
          <w:b w:val="0"/>
          <w:bCs w:val="0"/>
          <w:i w:val="0"/>
          <w:iCs w:val="0"/>
          <w:lang w:val="zh-CN" w:eastAsia="zh-CN"/>
        </w:rPr>
        <w:t>问题解决过程</w:t>
      </w:r>
      <w:bookmarkEnd w:id="40"/>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问题／变更报告：每次发现问题和进行变更，开发人员负责人或负责人指定的其他开发人员需要撰写问题／变更报告。</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更正活动系统。</w:t>
      </w:r>
    </w:p>
    <w:p>
      <w:pPr>
        <w:pStyle w:val="17"/>
        <w:framePr w:w="0" w:wrap="auto" w:vAnchor="margin" w:hAnchor="text" w:yAlign="inline"/>
        <w:bidi w:val="0"/>
      </w:pPr>
      <w:bookmarkStart w:id="41" w:name="_Toc41"/>
      <w:r>
        <w:rPr>
          <w:rFonts w:eastAsia="Arial Unicode MS" w:cs="Arial Unicode MS"/>
          <w:lang w:val="zh-CN" w:eastAsia="zh-CN"/>
        </w:rPr>
        <w:t xml:space="preserve">5.18 </w:t>
      </w:r>
      <w:r>
        <w:rPr>
          <w:rFonts w:hint="eastAsia" w:ascii="Arial Unicode MS" w:hAnsi="Arial Unicode MS" w:eastAsia="Arial Unicode MS" w:cs="Arial Unicode MS"/>
          <w:b w:val="0"/>
          <w:bCs w:val="0"/>
          <w:i w:val="0"/>
          <w:iCs w:val="0"/>
          <w:lang w:val="zh-CN" w:eastAsia="zh-CN"/>
        </w:rPr>
        <w:t>联合评审</w:t>
      </w:r>
      <w:bookmarkEnd w:id="41"/>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联合技术评审：由开发人员负责人或负责人指定的其他开发人员与开发人员负责人制定的第三方共同进行联合技术评审。</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联合管理评审：由开发人员负责人或负责人指定的其他开发人员与开发人员负责人制定的第三方共同进行联合管理评审。</w:t>
      </w:r>
    </w:p>
    <w:p>
      <w:pPr>
        <w:pStyle w:val="17"/>
        <w:framePr w:w="0" w:wrap="auto" w:vAnchor="margin" w:hAnchor="text" w:yAlign="inline"/>
        <w:bidi w:val="0"/>
      </w:pPr>
      <w:bookmarkStart w:id="42" w:name="_Toc42"/>
      <w:r>
        <w:rPr>
          <w:rFonts w:eastAsia="Arial Unicode MS" w:cs="Arial Unicode MS"/>
          <w:lang w:val="zh-CN" w:eastAsia="zh-CN"/>
        </w:rPr>
        <w:t xml:space="preserve">5.18 </w:t>
      </w:r>
      <w:r>
        <w:rPr>
          <w:rFonts w:hint="eastAsia" w:ascii="Arial Unicode MS" w:hAnsi="Arial Unicode MS" w:eastAsia="Arial Unicode MS" w:cs="Arial Unicode MS"/>
          <w:b w:val="0"/>
          <w:bCs w:val="0"/>
          <w:i w:val="0"/>
          <w:iCs w:val="0"/>
          <w:lang w:val="zh-CN" w:eastAsia="zh-CN"/>
        </w:rPr>
        <w:t>文档编制</w:t>
      </w:r>
      <w:bookmarkEnd w:id="42"/>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根据需求文档的要求编制符合国家和行业标准的其他文档。</w:t>
      </w:r>
    </w:p>
    <w:p>
      <w:pPr>
        <w:pStyle w:val="17"/>
        <w:framePr w:w="0" w:wrap="auto" w:vAnchor="margin" w:hAnchor="text" w:yAlign="inline"/>
        <w:bidi w:val="0"/>
      </w:pPr>
      <w:bookmarkStart w:id="43" w:name="_Toc43"/>
      <w:r>
        <w:rPr>
          <w:rFonts w:eastAsia="Arial Unicode MS" w:cs="Arial Unicode MS"/>
          <w:lang w:val="zh-CN" w:eastAsia="zh-CN"/>
        </w:rPr>
        <w:t xml:space="preserve">5.20 </w:t>
      </w:r>
      <w:r>
        <w:rPr>
          <w:rFonts w:hint="eastAsia" w:ascii="Arial Unicode MS" w:hAnsi="Arial Unicode MS" w:eastAsia="Arial Unicode MS" w:cs="Arial Unicode MS"/>
          <w:b w:val="0"/>
          <w:bCs w:val="0"/>
          <w:i w:val="0"/>
          <w:iCs w:val="0"/>
          <w:lang w:val="zh-CN" w:eastAsia="zh-CN"/>
        </w:rPr>
        <w:t>其他软件开发活动</w:t>
      </w:r>
      <w:bookmarkEnd w:id="43"/>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无。</w:t>
      </w:r>
    </w:p>
    <w:tbl>
      <w:tblPr>
        <w:tblStyle w:val="10"/>
        <w:tblW w:w="9360" w:type="dxa"/>
        <w:tblInd w:w="108" w:type="dxa"/>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auto"/>
        <w:tblLayout w:type="fixed"/>
        <w:tblCellMar>
          <w:top w:w="0" w:type="dxa"/>
          <w:left w:w="108" w:type="dxa"/>
          <w:bottom w:w="0" w:type="dxa"/>
          <w:right w:w="108" w:type="dxa"/>
        </w:tblCellMar>
      </w:tblPr>
      <w:tblGrid>
        <w:gridCol w:w="1872"/>
        <w:gridCol w:w="1872"/>
        <w:gridCol w:w="1872"/>
        <w:gridCol w:w="1872"/>
        <w:gridCol w:w="1872"/>
      </w:tblGrid>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auto"/>
          <w:tblLayout w:type="fixed"/>
          <w:tblCellMar>
            <w:top w:w="0" w:type="dxa"/>
            <w:left w:w="108" w:type="dxa"/>
            <w:bottom w:w="0" w:type="dxa"/>
            <w:right w:w="108" w:type="dxa"/>
          </w:tblCellMar>
        </w:tblPrEx>
        <w:trPr>
          <w:trHeight w:val="340" w:hRule="atLeast"/>
          <w:tblHeader/>
        </w:trPr>
        <w:tc>
          <w:tcPr>
            <w:tcW w:w="9360" w:type="dxa"/>
            <w:gridSpan w:val="5"/>
            <w:tcBorders>
              <w:top w:val="nil"/>
              <w:left w:val="nil"/>
              <w:bottom w:val="nil"/>
              <w:right w:val="nil"/>
            </w:tcBorders>
            <w:shd w:val="clear" w:color="auto" w:fill="auto"/>
            <w:tcMar>
              <w:top w:w="80" w:type="dxa"/>
              <w:left w:w="80" w:type="dxa"/>
              <w:bottom w:w="80" w:type="dxa"/>
              <w:right w:w="80" w:type="dxa"/>
            </w:tcMar>
            <w:vAlign w:val="center"/>
          </w:tcPr>
          <w:p>
            <w:pPr>
              <w:pStyle w:val="20"/>
              <w:framePr w:w="0" w:wrap="auto" w:vAnchor="margin" w:hAnchor="text" w:yAlign="inline"/>
            </w:pPr>
            <w:r>
              <w:t>表 3 进度表</w:t>
            </w:r>
            <w:ins w:id="24" w:author="Administrator" w:date="2016-10-18T15:15:39Z">
              <w:r>
                <w:rPr>
                  <w:rFonts w:hint="eastAsia" w:eastAsia="宋体"/>
                  <w:lang w:val="en-US" w:eastAsia="zh-CN"/>
                </w:rPr>
                <w:t>缺少</w:t>
              </w:r>
            </w:ins>
            <w:ins w:id="25" w:author="Administrator" w:date="2016-10-18T15:15:43Z">
              <w:r>
                <w:rPr>
                  <w:rFonts w:hint="eastAsia" w:eastAsia="宋体"/>
                  <w:lang w:val="en-US" w:eastAsia="zh-CN"/>
                </w:rPr>
                <w:t>详尽</w:t>
              </w:r>
            </w:ins>
            <w:ins w:id="26" w:author="Administrator" w:date="2016-10-18T15:15:48Z">
              <w:r>
                <w:rPr>
                  <w:rFonts w:hint="eastAsia" w:eastAsia="宋体"/>
                  <w:lang w:val="en-US" w:eastAsia="zh-CN"/>
                </w:rPr>
                <w:t>的</w:t>
              </w:r>
            </w:ins>
            <w:ins w:id="27" w:author="Administrator" w:date="2016-10-18T15:15:50Z">
              <w:r>
                <w:rPr>
                  <w:rFonts w:hint="eastAsia" w:eastAsia="宋体"/>
                  <w:lang w:val="en-US" w:eastAsia="zh-CN"/>
                </w:rPr>
                <w:t>时间</w:t>
              </w:r>
            </w:ins>
            <w:ins w:id="28" w:author="Administrator" w:date="2016-10-18T15:15:54Z">
              <w:r>
                <w:rPr>
                  <w:rFonts w:hint="eastAsia" w:eastAsia="宋体"/>
                  <w:lang w:val="en-US" w:eastAsia="zh-CN"/>
                </w:rPr>
                <w:t>表</w:t>
              </w:r>
            </w:ins>
            <w:ins w:id="29" w:author="Administrator" w:date="2016-10-18T15:15:55Z">
              <w:r>
                <w:rPr>
                  <w:rFonts w:hint="eastAsia" w:eastAsia="宋体"/>
                  <w:lang w:val="en-US" w:eastAsia="zh-CN"/>
                </w:rPr>
                <w:t>和</w:t>
              </w:r>
            </w:ins>
            <w:ins w:id="30" w:author="Administrator" w:date="2016-10-18T15:15:58Z">
              <w:r>
                <w:rPr>
                  <w:rFonts w:hint="eastAsia" w:eastAsia="宋体"/>
                  <w:lang w:val="en-US" w:eastAsia="zh-CN"/>
                </w:rPr>
                <w:t>人员</w:t>
              </w:r>
            </w:ins>
            <w:ins w:id="31" w:author="Administrator" w:date="2016-10-18T15:16:05Z">
              <w:r>
                <w:rPr>
                  <w:rFonts w:hint="eastAsia" w:eastAsia="宋体"/>
                  <w:lang w:val="en-US" w:eastAsia="zh-CN"/>
                </w:rPr>
                <w:t>任务</w:t>
              </w:r>
            </w:ins>
            <w:ins w:id="32" w:author="Administrator" w:date="2016-10-18T15:16:08Z">
              <w:r>
                <w:rPr>
                  <w:rFonts w:hint="eastAsia" w:eastAsia="宋体"/>
                  <w:lang w:val="en-US" w:eastAsia="zh-CN"/>
                </w:rPr>
                <w:t>分工</w:t>
              </w:r>
            </w:ins>
            <w:bookmarkStart w:id="57" w:name="_GoBack"/>
            <w:bookmarkEnd w:id="57"/>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290" w:hRule="atLeast"/>
          <w:tblHeader/>
        </w:trPr>
        <w:tc>
          <w:tcPr>
            <w:tcW w:w="1872"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阶段</w:t>
            </w:r>
          </w:p>
        </w:tc>
        <w:tc>
          <w:tcPr>
            <w:tcW w:w="1872"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子阶段</w:t>
            </w:r>
          </w:p>
        </w:tc>
        <w:tc>
          <w:tcPr>
            <w:tcW w:w="1872"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活动</w:t>
            </w:r>
          </w:p>
        </w:tc>
        <w:tc>
          <w:tcPr>
            <w:tcW w:w="1872"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产出物</w:t>
            </w:r>
          </w:p>
        </w:tc>
        <w:tc>
          <w:tcPr>
            <w:tcW w:w="1872"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验证要求</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850" w:hRule="atLeast"/>
        </w:trPr>
        <w:tc>
          <w:tcPr>
            <w:tcW w:w="1872"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启动阶段</w:t>
            </w:r>
          </w:p>
        </w:tc>
        <w:tc>
          <w:tcPr>
            <w:tcW w:w="1872"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启动阶段</w:t>
            </w:r>
          </w:p>
        </w:tc>
        <w:tc>
          <w:tcPr>
            <w:tcW w:w="1872"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numPr>
                <w:ilvl w:val="0"/>
                <w:numId w:val="13"/>
              </w:numPr>
              <w:bidi w:val="0"/>
            </w:pPr>
            <w:r>
              <w:rPr>
                <w:rFonts w:hint="eastAsia" w:ascii="Arial Unicode MS" w:hAnsi="Arial Unicode MS" w:eastAsia="Arial Unicode MS" w:cs="Arial Unicode MS"/>
                <w:b w:val="0"/>
                <w:bCs w:val="0"/>
                <w:i w:val="0"/>
                <w:iCs w:val="0"/>
                <w:lang w:val="zh-CN" w:eastAsia="zh-CN"/>
              </w:rPr>
              <w:t>评估和接受项目任务</w:t>
            </w:r>
          </w:p>
          <w:p>
            <w:pPr>
              <w:pStyle w:val="19"/>
              <w:framePr w:w="0" w:wrap="auto" w:vAnchor="margin" w:hAnchor="text" w:yAlign="inline"/>
              <w:numPr>
                <w:ilvl w:val="0"/>
                <w:numId w:val="13"/>
              </w:numPr>
              <w:bidi w:val="0"/>
            </w:pPr>
            <w:r>
              <w:rPr>
                <w:rFonts w:hint="eastAsia" w:ascii="Arial Unicode MS" w:hAnsi="Arial Unicode MS" w:eastAsia="Arial Unicode MS" w:cs="Arial Unicode MS"/>
                <w:b w:val="0"/>
                <w:bCs w:val="0"/>
                <w:i w:val="0"/>
                <w:iCs w:val="0"/>
                <w:lang w:val="zh-CN" w:eastAsia="zh-CN"/>
              </w:rPr>
              <w:t>架设开发环境</w:t>
            </w:r>
          </w:p>
        </w:tc>
        <w:tc>
          <w:tcPr>
            <w:tcW w:w="1872"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《软件开发计划》</w:t>
            </w:r>
          </w:p>
        </w:tc>
        <w:tc>
          <w:tcPr>
            <w:tcW w:w="1872"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560" w:hRule="atLeast"/>
        </w:trPr>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需求确定阶段</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需求获取</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numPr>
                <w:ilvl w:val="0"/>
                <w:numId w:val="14"/>
              </w:numPr>
              <w:bidi w:val="0"/>
            </w:pPr>
            <w:r>
              <w:rPr>
                <w:rFonts w:hint="eastAsia" w:ascii="Arial Unicode MS" w:hAnsi="Arial Unicode MS" w:eastAsia="Arial Unicode MS" w:cs="Arial Unicode MS"/>
                <w:b w:val="0"/>
                <w:bCs w:val="0"/>
                <w:i w:val="0"/>
                <w:iCs w:val="0"/>
                <w:lang w:val="zh-CN" w:eastAsia="zh-CN"/>
              </w:rPr>
              <w:t>客户访谈</w:t>
            </w:r>
          </w:p>
          <w:p>
            <w:pPr>
              <w:pStyle w:val="19"/>
              <w:framePr w:w="0" w:wrap="auto" w:vAnchor="margin" w:hAnchor="text" w:yAlign="inline"/>
              <w:numPr>
                <w:ilvl w:val="0"/>
                <w:numId w:val="14"/>
              </w:numPr>
              <w:bidi w:val="0"/>
            </w:pPr>
            <w:r>
              <w:rPr>
                <w:rFonts w:hint="eastAsia" w:ascii="Arial Unicode MS" w:hAnsi="Arial Unicode MS" w:eastAsia="Arial Unicode MS" w:cs="Arial Unicode MS"/>
                <w:b w:val="0"/>
                <w:bCs w:val="0"/>
                <w:i w:val="0"/>
                <w:iCs w:val="0"/>
                <w:lang w:val="zh-CN" w:eastAsia="zh-CN"/>
              </w:rPr>
              <w:t>实地考察</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《需求访谈记录》</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1120" w:hRule="atLeast"/>
        </w:trPr>
        <w:tc>
          <w:tcPr>
            <w:tcW w:w="1872" w:type="dxa"/>
            <w:tcBorders>
              <w:top w:val="nil"/>
              <w:left w:val="nil"/>
              <w:bottom w:val="nil"/>
              <w:right w:val="nil"/>
            </w:tcBorders>
            <w:shd w:val="clear" w:color="auto" w:fill="F4F8EE"/>
            <w:tcMar>
              <w:top w:w="80" w:type="dxa"/>
              <w:left w:w="80" w:type="dxa"/>
              <w:bottom w:w="80" w:type="dxa"/>
              <w:right w:w="80" w:type="dxa"/>
            </w:tcMar>
            <w:vAlign w:val="top"/>
          </w:tcP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需求分析</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numPr>
                <w:ilvl w:val="0"/>
                <w:numId w:val="15"/>
              </w:numPr>
              <w:bidi w:val="0"/>
            </w:pPr>
            <w:r>
              <w:rPr>
                <w:rFonts w:hint="eastAsia" w:ascii="Arial Unicode MS" w:hAnsi="Arial Unicode MS" w:eastAsia="Arial Unicode MS" w:cs="Arial Unicode MS"/>
                <w:b w:val="0"/>
                <w:bCs w:val="0"/>
                <w:i w:val="0"/>
                <w:iCs w:val="0"/>
                <w:lang w:val="zh-CN" w:eastAsia="zh-CN"/>
              </w:rPr>
              <w:t>完成需求模型</w:t>
            </w:r>
          </w:p>
          <w:p>
            <w:pPr>
              <w:pStyle w:val="19"/>
              <w:framePr w:w="0" w:wrap="auto" w:vAnchor="margin" w:hAnchor="text" w:yAlign="inline"/>
              <w:numPr>
                <w:ilvl w:val="0"/>
                <w:numId w:val="15"/>
              </w:numPr>
              <w:bidi w:val="0"/>
            </w:pPr>
            <w:r>
              <w:rPr>
                <w:rFonts w:hint="eastAsia" w:ascii="Arial Unicode MS" w:hAnsi="Arial Unicode MS" w:eastAsia="Arial Unicode MS" w:cs="Arial Unicode MS"/>
                <w:b w:val="0"/>
                <w:bCs w:val="0"/>
                <w:i w:val="0"/>
                <w:iCs w:val="0"/>
                <w:lang w:val="zh-CN" w:eastAsia="zh-CN"/>
              </w:rPr>
              <w:t>完成</w:t>
            </w:r>
            <w:r>
              <w:rPr>
                <w:rFonts w:eastAsia="Arial Unicode MS" w:cs="Arial Unicode MS"/>
                <w:lang w:val="zh-CN" w:eastAsia="zh-CN"/>
              </w:rPr>
              <w:t xml:space="preserve"> SRS</w:t>
            </w:r>
          </w:p>
          <w:p>
            <w:pPr>
              <w:pStyle w:val="19"/>
              <w:framePr w:w="0" w:wrap="auto" w:vAnchor="margin" w:hAnchor="text" w:yAlign="inline"/>
              <w:numPr>
                <w:ilvl w:val="0"/>
                <w:numId w:val="15"/>
              </w:numPr>
              <w:bidi w:val="0"/>
            </w:pPr>
            <w:r>
              <w:rPr>
                <w:rFonts w:hint="eastAsia" w:ascii="Arial Unicode MS" w:hAnsi="Arial Unicode MS" w:eastAsia="Arial Unicode MS" w:cs="Arial Unicode MS"/>
                <w:b w:val="0"/>
                <w:bCs w:val="0"/>
                <w:i w:val="0"/>
                <w:iCs w:val="0"/>
                <w:lang w:val="zh-CN" w:eastAsia="zh-CN"/>
              </w:rPr>
              <w:t>验证和评审需求模型与</w:t>
            </w:r>
            <w:r>
              <w:rPr>
                <w:rFonts w:eastAsia="Arial Unicode MS" w:cs="Arial Unicode MS"/>
                <w:lang w:val="zh-CN" w:eastAsia="zh-CN"/>
              </w:rPr>
              <w:t xml:space="preserve"> SRS</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《软件需求说明书》</w:t>
            </w:r>
          </w:p>
          <w:p>
            <w:pPr>
              <w:pStyle w:val="19"/>
              <w:framePr w:w="0" w:wrap="auto" w:vAnchor="margin" w:hAnchor="text" w:yAlign="inline"/>
              <w:bidi w:val="0"/>
            </w:pPr>
            <w:r>
              <w:rPr>
                <w:rFonts w:ascii="Baskerville" w:hAnsi="Baskerville" w:eastAsia="Arial Unicode MS" w:cs="Arial Unicode MS"/>
              </w:rPr>
              <w:t xml:space="preserve">SRS </w:t>
            </w:r>
            <w:r>
              <w:rPr>
                <w:rFonts w:hint="eastAsia" w:ascii="Arial Unicode MS" w:hAnsi="Arial Unicode MS" w:eastAsia="Baskerville" w:cs="Arial Unicode MS"/>
              </w:rPr>
              <w:t>文档</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280" w:hRule="atLeast"/>
        </w:trPr>
        <w:tc>
          <w:tcPr>
            <w:tcW w:w="1872" w:type="dxa"/>
            <w:tcBorders>
              <w:top w:val="nil"/>
              <w:left w:val="nil"/>
              <w:bottom w:val="nil"/>
              <w:right w:val="nil"/>
            </w:tcBorders>
            <w:shd w:val="clear" w:color="auto" w:fill="E6EDE1"/>
            <w:tcMar>
              <w:top w:w="80" w:type="dxa"/>
              <w:left w:w="80" w:type="dxa"/>
              <w:bottom w:w="80" w:type="dxa"/>
              <w:right w:w="80" w:type="dxa"/>
            </w:tcMar>
            <w:vAlign w:val="top"/>
          </w:tcP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计划测试</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编写软件测试计划</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《测试计划》</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560" w:hRule="atLeast"/>
        </w:trPr>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设计阶段</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概要设计</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开发人员讨论</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《概要设计说明书》</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560" w:hRule="atLeast"/>
        </w:trPr>
        <w:tc>
          <w:tcPr>
            <w:tcW w:w="1872" w:type="dxa"/>
            <w:tcBorders>
              <w:top w:val="nil"/>
              <w:left w:val="nil"/>
              <w:bottom w:val="nil"/>
              <w:right w:val="nil"/>
            </w:tcBorders>
            <w:shd w:val="clear" w:color="auto" w:fill="E6EDE1"/>
            <w:tcMar>
              <w:top w:w="80" w:type="dxa"/>
              <w:left w:w="80" w:type="dxa"/>
              <w:bottom w:w="80" w:type="dxa"/>
              <w:right w:w="80" w:type="dxa"/>
            </w:tcMar>
            <w:vAlign w:val="top"/>
          </w:tcP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详细设计</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开发人员讨论</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《详细设计说明书》</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840" w:hRule="atLeast"/>
        </w:trPr>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实施阶段</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模块编写</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各小组开发人员实现模块</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源代码</w:t>
            </w:r>
          </w:p>
          <w:p>
            <w:pPr>
              <w:pStyle w:val="19"/>
              <w:framePr w:w="0" w:wrap="auto" w:vAnchor="margin" w:hAnchor="text" w:yAlign="inline"/>
              <w:bidi w:val="0"/>
            </w:pPr>
            <w:r>
              <w:rPr>
                <w:rFonts w:hint="eastAsia" w:ascii="Arial Unicode MS" w:hAnsi="Arial Unicode MS" w:eastAsia="Baskerville" w:cs="Arial Unicode MS"/>
              </w:rPr>
              <w:t>单元测试数据</w:t>
            </w:r>
          </w:p>
          <w:p>
            <w:pPr>
              <w:pStyle w:val="19"/>
              <w:framePr w:w="0" w:wrap="auto" w:vAnchor="margin" w:hAnchor="text" w:yAlign="inline"/>
              <w:bidi w:val="0"/>
            </w:pPr>
            <w:r>
              <w:rPr>
                <w:rFonts w:hint="eastAsia" w:ascii="Arial Unicode MS" w:hAnsi="Arial Unicode MS" w:eastAsia="Baskerville" w:cs="Arial Unicode MS"/>
              </w:rPr>
              <w:t>单元测试记录</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测试</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840" w:hRule="atLeast"/>
        </w:trPr>
        <w:tc>
          <w:tcPr>
            <w:tcW w:w="1872" w:type="dxa"/>
            <w:tcBorders>
              <w:top w:val="nil"/>
              <w:left w:val="nil"/>
              <w:bottom w:val="nil"/>
              <w:right w:val="nil"/>
            </w:tcBorders>
            <w:shd w:val="clear" w:color="auto" w:fill="E6EDE1"/>
            <w:tcMar>
              <w:top w:w="80" w:type="dxa"/>
              <w:left w:w="80" w:type="dxa"/>
              <w:bottom w:w="80" w:type="dxa"/>
              <w:right w:w="80" w:type="dxa"/>
            </w:tcMar>
            <w:vAlign w:val="top"/>
          </w:tcP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集成</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各小组开发人员集成模块</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源代码</w:t>
            </w:r>
          </w:p>
          <w:p>
            <w:pPr>
              <w:pStyle w:val="19"/>
              <w:framePr w:w="0" w:wrap="auto" w:vAnchor="margin" w:hAnchor="text" w:yAlign="inline"/>
              <w:bidi w:val="0"/>
            </w:pPr>
            <w:r>
              <w:rPr>
                <w:rFonts w:hint="eastAsia" w:ascii="Arial Unicode MS" w:hAnsi="Arial Unicode MS" w:eastAsia="Baskerville" w:cs="Arial Unicode MS"/>
              </w:rPr>
              <w:t>单元测试数据</w:t>
            </w:r>
          </w:p>
          <w:p>
            <w:pPr>
              <w:pStyle w:val="19"/>
              <w:framePr w:w="0" w:wrap="auto" w:vAnchor="margin" w:hAnchor="text" w:yAlign="inline"/>
              <w:bidi w:val="0"/>
            </w:pPr>
            <w:r>
              <w:rPr>
                <w:rFonts w:hint="eastAsia" w:ascii="Arial Unicode MS" w:hAnsi="Arial Unicode MS" w:eastAsia="Baskerville" w:cs="Arial Unicode MS"/>
              </w:rPr>
              <w:t>单元测试记录</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测试</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840" w:hRule="atLeast"/>
        </w:trPr>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交付阶段</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测试</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numPr>
                <w:ilvl w:val="0"/>
                <w:numId w:val="16"/>
              </w:numPr>
              <w:bidi w:val="0"/>
            </w:pPr>
            <w:r>
              <w:rPr>
                <w:rFonts w:hint="eastAsia" w:ascii="Arial Unicode MS" w:hAnsi="Arial Unicode MS" w:eastAsia="Arial Unicode MS" w:cs="Arial Unicode MS"/>
                <w:b w:val="0"/>
                <w:bCs w:val="0"/>
                <w:i w:val="0"/>
                <w:iCs w:val="0"/>
                <w:lang w:val="zh-CN" w:eastAsia="zh-CN"/>
              </w:rPr>
              <w:t>系统安装</w:t>
            </w:r>
          </w:p>
          <w:p>
            <w:pPr>
              <w:pStyle w:val="19"/>
              <w:framePr w:w="0" w:wrap="auto" w:vAnchor="margin" w:hAnchor="text" w:yAlign="inline"/>
              <w:numPr>
                <w:ilvl w:val="0"/>
                <w:numId w:val="16"/>
              </w:numPr>
              <w:bidi w:val="0"/>
            </w:pPr>
            <w:r>
              <w:rPr>
                <w:rFonts w:hint="eastAsia" w:ascii="Arial Unicode MS" w:hAnsi="Arial Unicode MS" w:eastAsia="Arial Unicode MS" w:cs="Arial Unicode MS"/>
                <w:b w:val="0"/>
                <w:bCs w:val="0"/>
                <w:i w:val="0"/>
                <w:iCs w:val="0"/>
                <w:lang w:val="zh-CN" w:eastAsia="zh-CN"/>
              </w:rPr>
              <w:t>调试和试运行</w:t>
            </w:r>
          </w:p>
          <w:p>
            <w:pPr>
              <w:pStyle w:val="19"/>
              <w:framePr w:w="0" w:wrap="auto" w:vAnchor="margin" w:hAnchor="text" w:yAlign="inline"/>
              <w:numPr>
                <w:ilvl w:val="0"/>
                <w:numId w:val="16"/>
              </w:numPr>
              <w:bidi w:val="0"/>
            </w:pPr>
            <w:r>
              <w:rPr>
                <w:rFonts w:hint="eastAsia" w:ascii="Arial Unicode MS" w:hAnsi="Arial Unicode MS" w:eastAsia="Arial Unicode MS" w:cs="Arial Unicode MS"/>
                <w:b w:val="0"/>
                <w:bCs w:val="0"/>
                <w:i w:val="0"/>
                <w:iCs w:val="0"/>
                <w:lang w:val="zh-CN" w:eastAsia="zh-CN"/>
              </w:rPr>
              <w:t>更改</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《测试结果分析报告》</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1120" w:hRule="atLeast"/>
        </w:trPr>
        <w:tc>
          <w:tcPr>
            <w:tcW w:w="1872" w:type="dxa"/>
            <w:tcBorders>
              <w:top w:val="nil"/>
              <w:left w:val="nil"/>
              <w:bottom w:val="nil"/>
              <w:right w:val="nil"/>
            </w:tcBorders>
            <w:shd w:val="clear" w:color="auto" w:fill="E6EDE1"/>
            <w:tcMar>
              <w:top w:w="80" w:type="dxa"/>
              <w:left w:w="80" w:type="dxa"/>
              <w:bottom w:w="80" w:type="dxa"/>
              <w:right w:w="80" w:type="dxa"/>
            </w:tcMar>
            <w:vAlign w:val="top"/>
          </w:tcP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交付</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numPr>
                <w:ilvl w:val="0"/>
                <w:numId w:val="17"/>
              </w:numPr>
              <w:bidi w:val="0"/>
            </w:pPr>
            <w:r>
              <w:rPr>
                <w:rFonts w:hint="eastAsia" w:ascii="Arial Unicode MS" w:hAnsi="Arial Unicode MS" w:eastAsia="Arial Unicode MS" w:cs="Arial Unicode MS"/>
                <w:b w:val="0"/>
                <w:bCs w:val="0"/>
                <w:i w:val="0"/>
                <w:iCs w:val="0"/>
                <w:lang w:val="zh-CN" w:eastAsia="zh-CN"/>
              </w:rPr>
              <w:t>提交产品</w:t>
            </w:r>
          </w:p>
          <w:p>
            <w:pPr>
              <w:pStyle w:val="19"/>
              <w:framePr w:w="0" w:wrap="auto" w:vAnchor="margin" w:hAnchor="text" w:yAlign="inline"/>
              <w:numPr>
                <w:ilvl w:val="0"/>
                <w:numId w:val="17"/>
              </w:numPr>
              <w:bidi w:val="0"/>
            </w:pPr>
            <w:r>
              <w:rPr>
                <w:rFonts w:hint="eastAsia" w:ascii="Arial Unicode MS" w:hAnsi="Arial Unicode MS" w:eastAsia="Arial Unicode MS" w:cs="Arial Unicode MS"/>
                <w:b w:val="0"/>
                <w:bCs w:val="0"/>
                <w:i w:val="0"/>
                <w:iCs w:val="0"/>
                <w:lang w:val="zh-CN" w:eastAsia="zh-CN"/>
              </w:rPr>
              <w:t>客户访谈</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《用户操作手册》</w:t>
            </w:r>
          </w:p>
          <w:p>
            <w:pPr>
              <w:pStyle w:val="19"/>
              <w:framePr w:w="0" w:wrap="auto" w:vAnchor="margin" w:hAnchor="text" w:yAlign="inline"/>
              <w:bidi w:val="0"/>
            </w:pPr>
            <w:r>
              <w:rPr>
                <w:rFonts w:hint="eastAsia" w:ascii="Arial Unicode MS" w:hAnsi="Arial Unicode MS" w:eastAsia="Baskerville" w:cs="Arial Unicode MS"/>
              </w:rPr>
              <w:t>《软件维护手册》</w:t>
            </w:r>
          </w:p>
          <w:p>
            <w:pPr>
              <w:pStyle w:val="19"/>
              <w:framePr w:w="0" w:wrap="auto" w:vAnchor="margin" w:hAnchor="text" w:yAlign="inline"/>
              <w:bidi w:val="0"/>
            </w:pPr>
            <w:r>
              <w:rPr>
                <w:rFonts w:hint="eastAsia" w:ascii="Arial Unicode MS" w:hAnsi="Arial Unicode MS" w:eastAsia="Baskerville" w:cs="Arial Unicode MS"/>
              </w:rPr>
              <w:t>《项目开发总结报告》</w:t>
            </w:r>
          </w:p>
        </w:tc>
        <w:tc>
          <w:tcPr>
            <w:tcW w:w="1872"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评审</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560" w:hRule="atLeast"/>
        </w:trPr>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关闭阶段</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numPr>
                <w:ilvl w:val="0"/>
                <w:numId w:val="18"/>
              </w:numPr>
              <w:bidi w:val="0"/>
            </w:pPr>
            <w:r>
              <w:rPr>
                <w:rFonts w:hint="eastAsia" w:ascii="Arial Unicode MS" w:hAnsi="Arial Unicode MS" w:eastAsia="Arial Unicode MS" w:cs="Arial Unicode MS"/>
                <w:b w:val="0"/>
                <w:bCs w:val="0"/>
                <w:i w:val="0"/>
                <w:iCs w:val="0"/>
                <w:lang w:val="zh-CN" w:eastAsia="zh-CN"/>
              </w:rPr>
              <w:t>人员撤离</w:t>
            </w:r>
          </w:p>
          <w:p>
            <w:pPr>
              <w:pStyle w:val="19"/>
              <w:framePr w:w="0" w:wrap="auto" w:vAnchor="margin" w:hAnchor="text" w:yAlign="inline"/>
              <w:numPr>
                <w:ilvl w:val="0"/>
                <w:numId w:val="18"/>
              </w:numPr>
              <w:bidi w:val="0"/>
            </w:pPr>
            <w:r>
              <w:rPr>
                <w:rFonts w:hint="eastAsia" w:ascii="Arial Unicode MS" w:hAnsi="Arial Unicode MS" w:eastAsia="Arial Unicode MS" w:cs="Arial Unicode MS"/>
                <w:b w:val="0"/>
                <w:bCs w:val="0"/>
                <w:i w:val="0"/>
                <w:iCs w:val="0"/>
                <w:lang w:val="zh-CN" w:eastAsia="zh-CN"/>
              </w:rPr>
              <w:t>关闭开发环境</w:t>
            </w: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tc>
        <w:tc>
          <w:tcPr>
            <w:tcW w:w="1872" w:type="dxa"/>
            <w:tcBorders>
              <w:top w:val="nil"/>
              <w:left w:val="nil"/>
              <w:bottom w:val="nil"/>
              <w:right w:val="nil"/>
            </w:tcBorders>
            <w:shd w:val="clear" w:color="auto" w:fill="F4F8EE"/>
            <w:tcMar>
              <w:top w:w="80" w:type="dxa"/>
              <w:left w:w="80" w:type="dxa"/>
              <w:bottom w:w="80" w:type="dxa"/>
              <w:right w:w="80" w:type="dxa"/>
            </w:tcMar>
            <w:vAlign w:val="top"/>
          </w:tcPr>
          <w:p/>
        </w:tc>
      </w:tr>
    </w:tbl>
    <w:p>
      <w:pPr>
        <w:pStyle w:val="2"/>
        <w:framePr w:w="0" w:wrap="auto" w:vAnchor="margin" w:hAnchor="text" w:yAlign="inline"/>
        <w:bidi w:val="0"/>
      </w:pPr>
      <w:bookmarkStart w:id="44" w:name="_Toc44"/>
      <w:r>
        <w:rPr>
          <w:rFonts w:eastAsia="Arial Unicode MS" w:cs="Arial Unicode MS"/>
          <w:lang w:val="zh-CN" w:eastAsia="zh-CN"/>
        </w:rPr>
        <w:t xml:space="preserve">6 </w:t>
      </w:r>
      <w:r>
        <w:rPr>
          <w:rFonts w:hint="eastAsia" w:ascii="Arial Unicode MS" w:hAnsi="Arial Unicode MS" w:eastAsia="Arial Unicode MS" w:cs="Arial Unicode MS"/>
          <w:b w:val="0"/>
          <w:bCs w:val="0"/>
          <w:i w:val="0"/>
          <w:iCs w:val="0"/>
          <w:lang w:val="zh-CN" w:eastAsia="zh-CN"/>
        </w:rPr>
        <w:t>进度表和活动网络图</w:t>
      </w:r>
      <w:r>
        <w:rPr>
          <w:rFonts w:eastAsia="Arial Unicode MS" w:cs="Arial Unicode MS"/>
        </w:rPr>
        <w:t xml:space="preserve"> </w:t>
      </w:r>
      <w:bookmarkEnd w:id="44"/>
    </w:p>
    <w:p>
      <w:pPr>
        <w:pStyle w:val="2"/>
        <w:framePr w:w="0" w:wrap="auto" w:vAnchor="margin" w:hAnchor="text" w:yAlign="inline"/>
        <w:bidi w:val="0"/>
      </w:pPr>
      <w:r>
        <w:rPr>
          <w:rFonts w:ascii="Arial Unicode MS" w:hAnsi="Arial Unicode MS" w:eastAsia="Arial Unicode MS" w:cs="Arial Unicode MS"/>
          <w:b w:val="0"/>
          <w:bCs w:val="0"/>
          <w:i w:val="0"/>
          <w:iCs w:val="0"/>
        </w:rPr>
        <w:br w:type="page"/>
      </w:r>
    </w:p>
    <w:p>
      <w:pPr>
        <w:pStyle w:val="2"/>
        <w:framePr w:w="0" w:wrap="auto" w:vAnchor="margin" w:hAnchor="text" w:yAlign="inline"/>
        <w:bidi w:val="0"/>
      </w:pPr>
      <w:bookmarkStart w:id="45" w:name="_Toc45"/>
      <w:r>
        <w:rPr>
          <w:rFonts w:eastAsia="Arial Unicode MS" w:cs="Arial Unicode MS"/>
          <w:lang w:val="zh-CN" w:eastAsia="zh-CN"/>
        </w:rPr>
        <w:t xml:space="preserve">7 </w:t>
      </w:r>
      <w:r>
        <w:rPr>
          <w:rFonts w:hint="eastAsia" w:ascii="Arial Unicode MS" w:hAnsi="Arial Unicode MS" w:eastAsia="Arial Unicode MS" w:cs="Arial Unicode MS"/>
          <w:b w:val="0"/>
          <w:bCs w:val="0"/>
          <w:i w:val="0"/>
          <w:iCs w:val="0"/>
          <w:lang w:val="zh-CN" w:eastAsia="zh-CN"/>
        </w:rPr>
        <w:t>项目组织和资源</w:t>
      </w:r>
      <w:bookmarkEnd w:id="45"/>
    </w:p>
    <w:p>
      <w:pPr>
        <w:pStyle w:val="17"/>
        <w:framePr w:w="0" w:wrap="auto" w:vAnchor="margin" w:hAnchor="text" w:yAlign="inline"/>
        <w:bidi w:val="0"/>
      </w:pPr>
      <w:bookmarkStart w:id="46" w:name="_Toc46"/>
      <w:r>
        <w:rPr>
          <w:rFonts w:eastAsia="Arial Unicode MS" w:cs="Arial Unicode MS"/>
          <w:lang w:val="zh-CN" w:eastAsia="zh-CN"/>
        </w:rPr>
        <w:t xml:space="preserve">7.1 </w:t>
      </w:r>
      <w:r>
        <w:rPr>
          <w:rFonts w:hint="eastAsia" w:ascii="Arial Unicode MS" w:hAnsi="Arial Unicode MS" w:eastAsia="Arial Unicode MS" w:cs="Arial Unicode MS"/>
          <w:b w:val="0"/>
          <w:bCs w:val="0"/>
          <w:i w:val="0"/>
          <w:iCs w:val="0"/>
          <w:lang w:val="zh-CN" w:eastAsia="zh-CN"/>
        </w:rPr>
        <w:t>项目组织</w:t>
      </w:r>
      <w:bookmarkEnd w:id="46"/>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项目采取一名开发人员负责人、数个开发小组和数个开发小组负责人的组织结构。开发人员负责人对全部开发过程负总责。</w:t>
      </w:r>
    </w:p>
    <w:p>
      <w:pPr>
        <w:pStyle w:val="17"/>
        <w:framePr w:w="0" w:wrap="auto" w:vAnchor="margin" w:hAnchor="text" w:yAlign="inline"/>
        <w:bidi w:val="0"/>
      </w:pPr>
      <w:bookmarkStart w:id="47" w:name="_Toc47"/>
      <w:r>
        <w:rPr>
          <w:rFonts w:eastAsia="Arial Unicode MS" w:cs="Arial Unicode MS"/>
          <w:lang w:val="zh-CN" w:eastAsia="zh-CN"/>
        </w:rPr>
        <w:t xml:space="preserve">7.2 </w:t>
      </w:r>
      <w:r>
        <w:rPr>
          <w:rFonts w:hint="eastAsia" w:ascii="Arial Unicode MS" w:hAnsi="Arial Unicode MS" w:eastAsia="Arial Unicode MS" w:cs="Arial Unicode MS"/>
          <w:b w:val="0"/>
          <w:bCs w:val="0"/>
          <w:i w:val="0"/>
          <w:iCs w:val="0"/>
          <w:lang w:val="zh-CN" w:eastAsia="zh-CN"/>
        </w:rPr>
        <w:t>项目资源</w:t>
      </w:r>
      <w:bookmarkEnd w:id="47"/>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人力资源：开发人员共</w:t>
      </w:r>
      <w:r>
        <w:t xml:space="preserve"> 4 </w:t>
      </w:r>
      <w:r>
        <w:rPr>
          <w:rFonts w:hint="eastAsia" w:ascii="Arial Unicode MS" w:hAnsi="Arial Unicode MS" w:eastAsia="Arial Unicode MS" w:cs="Arial Unicode MS"/>
          <w:b w:val="0"/>
          <w:bCs w:val="0"/>
          <w:i w:val="0"/>
          <w:iCs w:val="0"/>
        </w:rPr>
        <w:t>名。</w:t>
      </w:r>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硬件资源：</w:t>
      </w:r>
      <w:r>
        <w:t xml:space="preserve">4 </w:t>
      </w:r>
      <w:r>
        <w:rPr>
          <w:rFonts w:hint="eastAsia" w:ascii="Arial Unicode MS" w:hAnsi="Arial Unicode MS" w:eastAsia="Arial Unicode MS" w:cs="Arial Unicode MS"/>
          <w:b w:val="0"/>
          <w:bCs w:val="0"/>
          <w:i w:val="0"/>
          <w:iCs w:val="0"/>
          <w:lang w:val="zh-CN" w:eastAsia="zh-CN"/>
        </w:rPr>
        <w:t>台计算机，数个电梯内控制芯片，</w:t>
      </w:r>
      <w:r>
        <w:rPr>
          <w:lang w:val="ru-RU"/>
        </w:rPr>
        <w:t xml:space="preserve">1 </w:t>
      </w:r>
      <w:r>
        <w:rPr>
          <w:rFonts w:hint="eastAsia" w:ascii="Arial Unicode MS" w:hAnsi="Arial Unicode MS" w:eastAsia="Arial Unicode MS" w:cs="Arial Unicode MS"/>
          <w:b w:val="0"/>
          <w:bCs w:val="0"/>
          <w:i w:val="0"/>
          <w:iCs w:val="0"/>
          <w:lang w:val="zh-CN" w:eastAsia="zh-CN"/>
        </w:rPr>
        <w:t>台控制室终端计算机，</w:t>
      </w:r>
      <w:r>
        <w:t xml:space="preserve">5 </w:t>
      </w:r>
      <w:r>
        <w:rPr>
          <w:rFonts w:hint="eastAsia" w:ascii="Arial Unicode MS" w:hAnsi="Arial Unicode MS" w:eastAsia="Arial Unicode MS" w:cs="Arial Unicode MS"/>
          <w:b w:val="0"/>
          <w:bCs w:val="0"/>
          <w:i w:val="0"/>
          <w:iCs w:val="0"/>
          <w:lang w:val="zh-CN" w:eastAsia="zh-CN"/>
        </w:rPr>
        <w:t>部电梯和配套电动机模型。</w:t>
      </w:r>
    </w:p>
    <w:p>
      <w:pPr>
        <w:pStyle w:val="2"/>
        <w:framePr w:w="0" w:wrap="auto" w:vAnchor="margin" w:hAnchor="text" w:yAlign="inline"/>
        <w:bidi w:val="0"/>
      </w:pPr>
      <w:bookmarkStart w:id="48" w:name="_Toc48"/>
      <w:r>
        <w:rPr>
          <w:rFonts w:eastAsia="Arial Unicode MS" w:cs="Arial Unicode MS"/>
          <w:lang w:val="zh-CN" w:eastAsia="zh-CN"/>
        </w:rPr>
        <w:t xml:space="preserve">8 </w:t>
      </w:r>
      <w:r>
        <w:rPr>
          <w:rFonts w:hint="eastAsia" w:ascii="Arial Unicode MS" w:hAnsi="Arial Unicode MS" w:eastAsia="Arial Unicode MS" w:cs="Arial Unicode MS"/>
          <w:b w:val="0"/>
          <w:bCs w:val="0"/>
          <w:i w:val="0"/>
          <w:iCs w:val="0"/>
          <w:lang w:val="zh-CN" w:eastAsia="zh-CN"/>
        </w:rPr>
        <w:t>培训</w:t>
      </w:r>
      <w:bookmarkEnd w:id="48"/>
    </w:p>
    <w:p>
      <w:pPr>
        <w:pStyle w:val="17"/>
        <w:framePr w:w="0" w:wrap="auto" w:vAnchor="margin" w:hAnchor="text" w:yAlign="inline"/>
        <w:bidi w:val="0"/>
      </w:pPr>
      <w:bookmarkStart w:id="49" w:name="_Toc49"/>
      <w:r>
        <w:rPr>
          <w:rFonts w:eastAsia="Arial Unicode MS" w:cs="Arial Unicode MS"/>
          <w:lang w:val="zh-CN" w:eastAsia="zh-CN"/>
        </w:rPr>
        <w:t xml:space="preserve">8.1 </w:t>
      </w:r>
      <w:r>
        <w:rPr>
          <w:rFonts w:hint="eastAsia" w:ascii="Arial Unicode MS" w:hAnsi="Arial Unicode MS" w:eastAsia="Arial Unicode MS" w:cs="Arial Unicode MS"/>
          <w:b w:val="0"/>
          <w:bCs w:val="0"/>
          <w:i w:val="0"/>
          <w:iCs w:val="0"/>
          <w:lang w:val="zh-CN" w:eastAsia="zh-CN"/>
        </w:rPr>
        <w:t>项目的技术要求</w:t>
      </w:r>
      <w:bookmarkEnd w:id="49"/>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技术要求：对于用户和控制人员的技术要求几乎为零，用户只需掌握电梯按钮的按下，控制人员只需会操作计算机鼠标和键盘。对于维修人员，需要的技术主要是对数据的理解，不需要开发人员对其进行培训。</w:t>
      </w:r>
    </w:p>
    <w:p>
      <w:pPr>
        <w:pStyle w:val="17"/>
        <w:framePr w:w="0" w:wrap="auto" w:vAnchor="margin" w:hAnchor="text" w:yAlign="inline"/>
        <w:bidi w:val="0"/>
      </w:pPr>
      <w:bookmarkStart w:id="50" w:name="_Toc50"/>
      <w:r>
        <w:rPr>
          <w:rFonts w:eastAsia="Arial Unicode MS" w:cs="Arial Unicode MS"/>
          <w:lang w:val="zh-CN" w:eastAsia="zh-CN"/>
        </w:rPr>
        <w:t xml:space="preserve">8.2 </w:t>
      </w:r>
      <w:r>
        <w:rPr>
          <w:rFonts w:hint="eastAsia" w:ascii="Arial Unicode MS" w:hAnsi="Arial Unicode MS" w:eastAsia="Arial Unicode MS" w:cs="Arial Unicode MS"/>
          <w:b w:val="0"/>
          <w:bCs w:val="0"/>
          <w:i w:val="0"/>
          <w:iCs w:val="0"/>
          <w:lang w:val="zh-CN" w:eastAsia="zh-CN"/>
        </w:rPr>
        <w:t>培训计划</w:t>
      </w:r>
      <w:bookmarkEnd w:id="50"/>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暂无培训计划。</w:t>
      </w:r>
    </w:p>
    <w:p>
      <w:pPr>
        <w:pStyle w:val="2"/>
        <w:framePr w:w="0" w:wrap="auto" w:vAnchor="margin" w:hAnchor="text" w:yAlign="inline"/>
        <w:bidi w:val="0"/>
      </w:pPr>
      <w:bookmarkStart w:id="51" w:name="_Toc51"/>
      <w:r>
        <w:rPr>
          <w:rFonts w:eastAsia="Arial Unicode MS" w:cs="Arial Unicode MS"/>
          <w:lang w:val="zh-CN" w:eastAsia="zh-CN"/>
        </w:rPr>
        <w:t xml:space="preserve">9 </w:t>
      </w:r>
      <w:r>
        <w:rPr>
          <w:rFonts w:hint="eastAsia" w:ascii="Arial Unicode MS" w:hAnsi="Arial Unicode MS" w:eastAsia="Arial Unicode MS" w:cs="Arial Unicode MS"/>
          <w:b w:val="0"/>
          <w:bCs w:val="0"/>
          <w:i w:val="0"/>
          <w:iCs w:val="0"/>
          <w:lang w:val="zh-CN" w:eastAsia="zh-CN"/>
        </w:rPr>
        <w:t>项目估算</w:t>
      </w:r>
      <w:bookmarkEnd w:id="51"/>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项目采用基于分解技术的估算方法，首先估算出基本量的乐观值、悲观值和一般值，然后根据经验公式</w:t>
      </w:r>
    </w:p>
    <w:p>
      <w:pPr>
        <w:pStyle w:val="3"/>
        <w:framePr w:w="0" w:wrap="auto" w:vAnchor="margin" w:hAnchor="text" w:yAlign="inline"/>
        <w:jc w:val="center"/>
      </w:pPr>
      <w:r>
        <w:drawing>
          <wp:inline distT="0" distB="0" distL="0" distR="0">
            <wp:extent cx="114300" cy="165100"/>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7"/>
                    <a:stretch>
                      <a:fillRect/>
                    </a:stretch>
                  </pic:blipFill>
                  <pic:spPr>
                    <a:xfrm>
                      <a:off x="0" y="0"/>
                      <a:ext cx="114300" cy="165100"/>
                    </a:xfrm>
                    <a:prstGeom prst="rect">
                      <a:avLst/>
                    </a:prstGeom>
                    <a:ln w="12700" cap="flat">
                      <a:noFill/>
                      <a:miter lim="400000"/>
                      <a:headEnd/>
                      <a:tailEnd/>
                    </a:ln>
                    <a:effectLst/>
                  </pic:spPr>
                </pic:pic>
              </a:graphicData>
            </a:graphic>
          </wp:inline>
        </w:drawing>
      </w:r>
      <w:r>
        <w:drawing>
          <wp:inline distT="0" distB="0" distL="0" distR="0">
            <wp:extent cx="2857500" cy="393700"/>
            <wp:effectExtent l="0" t="0" r="0" b="0"/>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8"/>
                    <a:srcRect/>
                    <a:stretch>
                      <a:fillRect/>
                    </a:stretch>
                  </pic:blipFill>
                  <pic:spPr>
                    <a:xfrm>
                      <a:off x="0" y="0"/>
                      <a:ext cx="2857500" cy="393700"/>
                    </a:xfrm>
                    <a:prstGeom prst="rect">
                      <a:avLst/>
                    </a:prstGeom>
                    <a:ln w="12700" cap="flat">
                      <a:noFill/>
                      <a:miter lim="400000"/>
                      <a:headEnd/>
                      <a:tailEnd/>
                    </a:ln>
                    <a:effectLst/>
                  </pic:spPr>
                </pic:pic>
              </a:graphicData>
            </a:graphic>
          </wp:inline>
        </w:drawing>
      </w:r>
    </w:p>
    <w:p>
      <w:pPr>
        <w:pStyle w:val="3"/>
        <w:framePr w:w="0" w:wrap="auto" w:vAnchor="margin" w:hAnchor="text" w:yAlign="inline"/>
        <w:ind w:firstLine="0"/>
        <w:jc w:val="left"/>
      </w:pPr>
      <w:r>
        <w:rPr>
          <w:rFonts w:hint="eastAsia" w:ascii="Arial Unicode MS" w:hAnsi="Arial Unicode MS" w:eastAsia="Arial Unicode MS" w:cs="Arial Unicode MS"/>
          <w:b w:val="0"/>
          <w:bCs w:val="0"/>
          <w:i w:val="0"/>
          <w:iCs w:val="0"/>
          <w:lang w:val="zh-CN" w:eastAsia="zh-CN"/>
        </w:rPr>
        <w:t>得到估算结果</w:t>
      </w:r>
    </w:p>
    <w:p>
      <w:pPr>
        <w:pStyle w:val="17"/>
        <w:framePr w:w="0" w:wrap="auto" w:vAnchor="margin" w:hAnchor="text" w:yAlign="inline"/>
        <w:bidi w:val="0"/>
      </w:pPr>
      <w:bookmarkStart w:id="52" w:name="_Toc52"/>
      <w:r>
        <w:rPr>
          <w:rFonts w:eastAsia="Arial Unicode MS" w:cs="Arial Unicode MS"/>
          <w:lang w:val="zh-CN" w:eastAsia="zh-CN"/>
        </w:rPr>
        <w:t xml:space="preserve">9.1 </w:t>
      </w:r>
      <w:r>
        <w:rPr>
          <w:rFonts w:hint="eastAsia" w:ascii="Arial Unicode MS" w:hAnsi="Arial Unicode MS" w:eastAsia="Arial Unicode MS" w:cs="Arial Unicode MS"/>
          <w:b w:val="0"/>
          <w:bCs w:val="0"/>
          <w:i w:val="0"/>
          <w:iCs w:val="0"/>
          <w:lang w:val="zh-CN" w:eastAsia="zh-CN"/>
        </w:rPr>
        <w:t>规模估算</w:t>
      </w:r>
      <w:bookmarkEnd w:id="52"/>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采用</w:t>
      </w:r>
      <w:r>
        <w:t xml:space="preserve"> LOC </w:t>
      </w:r>
      <w:r>
        <w:rPr>
          <w:rFonts w:hint="eastAsia" w:ascii="Arial Unicode MS" w:hAnsi="Arial Unicode MS" w:eastAsia="Arial Unicode MS" w:cs="Arial Unicode MS"/>
          <w:b w:val="0"/>
          <w:bCs w:val="0"/>
          <w:i w:val="0"/>
          <w:iCs w:val="0"/>
          <w:lang w:val="zh-CN" w:eastAsia="zh-CN"/>
        </w:rPr>
        <w:t>作为估算规模的指标。</w:t>
      </w:r>
      <w:r>
        <w:t xml:space="preserve">LOC </w:t>
      </w:r>
      <w:r>
        <w:rPr>
          <w:rFonts w:hint="eastAsia" w:ascii="Arial Unicode MS" w:hAnsi="Arial Unicode MS" w:eastAsia="Arial Unicode MS" w:cs="Arial Unicode MS"/>
          <w:b w:val="0"/>
          <w:bCs w:val="0"/>
          <w:i w:val="0"/>
          <w:iCs w:val="0"/>
          <w:lang w:val="zh-CN" w:eastAsia="zh-CN"/>
        </w:rPr>
        <w:t>的乐观估计值为</w:t>
      </w:r>
      <w:r>
        <w:t xml:space="preserve"> 200000 </w:t>
      </w:r>
      <w:r>
        <w:rPr>
          <w:rFonts w:hint="eastAsia" w:ascii="Arial Unicode MS" w:hAnsi="Arial Unicode MS" w:eastAsia="Arial Unicode MS" w:cs="Arial Unicode MS"/>
          <w:b w:val="0"/>
          <w:bCs w:val="0"/>
          <w:i w:val="0"/>
          <w:iCs w:val="0"/>
          <w:lang w:val="zh-CN" w:eastAsia="zh-CN"/>
        </w:rPr>
        <w:t>行，悲观估计值为</w:t>
      </w:r>
      <w:r>
        <w:t xml:space="preserve"> 500000 </w:t>
      </w:r>
      <w:r>
        <w:rPr>
          <w:rFonts w:hint="eastAsia" w:ascii="Arial Unicode MS" w:hAnsi="Arial Unicode MS" w:eastAsia="Arial Unicode MS" w:cs="Arial Unicode MS"/>
          <w:b w:val="0"/>
          <w:bCs w:val="0"/>
          <w:i w:val="0"/>
          <w:iCs w:val="0"/>
          <w:lang w:val="zh-CN" w:eastAsia="zh-CN"/>
        </w:rPr>
        <w:t>行，行业通常值为</w:t>
      </w:r>
      <w:r>
        <w:t xml:space="preserve"> 100000 </w:t>
      </w:r>
      <w:r>
        <w:rPr>
          <w:rFonts w:hint="eastAsia" w:ascii="Arial Unicode MS" w:hAnsi="Arial Unicode MS" w:eastAsia="Arial Unicode MS" w:cs="Arial Unicode MS"/>
          <w:b w:val="0"/>
          <w:bCs w:val="0"/>
          <w:i w:val="0"/>
          <w:iCs w:val="0"/>
          <w:lang w:val="zh-CN" w:eastAsia="zh-CN"/>
        </w:rPr>
        <w:t>行。因此规模估算结果约为</w:t>
      </w:r>
      <w:r>
        <w:t xml:space="preserve"> 180000 </w:t>
      </w:r>
      <w:r>
        <w:rPr>
          <w:rFonts w:hint="eastAsia" w:ascii="Arial Unicode MS" w:hAnsi="Arial Unicode MS" w:eastAsia="Arial Unicode MS" w:cs="Arial Unicode MS"/>
          <w:b w:val="0"/>
          <w:bCs w:val="0"/>
          <w:i w:val="0"/>
          <w:iCs w:val="0"/>
        </w:rPr>
        <w:t>行。</w:t>
      </w:r>
    </w:p>
    <w:p>
      <w:pPr>
        <w:pStyle w:val="17"/>
        <w:framePr w:w="0" w:wrap="auto" w:vAnchor="margin" w:hAnchor="text" w:yAlign="inline"/>
        <w:bidi w:val="0"/>
      </w:pPr>
      <w:bookmarkStart w:id="53" w:name="_Toc53"/>
      <w:r>
        <w:rPr>
          <w:rFonts w:eastAsia="Arial Unicode MS" w:cs="Arial Unicode MS"/>
          <w:lang w:val="zh-CN" w:eastAsia="zh-CN"/>
        </w:rPr>
        <w:t xml:space="preserve">9.2 </w:t>
      </w:r>
      <w:r>
        <w:rPr>
          <w:rFonts w:hint="eastAsia" w:ascii="Arial Unicode MS" w:hAnsi="Arial Unicode MS" w:eastAsia="Arial Unicode MS" w:cs="Arial Unicode MS"/>
          <w:b w:val="0"/>
          <w:bCs w:val="0"/>
          <w:i w:val="0"/>
          <w:iCs w:val="0"/>
          <w:lang w:val="zh-CN" w:eastAsia="zh-CN"/>
        </w:rPr>
        <w:t>工作量估算</w:t>
      </w:r>
      <w:bookmarkEnd w:id="53"/>
    </w:p>
    <w:p>
      <w:pPr>
        <w:pStyle w:val="3"/>
        <w:framePr w:w="0" w:wrap="auto" w:vAnchor="margin" w:hAnchor="text" w:yAlign="inline"/>
        <w:bidi w:val="0"/>
      </w:pPr>
      <w:r>
        <mc:AlternateContent>
          <mc:Choice Requires="wpg">
            <w:drawing>
              <wp:anchor distT="152400" distB="152400" distL="152400" distR="152400" simplePos="0" relativeHeight="251660288" behindDoc="0" locked="0" layoutInCell="1" allowOverlap="1">
                <wp:simplePos x="0" y="0"/>
                <wp:positionH relativeFrom="page">
                  <wp:posOffset>1927860</wp:posOffset>
                </wp:positionH>
                <wp:positionV relativeFrom="page">
                  <wp:posOffset>513080</wp:posOffset>
                </wp:positionV>
                <wp:extent cx="3916045" cy="9031605"/>
                <wp:effectExtent l="0" t="0" r="0" b="0"/>
                <wp:wrapTopAndBottom/>
                <wp:docPr id="1073741832" name="officeArt object"/>
                <wp:cNvGraphicFramePr/>
                <a:graphic xmlns:a="http://schemas.openxmlformats.org/drawingml/2006/main">
                  <a:graphicData uri="http://schemas.microsoft.com/office/word/2010/wordprocessingGroup">
                    <wpg:wgp>
                      <wpg:cNvGrpSpPr/>
                      <wpg:grpSpPr>
                        <a:xfrm>
                          <a:off x="0" y="0"/>
                          <a:ext cx="3916036" cy="9031667"/>
                          <a:chOff x="0" y="0"/>
                          <a:chExt cx="3916035" cy="9031666"/>
                        </a:xfrm>
                      </wpg:grpSpPr>
                      <pic:pic xmlns:pic="http://schemas.openxmlformats.org/drawingml/2006/picture">
                        <pic:nvPicPr>
                          <pic:cNvPr id="1073741830" name="Blank Diagram - Page 1.png"/>
                          <pic:cNvPicPr>
                            <a:picLocks noChangeAspect="1"/>
                          </pic:cNvPicPr>
                        </pic:nvPicPr>
                        <pic:blipFill>
                          <a:blip r:embed="rId9"/>
                          <a:stretch>
                            <a:fillRect/>
                          </a:stretch>
                        </pic:blipFill>
                        <pic:spPr>
                          <a:xfrm>
                            <a:off x="0" y="0"/>
                            <a:ext cx="3916036" cy="8614138"/>
                          </a:xfrm>
                          <a:prstGeom prst="rect">
                            <a:avLst/>
                          </a:prstGeom>
                          <a:ln w="12700" cap="flat">
                            <a:noFill/>
                            <a:miter lim="400000"/>
                            <a:headEnd/>
                            <a:tailEnd/>
                          </a:ln>
                          <a:effectLst/>
                        </pic:spPr>
                      </pic:pic>
                      <wps:wsp>
                        <wps:cNvPr id="1073741831" name="Shape 1073741831"/>
                        <wps:cNvSpPr/>
                        <wps:spPr>
                          <a:xfrm>
                            <a:off x="1268252" y="8614137"/>
                            <a:ext cx="1379532" cy="417530"/>
                          </a:xfrm>
                          <a:prstGeom prst="rect">
                            <a:avLst/>
                          </a:prstGeom>
                          <a:noFill/>
                          <a:ln w="12700" cap="flat">
                            <a:noFill/>
                            <a:miter lim="400000"/>
                          </a:ln>
                          <a:effectLst/>
                        </wps:spPr>
                        <wps:txbx>
                          <w:txbxContent>
                            <w:p>
                              <w:pPr>
                                <w:pStyle w:val="21"/>
                                <w:framePr w:w="0" w:wrap="auto" w:vAnchor="margin" w:hAnchor="text" w:yAlign="inline"/>
                                <w:jc w:val="center"/>
                              </w:pPr>
                              <w:r>
                                <w:rPr>
                                  <w:rFonts w:hint="eastAsia" w:ascii="Arial Unicode MS" w:hAnsi="Arial Unicode MS" w:eastAsia="Arial Unicode MS" w:cs="Arial Unicode MS"/>
                                  <w:b w:val="0"/>
                                  <w:bCs w:val="0"/>
                                  <w:i w:val="0"/>
                                  <w:iCs w:val="0"/>
                                  <w:lang w:val="zh-CN" w:eastAsia="zh-CN"/>
                                </w:rPr>
                                <w:t>图</w:t>
                              </w:r>
                              <w:r>
                                <w:rPr>
                                  <w:rFonts w:ascii="Baskerville" w:hAnsi="Baskerville"/>
                                  <w:lang w:val="zh-CN" w:eastAsia="zh-CN"/>
                                </w:rPr>
                                <w:t xml:space="preserve"> 2 </w:t>
                              </w:r>
                              <w:r>
                                <w:rPr>
                                  <w:rFonts w:hint="eastAsia" w:ascii="Arial Unicode MS" w:hAnsi="Arial Unicode MS" w:eastAsia="Arial Unicode MS" w:cs="Arial Unicode MS"/>
                                  <w:b w:val="0"/>
                                  <w:bCs w:val="0"/>
                                  <w:i w:val="0"/>
                                  <w:iCs w:val="0"/>
                                  <w:lang w:val="zh-CN" w:eastAsia="zh-CN"/>
                                </w:rPr>
                                <w:t>活动网络图</w:t>
                              </w:r>
                            </w:p>
                          </w:txbxContent>
                        </wps:txbx>
                        <wps:bodyPr wrap="square" lIns="50800" tIns="50800" rIns="50800" bIns="50800" numCol="1" anchor="t">
                          <a:noAutofit/>
                        </wps:bodyPr>
                      </wps:wsp>
                    </wpg:wgp>
                  </a:graphicData>
                </a:graphic>
              </wp:anchor>
            </w:drawing>
          </mc:Choice>
          <mc:Fallback>
            <w:pict>
              <v:group id="officeArt object" o:spid="_x0000_s1026" o:spt="203" style="position:absolute;left:0pt;margin-left:151.8pt;margin-top:40.4pt;height:711.15pt;width:308.35pt;mso-position-horizontal-relative:page;mso-position-vertical-relative:page;mso-wrap-distance-bottom:12pt;mso-wrap-distance-top:12pt;z-index:251660288;mso-width-relative:page;mso-height-relative:page;" coordsize="3916035,9031666" o:gfxdata="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">
                <o:lock v:ext="edit" aspectratio="f"/>
                <v:shape id="Blank Diagram - Page 1.png" o:spid="_x0000_s1026" o:spt="75" type="#_x0000_t75" style="position:absolute;left:0;top:0;height:8614138;width:3916036;" filled="f" o:preferrelative="t" stroked="f" coordsize="21600,21600" o:gfxdata="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MhyRyxgAAAOMAAAAPAAAAAAAAAAEAIAAAACIAAABkcnMvZG93bnJldi54bWxQSwECFAAUAAAA&#10;CACHTuJAMy8FnjsAAAA5AAAAEAAAAAAAAAABACAAAAAVAQAAZHJzL3NoYXBleG1sLnhtbFBLBQYA&#10;AAAABgAGAFsBAAC/AwAAAAA=&#10;">
                  <v:fill on="f" focussize="0,0"/>
                  <v:stroke on="f" weight="1pt" miterlimit="4" joinstyle="miter"/>
                  <v:imagedata r:id="rId9" o:title=""/>
                  <o:lock v:ext="edit" aspectratio="t"/>
                </v:shape>
                <v:rect id="Shape 1073741831" o:spid="_x0000_s1026" o:spt="1" style="position:absolute;left:1268252;top:8614137;height:417530;width:1379532;" filled="f" stroked="f" coordsize="21600,21600" o:gfxdata="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BHg5&#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4pt,4pt,4pt,4pt">
                    <w:txbxContent>
                      <w:p>
                        <w:pPr>
                          <w:pStyle w:val="21"/>
                          <w:framePr w:w="0" w:wrap="auto" w:vAnchor="margin" w:hAnchor="text" w:yAlign="inline"/>
                          <w:jc w:val="center"/>
                        </w:pPr>
                        <w:r>
                          <w:rPr>
                            <w:rFonts w:hint="eastAsia" w:ascii="Arial Unicode MS" w:hAnsi="Arial Unicode MS" w:eastAsia="Arial Unicode MS" w:cs="Arial Unicode MS"/>
                            <w:b w:val="0"/>
                            <w:bCs w:val="0"/>
                            <w:i w:val="0"/>
                            <w:iCs w:val="0"/>
                            <w:lang w:val="zh-CN" w:eastAsia="zh-CN"/>
                          </w:rPr>
                          <w:t>图</w:t>
                        </w:r>
                        <w:r>
                          <w:rPr>
                            <w:rFonts w:ascii="Baskerville" w:hAnsi="Baskerville"/>
                            <w:lang w:val="zh-CN" w:eastAsia="zh-CN"/>
                          </w:rPr>
                          <w:t xml:space="preserve"> 2 </w:t>
                        </w:r>
                        <w:r>
                          <w:rPr>
                            <w:rFonts w:hint="eastAsia" w:ascii="Arial Unicode MS" w:hAnsi="Arial Unicode MS" w:eastAsia="Arial Unicode MS" w:cs="Arial Unicode MS"/>
                            <w:b w:val="0"/>
                            <w:bCs w:val="0"/>
                            <w:i w:val="0"/>
                            <w:iCs w:val="0"/>
                            <w:lang w:val="zh-CN" w:eastAsia="zh-CN"/>
                          </w:rPr>
                          <w:t>活动网络图</w:t>
                        </w:r>
                      </w:p>
                    </w:txbxContent>
                  </v:textbox>
                </v:rect>
                <w10:wrap type="topAndBottom"/>
              </v:group>
            </w:pict>
          </mc:Fallback>
        </mc:AlternateContent>
      </w:r>
      <w:r>
        <w:rPr>
          <w:rFonts w:hint="eastAsia" w:ascii="Arial Unicode MS" w:hAnsi="Arial Unicode MS" w:eastAsia="Arial Unicode MS" w:cs="Arial Unicode MS"/>
          <w:b w:val="0"/>
          <w:bCs w:val="0"/>
          <w:i w:val="0"/>
          <w:iCs w:val="0"/>
          <w:lang w:val="zh-CN" w:eastAsia="zh-CN"/>
        </w:rPr>
        <w:t>采用人月作为估算成本的指标。一人月可以完成的代码量的乐观估计值为</w:t>
      </w:r>
      <w:r>
        <w:t xml:space="preserve"> 2000 </w:t>
      </w:r>
      <w:r>
        <w:rPr>
          <w:rFonts w:hint="eastAsia" w:ascii="Arial Unicode MS" w:hAnsi="Arial Unicode MS" w:eastAsia="Arial Unicode MS" w:cs="Arial Unicode MS"/>
          <w:b w:val="0"/>
          <w:bCs w:val="0"/>
          <w:i w:val="0"/>
          <w:iCs w:val="0"/>
          <w:lang w:val="zh-CN" w:eastAsia="zh-CN"/>
        </w:rPr>
        <w:t>行，悲观估计值为</w:t>
      </w:r>
      <w:r>
        <w:t xml:space="preserve"> 200 </w:t>
      </w:r>
      <w:r>
        <w:rPr>
          <w:rFonts w:hint="eastAsia" w:ascii="Arial Unicode MS" w:hAnsi="Arial Unicode MS" w:eastAsia="Arial Unicode MS" w:cs="Arial Unicode MS"/>
          <w:b w:val="0"/>
          <w:bCs w:val="0"/>
          <w:i w:val="0"/>
          <w:iCs w:val="0"/>
          <w:lang w:val="zh-CN" w:eastAsia="zh-CN"/>
        </w:rPr>
        <w:t>行，行业通常值为</w:t>
      </w:r>
      <w:r>
        <w:t xml:space="preserve"> 5000 </w:t>
      </w:r>
      <w:r>
        <w:rPr>
          <w:rFonts w:hint="eastAsia" w:ascii="Arial Unicode MS" w:hAnsi="Arial Unicode MS" w:eastAsia="Arial Unicode MS" w:cs="Arial Unicode MS"/>
          <w:b w:val="0"/>
          <w:bCs w:val="0"/>
          <w:i w:val="0"/>
          <w:iCs w:val="0"/>
          <w:lang w:val="zh-CN" w:eastAsia="zh-CN"/>
        </w:rPr>
        <w:t>行。因此成本的估算结果为</w:t>
      </w:r>
      <w:r>
        <w:t xml:space="preserve"> 45 </w:t>
      </w:r>
      <w:r>
        <w:rPr>
          <w:rFonts w:hint="eastAsia" w:ascii="Arial Unicode MS" w:hAnsi="Arial Unicode MS" w:eastAsia="Arial Unicode MS" w:cs="Arial Unicode MS"/>
          <w:b w:val="0"/>
          <w:bCs w:val="0"/>
          <w:i w:val="0"/>
          <w:iCs w:val="0"/>
        </w:rPr>
        <w:t>人月。</w:t>
      </w:r>
    </w:p>
    <w:p>
      <w:pPr>
        <w:pStyle w:val="17"/>
        <w:framePr w:w="0" w:wrap="auto" w:vAnchor="margin" w:hAnchor="text" w:yAlign="inline"/>
        <w:bidi w:val="0"/>
      </w:pPr>
      <w:bookmarkStart w:id="54" w:name="_Toc54"/>
      <w:r>
        <w:rPr>
          <w:rFonts w:eastAsia="Arial Unicode MS" w:cs="Arial Unicode MS"/>
          <w:lang w:val="zh-CN" w:eastAsia="zh-CN"/>
        </w:rPr>
        <w:t xml:space="preserve">9.3 </w:t>
      </w:r>
      <w:r>
        <w:rPr>
          <w:rFonts w:hint="eastAsia" w:ascii="Arial Unicode MS" w:hAnsi="Arial Unicode MS" w:eastAsia="Arial Unicode MS" w:cs="Arial Unicode MS"/>
          <w:b w:val="0"/>
          <w:bCs w:val="0"/>
          <w:i w:val="0"/>
          <w:iCs w:val="0"/>
          <w:lang w:val="zh-CN" w:eastAsia="zh-CN"/>
        </w:rPr>
        <w:t>成本估算</w:t>
      </w:r>
      <w:bookmarkEnd w:id="54"/>
    </w:p>
    <w:p>
      <w:pPr>
        <w:pStyle w:val="3"/>
        <w:framePr w:w="0" w:wrap="auto" w:vAnchor="margin" w:hAnchor="text" w:yAlign="inline"/>
        <w:bidi w:val="0"/>
      </w:pPr>
      <w:r>
        <w:rPr>
          <w:rFonts w:hint="eastAsia" w:ascii="Arial Unicode MS" w:hAnsi="Arial Unicode MS" w:eastAsia="Arial Unicode MS" w:cs="Arial Unicode MS"/>
          <w:b w:val="0"/>
          <w:bCs w:val="0"/>
          <w:i w:val="0"/>
          <w:iCs w:val="0"/>
          <w:lang w:val="zh-CN" w:eastAsia="zh-CN"/>
        </w:rPr>
        <w:t>开发团队每人月成本为</w:t>
      </w:r>
      <w:r>
        <w:t xml:space="preserve"> 2000 </w:t>
      </w:r>
      <w:r>
        <w:rPr>
          <w:rFonts w:hint="eastAsia" w:ascii="Arial Unicode MS" w:hAnsi="Arial Unicode MS" w:eastAsia="Arial Unicode MS" w:cs="Arial Unicode MS"/>
          <w:b w:val="0"/>
          <w:bCs w:val="0"/>
          <w:i w:val="0"/>
          <w:iCs w:val="0"/>
          <w:lang w:val="zh-CN" w:eastAsia="zh-CN"/>
        </w:rPr>
        <w:t>人民币，故总成本估算值为</w:t>
      </w:r>
      <w:r>
        <w:t xml:space="preserve"> 90000 </w:t>
      </w:r>
      <w:r>
        <w:rPr>
          <w:rFonts w:hint="eastAsia" w:ascii="Arial Unicode MS" w:hAnsi="Arial Unicode MS" w:eastAsia="Arial Unicode MS" w:cs="Arial Unicode MS"/>
          <w:b w:val="0"/>
          <w:bCs w:val="0"/>
          <w:i w:val="0"/>
          <w:iCs w:val="0"/>
          <w:lang w:val="zh-CN" w:eastAsia="zh-CN"/>
        </w:rPr>
        <w:t>人民币。</w:t>
      </w:r>
    </w:p>
    <w:p>
      <w:pPr>
        <w:pStyle w:val="17"/>
        <w:framePr w:w="0" w:wrap="auto" w:vAnchor="margin" w:hAnchor="text" w:yAlign="inline"/>
        <w:bidi w:val="0"/>
      </w:pPr>
      <w:bookmarkStart w:id="55" w:name="_Toc55"/>
      <w:r>
        <w:rPr>
          <w:rFonts w:eastAsia="Arial Unicode MS" w:cs="Arial Unicode MS"/>
          <w:lang w:val="zh-CN" w:eastAsia="zh-CN"/>
        </w:rPr>
        <w:t xml:space="preserve">9.4 </w:t>
      </w:r>
      <w:r>
        <w:rPr>
          <w:rFonts w:hint="eastAsia" w:ascii="Arial Unicode MS" w:hAnsi="Arial Unicode MS" w:eastAsia="Arial Unicode MS" w:cs="Arial Unicode MS"/>
          <w:b w:val="0"/>
          <w:bCs w:val="0"/>
          <w:i w:val="0"/>
          <w:iCs w:val="0"/>
          <w:lang w:val="zh-CN" w:eastAsia="zh-CN"/>
        </w:rPr>
        <w:t>关键计算机资源估算</w:t>
      </w:r>
      <w:bookmarkEnd w:id="55"/>
    </w:p>
    <w:p>
      <w:pPr>
        <w:pStyle w:val="3"/>
        <w:framePr w:w="0" w:wrap="auto" w:vAnchor="margin" w:hAnchor="text" w:yAlign="inline"/>
        <w:bidi w:val="0"/>
      </w:pPr>
      <w:r>
        <w:t xml:space="preserve">4 </w:t>
      </w:r>
      <w:r>
        <w:rPr>
          <w:rFonts w:hint="eastAsia" w:ascii="Arial Unicode MS" w:hAnsi="Arial Unicode MS" w:eastAsia="Arial Unicode MS" w:cs="Arial Unicode MS"/>
          <w:b w:val="0"/>
          <w:bCs w:val="0"/>
          <w:i w:val="0"/>
          <w:iCs w:val="0"/>
          <w:lang w:val="zh-CN" w:eastAsia="zh-CN"/>
        </w:rPr>
        <w:t>台计算机，数个电梯内控制芯片，</w:t>
      </w:r>
      <w:r>
        <w:rPr>
          <w:lang w:val="ru-RU"/>
        </w:rPr>
        <w:t xml:space="preserve">1 </w:t>
      </w:r>
      <w:r>
        <w:rPr>
          <w:rFonts w:hint="eastAsia" w:ascii="Arial Unicode MS" w:hAnsi="Arial Unicode MS" w:eastAsia="Arial Unicode MS" w:cs="Arial Unicode MS"/>
          <w:b w:val="0"/>
          <w:bCs w:val="0"/>
          <w:i w:val="0"/>
          <w:iCs w:val="0"/>
          <w:lang w:val="zh-CN" w:eastAsia="zh-CN"/>
        </w:rPr>
        <w:t>台控制室终端计算机，</w:t>
      </w:r>
      <w:r>
        <w:t xml:space="preserve">5 </w:t>
      </w:r>
      <w:r>
        <w:rPr>
          <w:rFonts w:hint="eastAsia" w:ascii="Arial Unicode MS" w:hAnsi="Arial Unicode MS" w:eastAsia="Arial Unicode MS" w:cs="Arial Unicode MS"/>
          <w:b w:val="0"/>
          <w:bCs w:val="0"/>
          <w:i w:val="0"/>
          <w:iCs w:val="0"/>
          <w:lang w:val="zh-CN" w:eastAsia="zh-CN"/>
        </w:rPr>
        <w:t>部电梯和配套电动机模型。</w:t>
      </w:r>
    </w:p>
    <w:p>
      <w:pPr>
        <w:pStyle w:val="2"/>
        <w:framePr w:w="0" w:wrap="auto" w:vAnchor="margin" w:hAnchor="text" w:yAlign="inline"/>
        <w:bidi w:val="0"/>
      </w:pPr>
      <w:bookmarkStart w:id="56" w:name="_Toc56"/>
      <w:r>
        <w:rPr>
          <w:rFonts w:eastAsia="Arial Unicode MS" w:cs="Arial Unicode MS"/>
          <w:lang w:val="zh-CN" w:eastAsia="zh-CN"/>
        </w:rPr>
        <w:t xml:space="preserve">10 </w:t>
      </w:r>
      <w:r>
        <w:rPr>
          <w:rFonts w:hint="eastAsia" w:ascii="Arial Unicode MS" w:hAnsi="Arial Unicode MS" w:eastAsia="Arial Unicode MS" w:cs="Arial Unicode MS"/>
          <w:b w:val="0"/>
          <w:bCs w:val="0"/>
          <w:i w:val="0"/>
          <w:iCs w:val="0"/>
          <w:lang w:val="zh-CN" w:eastAsia="zh-CN"/>
        </w:rPr>
        <w:t>风险管理</w:t>
      </w:r>
      <w:bookmarkEnd w:id="56"/>
    </w:p>
    <w:tbl>
      <w:tblPr>
        <w:tblStyle w:val="10"/>
        <w:tblW w:w="9360" w:type="dxa"/>
        <w:tblInd w:w="108" w:type="dxa"/>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auto"/>
        <w:tblLayout w:type="fixed"/>
        <w:tblCellMar>
          <w:top w:w="0" w:type="dxa"/>
          <w:left w:w="108" w:type="dxa"/>
          <w:bottom w:w="0" w:type="dxa"/>
          <w:right w:w="108" w:type="dxa"/>
        </w:tblCellMar>
      </w:tblPr>
      <w:tblGrid>
        <w:gridCol w:w="1560"/>
        <w:gridCol w:w="1560"/>
        <w:gridCol w:w="1560"/>
        <w:gridCol w:w="1560"/>
        <w:gridCol w:w="1560"/>
        <w:gridCol w:w="1560"/>
      </w:tblGrid>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auto"/>
          <w:tblLayout w:type="fixed"/>
          <w:tblCellMar>
            <w:top w:w="0" w:type="dxa"/>
            <w:left w:w="108" w:type="dxa"/>
            <w:bottom w:w="0" w:type="dxa"/>
            <w:right w:w="108" w:type="dxa"/>
          </w:tblCellMar>
        </w:tblPrEx>
        <w:trPr>
          <w:trHeight w:val="340" w:hRule="atLeast"/>
          <w:tblHeader/>
        </w:trPr>
        <w:tc>
          <w:tcPr>
            <w:tcW w:w="9360" w:type="dxa"/>
            <w:gridSpan w:val="6"/>
            <w:tcBorders>
              <w:top w:val="nil"/>
              <w:left w:val="nil"/>
              <w:bottom w:val="nil"/>
              <w:right w:val="nil"/>
            </w:tcBorders>
            <w:shd w:val="clear" w:color="auto" w:fill="auto"/>
            <w:tcMar>
              <w:top w:w="80" w:type="dxa"/>
              <w:left w:w="80" w:type="dxa"/>
              <w:bottom w:w="80" w:type="dxa"/>
              <w:right w:w="80" w:type="dxa"/>
            </w:tcMar>
            <w:vAlign w:val="center"/>
          </w:tcPr>
          <w:p>
            <w:pPr>
              <w:pStyle w:val="20"/>
              <w:framePr w:w="0" w:wrap="auto" w:vAnchor="margin" w:hAnchor="text" w:yAlign="inline"/>
            </w:pPr>
            <w:r>
              <w:t>表 4 风险管理</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290" w:hRule="atLeast"/>
          <w:tblHeader/>
        </w:trPr>
        <w:tc>
          <w:tcPr>
            <w:tcW w:w="1560"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编号</w:t>
            </w:r>
          </w:p>
        </w:tc>
        <w:tc>
          <w:tcPr>
            <w:tcW w:w="1560"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风险描述</w:t>
            </w:r>
          </w:p>
        </w:tc>
        <w:tc>
          <w:tcPr>
            <w:tcW w:w="1560"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发生概率</w:t>
            </w:r>
          </w:p>
        </w:tc>
        <w:tc>
          <w:tcPr>
            <w:tcW w:w="1560"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危害程度</w:t>
            </w:r>
          </w:p>
        </w:tc>
        <w:tc>
          <w:tcPr>
            <w:tcW w:w="1560"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措施</w:t>
            </w:r>
          </w:p>
        </w:tc>
        <w:tc>
          <w:tcPr>
            <w:tcW w:w="1560" w:type="dxa"/>
            <w:tcBorders>
              <w:top w:val="nil"/>
              <w:left w:val="nil"/>
              <w:bottom w:val="single" w:color="314924" w:sz="8" w:space="0"/>
              <w:right w:val="nil"/>
            </w:tcBorders>
            <w:shd w:val="clear" w:color="auto" w:fill="F4F8EE"/>
            <w:tcMar>
              <w:top w:w="80" w:type="dxa"/>
              <w:left w:w="80" w:type="dxa"/>
              <w:bottom w:w="80" w:type="dxa"/>
              <w:right w:w="80" w:type="dxa"/>
            </w:tcMar>
            <w:vAlign w:val="top"/>
          </w:tcPr>
          <w:p>
            <w:pPr>
              <w:pStyle w:val="18"/>
              <w:framePr w:w="0" w:wrap="auto" w:vAnchor="margin" w:hAnchor="text" w:yAlign="inline"/>
              <w:bidi w:val="0"/>
            </w:pPr>
            <w:r>
              <w:rPr>
                <w:rFonts w:hint="eastAsia" w:ascii="Arial Unicode MS" w:hAnsi="Arial Unicode MS" w:eastAsia="Baskerville SemiBold" w:cs="Arial Unicode MS"/>
              </w:rPr>
              <w:t>状态</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1410" w:hRule="atLeast"/>
        </w:trPr>
        <w:tc>
          <w:tcPr>
            <w:tcW w:w="1560"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keepNext w:val="0"/>
              <w:keepLines w:val="0"/>
              <w:pageBreakBefore w:val="0"/>
              <w:framePr w:w="0" w:wrap="auto" w:vAnchor="margin" w:hAnchor="text" w:yAlign="inline"/>
              <w:widowControl/>
              <w:shd w:val="clear" w:color="auto" w:fill="auto"/>
              <w:suppressAutoHyphens w:val="0"/>
              <w:bidi w:val="0"/>
              <w:spacing w:before="0" w:after="0" w:line="240" w:lineRule="auto"/>
              <w:ind w:left="0" w:right="0" w:firstLine="0"/>
              <w:jc w:val="right"/>
              <w:outlineLvl w:val="9"/>
            </w:pPr>
            <w:r>
              <w:rPr>
                <w:rFonts w:ascii="Baskerville" w:hAnsi="Baskerville" w:eastAsia="Arial Unicode MS" w:cs="Arial Unicode MS"/>
                <w:b w:val="0"/>
                <w:bCs w:val="0"/>
                <w:i w:val="0"/>
                <w:iCs w:val="0"/>
                <w:caps w:val="0"/>
                <w:smallCaps w:val="0"/>
                <w:strike w:val="0"/>
                <w:dstrike w:val="0"/>
                <w:outline w:val="0"/>
                <w:color w:val="314924"/>
                <w:spacing w:val="0"/>
                <w:kern w:val="0"/>
                <w:position w:val="0"/>
                <w:sz w:val="20"/>
                <w:szCs w:val="20"/>
                <w:u w:val="none"/>
                <w:vertAlign w:val="baseline"/>
              </w:rPr>
              <w:t>1</w:t>
            </w:r>
          </w:p>
        </w:tc>
        <w:tc>
          <w:tcPr>
            <w:tcW w:w="1560"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项目需求不明确或双方理解有分歧</w:t>
            </w:r>
          </w:p>
        </w:tc>
        <w:tc>
          <w:tcPr>
            <w:tcW w:w="1560"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高</w:t>
            </w:r>
          </w:p>
        </w:tc>
        <w:tc>
          <w:tcPr>
            <w:tcW w:w="1560"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高</w:t>
            </w:r>
          </w:p>
        </w:tc>
        <w:tc>
          <w:tcPr>
            <w:tcW w:w="1560"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使用自然语言和配置项体系结构图等手段，提高双方沟通的准确程度和效率</w:t>
            </w:r>
          </w:p>
        </w:tc>
        <w:tc>
          <w:tcPr>
            <w:tcW w:w="1560" w:type="dxa"/>
            <w:tcBorders>
              <w:top w:val="single" w:color="314924" w:sz="8" w:space="0"/>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已发生</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560" w:hRule="atLeast"/>
        </w:trPr>
        <w:tc>
          <w:tcPr>
            <w:tcW w:w="1560" w:type="dxa"/>
            <w:tcBorders>
              <w:top w:val="nil"/>
              <w:left w:val="nil"/>
              <w:bottom w:val="nil"/>
              <w:right w:val="nil"/>
            </w:tcBorders>
            <w:shd w:val="clear" w:color="auto" w:fill="E6EDE1"/>
            <w:tcMar>
              <w:top w:w="80" w:type="dxa"/>
              <w:left w:w="80" w:type="dxa"/>
              <w:bottom w:w="80" w:type="dxa"/>
              <w:right w:w="80" w:type="dxa"/>
            </w:tcMar>
            <w:vAlign w:val="top"/>
          </w:tcPr>
          <w:p>
            <w:pPr>
              <w:keepNext w:val="0"/>
              <w:keepLines w:val="0"/>
              <w:pageBreakBefore w:val="0"/>
              <w:framePr w:w="0" w:wrap="auto" w:vAnchor="margin" w:hAnchor="text" w:yAlign="inline"/>
              <w:widowControl/>
              <w:shd w:val="clear" w:color="auto" w:fill="auto"/>
              <w:suppressAutoHyphens w:val="0"/>
              <w:bidi w:val="0"/>
              <w:spacing w:before="0" w:after="0" w:line="240" w:lineRule="auto"/>
              <w:ind w:left="0" w:right="0" w:firstLine="0"/>
              <w:jc w:val="right"/>
              <w:outlineLvl w:val="9"/>
            </w:pPr>
            <w:r>
              <w:rPr>
                <w:rFonts w:ascii="Baskerville" w:hAnsi="Baskerville" w:eastAsia="Arial Unicode MS" w:cs="Arial Unicode MS"/>
                <w:b w:val="0"/>
                <w:bCs w:val="0"/>
                <w:i w:val="0"/>
                <w:iCs w:val="0"/>
                <w:caps w:val="0"/>
                <w:smallCaps w:val="0"/>
                <w:strike w:val="0"/>
                <w:dstrike w:val="0"/>
                <w:outline w:val="0"/>
                <w:color w:val="314924"/>
                <w:spacing w:val="0"/>
                <w:kern w:val="0"/>
                <w:position w:val="0"/>
                <w:sz w:val="20"/>
                <w:szCs w:val="20"/>
                <w:u w:val="none"/>
                <w:vertAlign w:val="baseline"/>
              </w:rPr>
              <w:t>2</w:t>
            </w:r>
          </w:p>
        </w:tc>
        <w:tc>
          <w:tcPr>
            <w:tcW w:w="1560"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实际使用的硬件模型无法到位</w:t>
            </w:r>
          </w:p>
        </w:tc>
        <w:tc>
          <w:tcPr>
            <w:tcW w:w="1560"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高</w:t>
            </w:r>
          </w:p>
        </w:tc>
        <w:tc>
          <w:tcPr>
            <w:tcW w:w="1560"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高</w:t>
            </w:r>
          </w:p>
        </w:tc>
        <w:tc>
          <w:tcPr>
            <w:tcW w:w="1560"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敦促需方解决</w:t>
            </w:r>
          </w:p>
        </w:tc>
        <w:tc>
          <w:tcPr>
            <w:tcW w:w="1560"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已发生</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560" w:hRule="atLeast"/>
        </w:trPr>
        <w:tc>
          <w:tcPr>
            <w:tcW w:w="1560" w:type="dxa"/>
            <w:tcBorders>
              <w:top w:val="nil"/>
              <w:left w:val="nil"/>
              <w:bottom w:val="nil"/>
              <w:right w:val="nil"/>
            </w:tcBorders>
            <w:shd w:val="clear" w:color="auto" w:fill="F4F8EE"/>
            <w:tcMar>
              <w:top w:w="80" w:type="dxa"/>
              <w:left w:w="80" w:type="dxa"/>
              <w:bottom w:w="80" w:type="dxa"/>
              <w:right w:w="80" w:type="dxa"/>
            </w:tcMar>
            <w:vAlign w:val="top"/>
          </w:tcPr>
          <w:p>
            <w:pPr>
              <w:keepNext w:val="0"/>
              <w:keepLines w:val="0"/>
              <w:pageBreakBefore w:val="0"/>
              <w:framePr w:w="0" w:wrap="auto" w:vAnchor="margin" w:hAnchor="text" w:yAlign="inline"/>
              <w:widowControl/>
              <w:shd w:val="clear" w:color="auto" w:fill="auto"/>
              <w:suppressAutoHyphens w:val="0"/>
              <w:bidi w:val="0"/>
              <w:spacing w:before="0" w:after="0" w:line="240" w:lineRule="auto"/>
              <w:ind w:left="0" w:right="0" w:firstLine="0"/>
              <w:jc w:val="right"/>
              <w:outlineLvl w:val="9"/>
            </w:pPr>
            <w:r>
              <w:rPr>
                <w:rFonts w:ascii="Baskerville" w:hAnsi="Baskerville" w:eastAsia="Arial Unicode MS" w:cs="Arial Unicode MS"/>
                <w:b w:val="0"/>
                <w:bCs w:val="0"/>
                <w:i w:val="0"/>
                <w:iCs w:val="0"/>
                <w:caps w:val="0"/>
                <w:smallCaps w:val="0"/>
                <w:strike w:val="0"/>
                <w:dstrike w:val="0"/>
                <w:outline w:val="0"/>
                <w:color w:val="314924"/>
                <w:spacing w:val="0"/>
                <w:kern w:val="0"/>
                <w:position w:val="0"/>
                <w:sz w:val="20"/>
                <w:szCs w:val="20"/>
                <w:u w:val="none"/>
                <w:vertAlign w:val="baseline"/>
              </w:rPr>
              <w:t>3</w:t>
            </w:r>
          </w:p>
        </w:tc>
        <w:tc>
          <w:tcPr>
            <w:tcW w:w="1560"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成本估计错误</w:t>
            </w:r>
          </w:p>
        </w:tc>
        <w:tc>
          <w:tcPr>
            <w:tcW w:w="1560"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中</w:t>
            </w:r>
          </w:p>
        </w:tc>
        <w:tc>
          <w:tcPr>
            <w:tcW w:w="1560"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中</w:t>
            </w:r>
          </w:p>
        </w:tc>
        <w:tc>
          <w:tcPr>
            <w:tcW w:w="1560"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与需方协商调整工期和报酬</w:t>
            </w:r>
          </w:p>
        </w:tc>
        <w:tc>
          <w:tcPr>
            <w:tcW w:w="1560" w:type="dxa"/>
            <w:tcBorders>
              <w:top w:val="nil"/>
              <w:left w:val="nil"/>
              <w:bottom w:val="nil"/>
              <w:right w:val="nil"/>
            </w:tcBorders>
            <w:shd w:val="clear" w:color="auto" w:fill="F4F8EE"/>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未发生</w:t>
            </w:r>
          </w:p>
        </w:tc>
      </w:tr>
      <w:tr>
        <w:tblPrEx>
          <w:tblBorders>
            <w:top w:val="single" w:color="8EA47C" w:sz="2" w:space="0"/>
            <w:left w:val="single" w:color="8EA47C" w:sz="2" w:space="0"/>
            <w:bottom w:val="single" w:color="8EA47C" w:sz="2" w:space="0"/>
            <w:right w:val="single" w:color="8EA47C" w:sz="2" w:space="0"/>
            <w:insideH w:val="single" w:color="8EA47C" w:sz="2" w:space="0"/>
            <w:insideV w:val="single" w:color="8EA47C" w:sz="2" w:space="0"/>
          </w:tblBorders>
          <w:shd w:val="clear" w:color="auto" w:fill="F4F8EE"/>
          <w:tblLayout w:type="fixed"/>
          <w:tblCellMar>
            <w:top w:w="0" w:type="dxa"/>
            <w:left w:w="108" w:type="dxa"/>
            <w:bottom w:w="0" w:type="dxa"/>
            <w:right w:w="108" w:type="dxa"/>
          </w:tblCellMar>
        </w:tblPrEx>
        <w:trPr>
          <w:trHeight w:val="560" w:hRule="atLeast"/>
        </w:trPr>
        <w:tc>
          <w:tcPr>
            <w:tcW w:w="1560" w:type="dxa"/>
            <w:tcBorders>
              <w:top w:val="nil"/>
              <w:left w:val="nil"/>
              <w:bottom w:val="nil"/>
              <w:right w:val="nil"/>
            </w:tcBorders>
            <w:shd w:val="clear" w:color="auto" w:fill="E6EDE1"/>
            <w:tcMar>
              <w:top w:w="80" w:type="dxa"/>
              <w:left w:w="80" w:type="dxa"/>
              <w:bottom w:w="80" w:type="dxa"/>
              <w:right w:w="80" w:type="dxa"/>
            </w:tcMar>
            <w:vAlign w:val="top"/>
          </w:tcPr>
          <w:p>
            <w:pPr>
              <w:keepNext w:val="0"/>
              <w:keepLines w:val="0"/>
              <w:pageBreakBefore w:val="0"/>
              <w:framePr w:w="0" w:wrap="auto" w:vAnchor="margin" w:hAnchor="text" w:yAlign="inline"/>
              <w:widowControl/>
              <w:shd w:val="clear" w:color="auto" w:fill="auto"/>
              <w:suppressAutoHyphens w:val="0"/>
              <w:bidi w:val="0"/>
              <w:spacing w:before="0" w:after="0" w:line="240" w:lineRule="auto"/>
              <w:ind w:left="0" w:right="0" w:firstLine="0"/>
              <w:jc w:val="right"/>
              <w:outlineLvl w:val="9"/>
            </w:pPr>
            <w:r>
              <w:rPr>
                <w:rFonts w:ascii="Baskerville" w:hAnsi="Baskerville" w:eastAsia="Arial Unicode MS" w:cs="Arial Unicode MS"/>
                <w:b w:val="0"/>
                <w:bCs w:val="0"/>
                <w:i w:val="0"/>
                <w:iCs w:val="0"/>
                <w:caps w:val="0"/>
                <w:smallCaps w:val="0"/>
                <w:strike w:val="0"/>
                <w:dstrike w:val="0"/>
                <w:outline w:val="0"/>
                <w:color w:val="314924"/>
                <w:spacing w:val="0"/>
                <w:kern w:val="0"/>
                <w:position w:val="0"/>
                <w:sz w:val="20"/>
                <w:szCs w:val="20"/>
                <w:u w:val="none"/>
                <w:vertAlign w:val="baseline"/>
              </w:rPr>
              <w:t>4</w:t>
            </w:r>
          </w:p>
        </w:tc>
        <w:tc>
          <w:tcPr>
            <w:tcW w:w="1560"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开发人员无法继续开发工作</w:t>
            </w:r>
          </w:p>
        </w:tc>
        <w:tc>
          <w:tcPr>
            <w:tcW w:w="1560"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低</w:t>
            </w:r>
          </w:p>
        </w:tc>
        <w:tc>
          <w:tcPr>
            <w:tcW w:w="1560"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高</w:t>
            </w:r>
          </w:p>
        </w:tc>
        <w:tc>
          <w:tcPr>
            <w:tcW w:w="1560"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提高代码的可读性和可维护性</w:t>
            </w:r>
          </w:p>
        </w:tc>
        <w:tc>
          <w:tcPr>
            <w:tcW w:w="1560" w:type="dxa"/>
            <w:tcBorders>
              <w:top w:val="nil"/>
              <w:left w:val="nil"/>
              <w:bottom w:val="nil"/>
              <w:right w:val="nil"/>
            </w:tcBorders>
            <w:shd w:val="clear" w:color="auto" w:fill="E6EDE1"/>
            <w:tcMar>
              <w:top w:w="80" w:type="dxa"/>
              <w:left w:w="80" w:type="dxa"/>
              <w:bottom w:w="80" w:type="dxa"/>
              <w:right w:w="80" w:type="dxa"/>
            </w:tcMar>
            <w:vAlign w:val="top"/>
          </w:tcPr>
          <w:p>
            <w:pPr>
              <w:pStyle w:val="19"/>
              <w:framePr w:w="0" w:wrap="auto" w:vAnchor="margin" w:hAnchor="text" w:yAlign="inline"/>
              <w:bidi w:val="0"/>
            </w:pPr>
            <w:r>
              <w:rPr>
                <w:rFonts w:hint="eastAsia" w:ascii="Arial Unicode MS" w:hAnsi="Arial Unicode MS" w:eastAsia="Baskerville" w:cs="Arial Unicode MS"/>
              </w:rPr>
              <w:t>未发生</w:t>
            </w:r>
          </w:p>
        </w:tc>
      </w:tr>
    </w:tbl>
    <w:p>
      <w:pPr>
        <w:pStyle w:val="3"/>
        <w:framePr w:w="0" w:wrap="auto" w:vAnchor="margin" w:hAnchor="text" w:yAlign="inline"/>
        <w:bidi w:val="0"/>
      </w:pP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Baskerville">
    <w:altName w:val="Segoe Print"/>
    <w:panose1 w:val="00000000000000000000"/>
    <w:charset w:val="00"/>
    <w:family w:val="roman"/>
    <w:pitch w:val="default"/>
    <w:sig w:usb0="00000000" w:usb1="00000000" w:usb2="00000000" w:usb3="00000000" w:csb0="00000000" w:csb1="00000000"/>
  </w:font>
  <w:font w:name="Baskerville SemiBold">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0" w:wrap="auto" w:vAnchor="margin" w:hAnchor="text" w:yAlign="inline"/>
      <w:tabs>
        <w:tab w:val="center" w:pos="4680"/>
        <w:tab w:val="right" w:pos="9360"/>
        <w:tab w:val="clear" w:pos="9020"/>
      </w:tabs>
      <w:jc w:val="left"/>
    </w:pPr>
    <w:r>
      <w:rPr>
        <w:rFonts w:hint="eastAsia" w:ascii="Arial Unicode MS" w:hAnsi="Arial Unicode MS" w:eastAsia="Arial Unicode MS" w:cs="Arial Unicode MS"/>
        <w:b w:val="0"/>
        <w:bCs w:val="0"/>
        <w:i w:val="0"/>
        <w:iCs w:val="0"/>
        <w:lang w:val="zh-CN" w:eastAsia="zh-CN"/>
      </w:rPr>
      <w:t>软件开发计划</w:t>
    </w:r>
    <w:r>
      <w:tab/>
    </w:r>
    <w:r>
      <w:tab/>
    </w:r>
    <w:r>
      <w:fldChar w:fldCharType="begin"/>
    </w:r>
    <w:r>
      <w:instrText xml:space="preserve"> PAGE </w:instrText>
    </w:r>
    <w:r>
      <w:fldChar w:fldCharType="separate"/>
    </w:r>
    <w:r>
      <w:t>23</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5C51D"/>
    <w:multiLevelType w:val="multilevel"/>
    <w:tmpl w:val="5805C51D"/>
    <w:lvl w:ilvl="0" w:tentative="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5805C528"/>
    <w:multiLevelType w:val="multilevel"/>
    <w:tmpl w:val="5805C528"/>
    <w:lvl w:ilvl="0" w:tentative="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805C533"/>
    <w:multiLevelType w:val="multilevel"/>
    <w:tmpl w:val="5805C533"/>
    <w:lvl w:ilvl="0" w:tentative="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5805C53E"/>
    <w:multiLevelType w:val="multilevel"/>
    <w:tmpl w:val="5805C53E"/>
    <w:lvl w:ilvl="0" w:tentative="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5805C549"/>
    <w:multiLevelType w:val="multilevel"/>
    <w:tmpl w:val="5805C549"/>
    <w:lvl w:ilvl="0" w:tentative="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5805C554"/>
    <w:multiLevelType w:val="multilevel"/>
    <w:tmpl w:val="5805C554"/>
    <w:lvl w:ilvl="0" w:tentative="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5805C55F"/>
    <w:multiLevelType w:val="multilevel"/>
    <w:tmpl w:val="5805C55F"/>
    <w:lvl w:ilvl="0" w:tentative="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5805C56A"/>
    <w:multiLevelType w:val="multilevel"/>
    <w:tmpl w:val="5805C56A"/>
    <w:lvl w:ilvl="0" w:tentative="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5805C575"/>
    <w:multiLevelType w:val="multilevel"/>
    <w:tmpl w:val="5805C575"/>
    <w:lvl w:ilvl="0" w:tentative="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5805C580"/>
    <w:multiLevelType w:val="multilevel"/>
    <w:tmpl w:val="5805C580"/>
    <w:lvl w:ilvl="0" w:tentative="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5805C58B"/>
    <w:multiLevelType w:val="multilevel"/>
    <w:tmpl w:val="5805C58B"/>
    <w:lvl w:ilvl="0" w:tentative="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5805C596"/>
    <w:multiLevelType w:val="multilevel"/>
    <w:tmpl w:val="5805C596"/>
    <w:lvl w:ilvl="0" w:tentative="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5805C5A1"/>
    <w:multiLevelType w:val="multilevel"/>
    <w:tmpl w:val="5805C5A1"/>
    <w:lvl w:ilvl="0" w:tentative="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5805C5AC"/>
    <w:multiLevelType w:val="multilevel"/>
    <w:tmpl w:val="5805C5AC"/>
    <w:lvl w:ilvl="0" w:tentative="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5805C5B7"/>
    <w:multiLevelType w:val="multilevel"/>
    <w:tmpl w:val="5805C5B7"/>
    <w:lvl w:ilvl="0" w:tentative="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5805C5C2"/>
    <w:multiLevelType w:val="multilevel"/>
    <w:tmpl w:val="5805C5C2"/>
    <w:lvl w:ilvl="0" w:tentative="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5805C5CD"/>
    <w:multiLevelType w:val="multilevel"/>
    <w:tmpl w:val="5805C5CD"/>
    <w:lvl w:ilvl="0" w:tentative="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5805C5D8"/>
    <w:multiLevelType w:val="multilevel"/>
    <w:tmpl w:val="5805C5D8"/>
    <w:lvl w:ilvl="0" w:tentative="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trackRevisions w:val="1"/>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167A4FAB"/>
    <w:rsid w:val="4A57343E"/>
    <w:rsid w:val="50B60FB5"/>
    <w:rsid w:val="52B61FDC"/>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2"/>
    <w:next w:val="3"/>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40" w:lineRule="auto"/>
      <w:ind w:left="0" w:right="0" w:firstLine="0"/>
      <w:jc w:val="left"/>
      <w:outlineLvl w:val="1"/>
    </w:pPr>
    <w:rPr>
      <w:rFonts w:ascii="Baskerville" w:hAnsi="Baskerville" w:eastAsia="Baskerville" w:cs="Baskerville"/>
      <w:color w:val="5A5754"/>
      <w:spacing w:val="0"/>
      <w:w w:val="100"/>
      <w:kern w:val="0"/>
      <w:position w:val="0"/>
      <w:sz w:val="36"/>
      <w:szCs w:val="36"/>
      <w:u w:val="none" w:color="auto"/>
      <w:vertAlign w:val="baseline"/>
    </w:rPr>
  </w:style>
  <w:style w:type="character" w:default="1" w:styleId="8">
    <w:name w:val="Default Paragraph Font"/>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customStyle="1" w:styleId="3">
    <w:name w:val="Body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80" w:afterAutospacing="0" w:line="288" w:lineRule="auto"/>
      <w:ind w:left="0" w:right="0" w:firstLine="510"/>
      <w:jc w:val="left"/>
      <w:outlineLvl w:val="9"/>
    </w:pPr>
    <w:rPr>
      <w:rFonts w:ascii="Baskerville" w:hAnsi="Baskerville" w:eastAsia="Arial Unicode MS" w:cs="Arial Unicode MS"/>
      <w:color w:val="434343"/>
      <w:spacing w:val="0"/>
      <w:w w:val="100"/>
      <w:kern w:val="0"/>
      <w:position w:val="0"/>
      <w:sz w:val="24"/>
      <w:szCs w:val="24"/>
      <w:u w:val="none" w:color="auto"/>
      <w:vertAlign w:val="baseline"/>
      <w:lang w:val="en-US"/>
    </w:rPr>
  </w:style>
  <w:style w:type="paragraph" w:styleId="4">
    <w:name w:val="toc 3"/>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8928"/>
      </w:tabs>
      <w:suppressAutoHyphens w:val="0"/>
      <w:bidi w:val="0"/>
      <w:spacing w:before="0" w:beforeAutospacing="0" w:after="160" w:afterAutospacing="0" w:line="240" w:lineRule="auto"/>
      <w:ind w:left="0" w:right="0" w:firstLine="480"/>
      <w:jc w:val="left"/>
      <w:outlineLvl w:val="9"/>
    </w:pPr>
    <w:rPr>
      <w:rFonts w:ascii="Baskerville" w:hAnsi="Baskerville" w:eastAsia="Baskerville" w:cs="Baskerville"/>
      <w:color w:val="5A5754"/>
      <w:spacing w:val="0"/>
      <w:w w:val="100"/>
      <w:kern w:val="0"/>
      <w:position w:val="0"/>
      <w:sz w:val="26"/>
      <w:szCs w:val="26"/>
      <w:u w:val="none" w:color="auto"/>
      <w:vertAlign w:val="baseline"/>
    </w:rPr>
  </w:style>
  <w:style w:type="paragraph" w:styleId="5">
    <w:name w:val="toc 4"/>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8928"/>
      </w:tabs>
      <w:suppressAutoHyphens w:val="0"/>
      <w:bidi w:val="0"/>
      <w:spacing w:before="0" w:beforeAutospacing="0" w:after="160" w:afterAutospacing="0" w:line="240" w:lineRule="auto"/>
      <w:ind w:left="0" w:right="0" w:firstLine="0"/>
      <w:jc w:val="left"/>
      <w:outlineLvl w:val="9"/>
    </w:pPr>
    <w:rPr>
      <w:rFonts w:ascii="Baskerville" w:hAnsi="Baskerville" w:eastAsia="Baskerville" w:cs="Baskerville"/>
      <w:color w:val="5A5754"/>
      <w:spacing w:val="0"/>
      <w:w w:val="100"/>
      <w:kern w:val="0"/>
      <w:position w:val="0"/>
      <w:sz w:val="36"/>
      <w:szCs w:val="36"/>
      <w:u w:val="none" w:color="auto"/>
      <w:vertAlign w:val="baseline"/>
    </w:rPr>
  </w:style>
  <w:style w:type="paragraph" w:styleId="6">
    <w:name w:val="Subtitle"/>
    <w:next w:val="3"/>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center"/>
      <w:outlineLvl w:val="3"/>
    </w:pPr>
    <w:rPr>
      <w:rFonts w:hint="eastAsia" w:ascii="Arial Unicode MS" w:hAnsi="Arial Unicode MS" w:eastAsia="Baskerville" w:cs="Arial Unicode MS"/>
      <w:color w:val="DC5921"/>
      <w:spacing w:val="6"/>
      <w:w w:val="100"/>
      <w:kern w:val="0"/>
      <w:position w:val="0"/>
      <w:sz w:val="64"/>
      <w:szCs w:val="64"/>
      <w:u w:val="none" w:color="auto"/>
      <w:vertAlign w:val="baseline"/>
      <w:lang w:val="zh-CN" w:eastAsia="zh-CN"/>
    </w:rPr>
  </w:style>
  <w:style w:type="paragraph" w:styleId="7">
    <w:name w:val="toc 2"/>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8928"/>
      </w:tabs>
      <w:suppressAutoHyphens w:val="0"/>
      <w:bidi w:val="0"/>
      <w:spacing w:before="0" w:beforeAutospacing="0" w:after="160" w:afterAutospacing="0" w:line="240" w:lineRule="auto"/>
      <w:ind w:left="0" w:right="0" w:firstLine="0"/>
      <w:jc w:val="left"/>
      <w:outlineLvl w:val="9"/>
    </w:pPr>
    <w:rPr>
      <w:rFonts w:ascii="Baskerville" w:hAnsi="Baskerville" w:eastAsia="Baskerville" w:cs="Baskerville"/>
      <w:color w:val="5A5754"/>
      <w:spacing w:val="0"/>
      <w:w w:val="100"/>
      <w:kern w:val="0"/>
      <w:position w:val="0"/>
      <w:sz w:val="36"/>
      <w:szCs w:val="36"/>
      <w:u w:val="none" w:color="auto"/>
      <w:vertAlign w:val="baseline"/>
    </w:rPr>
  </w:style>
  <w:style w:type="character" w:styleId="9">
    <w:name w:val="Hyperlink"/>
    <w:qFormat/>
    <w:uiPriority w:val="0"/>
    <w:rPr>
      <w:u w:val="single"/>
    </w:rPr>
  </w:style>
  <w:style w:type="table" w:customStyle="1" w:styleId="11">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2">
    <w:name w:val="Header &amp; Footer"/>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hint="eastAsia" w:ascii="Arial Unicode MS" w:hAnsi="Arial Unicode MS" w:eastAsia="Baskerville" w:cs="Arial Unicode MS"/>
      <w:caps/>
      <w:color w:val="000000"/>
      <w:spacing w:val="0"/>
      <w:w w:val="100"/>
      <w:kern w:val="0"/>
      <w:position w:val="0"/>
      <w:sz w:val="20"/>
      <w:szCs w:val="20"/>
      <w:u w:val="none" w:color="auto"/>
      <w:vertAlign w:val="baseline"/>
      <w:lang w:val="zh-CN" w:eastAsia="zh-CN"/>
    </w:rPr>
  </w:style>
  <w:style w:type="paragraph" w:customStyle="1" w:styleId="13">
    <w:name w:val="Heading"/>
    <w:next w:val="3"/>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12" w:lineRule="auto"/>
      <w:ind w:left="0" w:right="0" w:firstLine="0"/>
      <w:jc w:val="left"/>
      <w:outlineLvl w:val="0"/>
    </w:pPr>
    <w:rPr>
      <w:rFonts w:ascii="Baskerville" w:hAnsi="Baskerville" w:eastAsia="Arial Unicode MS" w:cs="Arial Unicode MS"/>
      <w:color w:val="000000"/>
      <w:spacing w:val="0"/>
      <w:w w:val="100"/>
      <w:kern w:val="0"/>
      <w:position w:val="0"/>
      <w:sz w:val="26"/>
      <w:szCs w:val="26"/>
      <w:u w:val="none" w:color="auto"/>
      <w:vertAlign w:val="baseline"/>
      <w:lang w:val="en-US"/>
    </w:rPr>
  </w:style>
  <w:style w:type="paragraph" w:customStyle="1" w:styleId="14">
    <w:name w:val="Body"/>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540"/>
      <w:jc w:val="left"/>
      <w:outlineLvl w:val="9"/>
    </w:pPr>
    <w:rPr>
      <w:rFonts w:hint="eastAsia" w:ascii="Arial Unicode MS" w:hAnsi="Arial Unicode MS" w:eastAsia="Baskerville" w:cs="Arial Unicode MS"/>
      <w:color w:val="000000"/>
      <w:spacing w:val="0"/>
      <w:w w:val="100"/>
      <w:kern w:val="0"/>
      <w:position w:val="0"/>
      <w:sz w:val="24"/>
      <w:szCs w:val="24"/>
      <w:u w:val="none" w:color="auto"/>
      <w:vertAlign w:val="baseline"/>
      <w:lang w:val="zh-CN" w:eastAsia="zh-CN"/>
    </w:rPr>
  </w:style>
  <w:style w:type="paragraph" w:customStyle="1" w:styleId="15">
    <w:name w:val="正文1"/>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0"/>
      <w:jc w:val="both"/>
      <w:outlineLvl w:val="9"/>
    </w:pPr>
    <w:rPr>
      <w:rFonts w:hint="eastAsia" w:ascii="Arial Unicode MS" w:hAnsi="Arial Unicode MS" w:eastAsia="Times New Roman" w:cs="Arial Unicode MS"/>
      <w:color w:val="000000"/>
      <w:spacing w:val="0"/>
      <w:w w:val="100"/>
      <w:kern w:val="2"/>
      <w:position w:val="0"/>
      <w:sz w:val="24"/>
      <w:szCs w:val="24"/>
      <w:u w:val="none" w:color="000000"/>
      <w:vertAlign w:val="baseline"/>
      <w:lang w:val="en-US"/>
    </w:rPr>
  </w:style>
  <w:style w:type="paragraph" w:customStyle="1" w:styleId="16">
    <w:name w:val="Free Form"/>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540"/>
      <w:jc w:val="left"/>
      <w:outlineLvl w:val="9"/>
    </w:pPr>
    <w:rPr>
      <w:rFonts w:ascii="Baskerville" w:hAnsi="Baskerville" w:eastAsia="Baskerville" w:cs="Baskerville"/>
      <w:color w:val="000000"/>
      <w:spacing w:val="0"/>
      <w:w w:val="100"/>
      <w:kern w:val="0"/>
      <w:position w:val="0"/>
      <w:sz w:val="24"/>
      <w:szCs w:val="24"/>
      <w:u w:val="none" w:color="auto"/>
      <w:vertAlign w:val="baseline"/>
    </w:rPr>
  </w:style>
  <w:style w:type="paragraph" w:customStyle="1" w:styleId="17">
    <w:name w:val="Subheading"/>
    <w:next w:val="3"/>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40" w:lineRule="auto"/>
      <w:ind w:left="0" w:right="0" w:firstLine="0"/>
      <w:jc w:val="left"/>
      <w:outlineLvl w:val="2"/>
    </w:pPr>
    <w:rPr>
      <w:rFonts w:ascii="Baskerville" w:hAnsi="Baskerville" w:eastAsia="Baskerville" w:cs="Baskerville"/>
      <w:color w:val="5B422A"/>
      <w:spacing w:val="0"/>
      <w:w w:val="100"/>
      <w:kern w:val="0"/>
      <w:position w:val="0"/>
      <w:sz w:val="36"/>
      <w:szCs w:val="36"/>
      <w:u w:val="none" w:color="auto"/>
      <w:vertAlign w:val="baseline"/>
    </w:rPr>
  </w:style>
  <w:style w:type="paragraph" w:customStyle="1" w:styleId="18">
    <w:name w:val="Table Style 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Baskerville SemiBold" w:hAnsi="Baskerville SemiBold" w:eastAsia="Baskerville SemiBold" w:cs="Baskerville SemiBold"/>
      <w:color w:val="314924"/>
      <w:spacing w:val="0"/>
      <w:w w:val="100"/>
      <w:kern w:val="0"/>
      <w:position w:val="0"/>
      <w:sz w:val="20"/>
      <w:szCs w:val="20"/>
      <w:u w:val="none" w:color="auto"/>
      <w:vertAlign w:val="baseline"/>
    </w:rPr>
  </w:style>
  <w:style w:type="paragraph" w:customStyle="1" w:styleId="19">
    <w:name w:val="Table Style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Baskerville" w:hAnsi="Baskerville" w:eastAsia="Baskerville" w:cs="Baskerville"/>
      <w:color w:val="314924"/>
      <w:spacing w:val="0"/>
      <w:w w:val="100"/>
      <w:kern w:val="0"/>
      <w:position w:val="0"/>
      <w:sz w:val="20"/>
      <w:szCs w:val="20"/>
      <w:u w:val="none" w:color="auto"/>
      <w:vertAlign w:val="baseline"/>
    </w:rPr>
  </w:style>
  <w:style w:type="paragraph" w:customStyle="1" w:styleId="20">
    <w:name w:val="Table Title 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center"/>
      <w:outlineLvl w:val="9"/>
    </w:pPr>
    <w:rPr>
      <w:rFonts w:ascii="Baskerville SemiBold" w:hAnsi="Baskerville SemiBold" w:eastAsia="Baskerville SemiBold" w:cs="Baskerville SemiBold"/>
      <w:color w:val="434343"/>
      <w:spacing w:val="0"/>
      <w:w w:val="100"/>
      <w:kern w:val="0"/>
      <w:position w:val="0"/>
      <w:sz w:val="24"/>
      <w:szCs w:val="24"/>
      <w:u w:val="none" w:color="auto"/>
      <w:vertAlign w:val="baseline"/>
    </w:rPr>
  </w:style>
  <w:style w:type="paragraph" w:customStyle="1" w:styleId="21">
    <w:name w:val="Footnote"/>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40" w:lineRule="auto"/>
      <w:ind w:left="0" w:right="0" w:firstLine="0"/>
      <w:jc w:val="left"/>
      <w:outlineLvl w:val="9"/>
    </w:pPr>
    <w:rPr>
      <w:rFonts w:hint="eastAsia" w:ascii="Arial Unicode MS" w:hAnsi="Arial Unicode MS" w:eastAsia="Baskerville" w:cs="Arial Unicode MS"/>
      <w:color w:val="434343"/>
      <w:spacing w:val="0"/>
      <w:w w:val="100"/>
      <w:kern w:val="0"/>
      <w:position w:val="0"/>
      <w:sz w:val="20"/>
      <w:szCs w:val="20"/>
      <w:u w:val="none" w:color="auto"/>
      <w:vertAlign w:val="baseline"/>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5"/>
          </a:schemeClr>
        </a:solidFill>
        <a:ln w="12700" cap="flat">
          <a:noFill/>
          <a:miter lim="400000"/>
        </a:ln>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AAAAAA"/>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2016-10-18T06:43:00Z</dcterms:created>
  <dc:creator>Administrator</dc:creator>
  <cp:lastModifiedBy>Administrator</cp:lastModifiedBy>
  <dcterms:modified xsi:type="dcterms:W3CDTF">2016-10-18T07:16:25Z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