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2"/>
        <w:tblpPr w:leftFromText="187" w:rightFromText="187" w:vertAnchor="page" w:horzAnchor="page" w:tblpX="2622" w:tblpY="1904"/>
        <w:tblW w:w="6633" w:type="dxa"/>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633"/>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PrEx>
        <w:tc>
          <w:tcPr>
            <w:tcW w:w="6633" w:type="dxa"/>
            <w:tcMar>
              <w:top w:w="216" w:type="dxa"/>
              <w:left w:w="115" w:type="dxa"/>
              <w:bottom w:w="216" w:type="dxa"/>
              <w:right w:w="115" w:type="dxa"/>
            </w:tcMar>
          </w:tcPr>
          <w:p>
            <w:pPr>
              <w:jc w:val="center"/>
              <w:rPr>
                <w:rFonts w:ascii="宋体" w:hAnsi="宋体" w:eastAsia="宋体" w:cs="宋体"/>
                <w:sz w:val="44"/>
                <w:szCs w:val="44"/>
              </w:rPr>
            </w:pPr>
          </w:p>
          <w:p>
            <w:pPr>
              <w:jc w:val="center"/>
              <w:rPr>
                <w:rFonts w:ascii="宋体" w:hAnsi="宋体" w:eastAsia="宋体" w:cs="宋体"/>
                <w:sz w:val="44"/>
                <w:szCs w:val="44"/>
              </w:rPr>
            </w:pPr>
          </w:p>
          <w:p>
            <w:pPr>
              <w:jc w:val="center"/>
              <w:rPr>
                <w:rFonts w:ascii="宋体" w:hAnsi="宋体" w:eastAsia="宋体" w:cs="宋体"/>
                <w:sz w:val="44"/>
                <w:szCs w:val="44"/>
              </w:rPr>
            </w:pPr>
          </w:p>
          <w:p>
            <w:pPr>
              <w:jc w:val="center"/>
              <w:rPr>
                <w:rFonts w:ascii="宋体" w:hAnsi="宋体" w:eastAsia="宋体" w:cs="宋体"/>
                <w:sz w:val="72"/>
                <w:szCs w:val="72"/>
              </w:rPr>
            </w:pPr>
            <w:r>
              <w:rPr>
                <w:rFonts w:ascii="宋体" w:hAnsi="宋体" w:eastAsia="宋体" w:cs="宋体"/>
                <w:kern w:val="0"/>
                <w:sz w:val="72"/>
                <w:szCs w:val="72"/>
              </w:rPr>
              <w:t>北航校园购物网站软件</w:t>
            </w:r>
            <w:r>
              <w:rPr>
                <w:rFonts w:hint="eastAsia" w:ascii="宋体" w:hAnsi="宋体" w:eastAsia="宋体" w:cs="宋体"/>
                <w:kern w:val="0"/>
                <w:sz w:val="72"/>
                <w:szCs w:val="72"/>
              </w:rPr>
              <w:t>开发计划</w:t>
            </w:r>
          </w:p>
          <w:p>
            <w:pPr>
              <w:jc w:val="center"/>
              <w:rPr>
                <w:rFonts w:ascii="宋体" w:hAnsi="宋体" w:eastAsia="宋体" w:cs="宋体"/>
                <w:sz w:val="44"/>
                <w:szCs w:val="44"/>
              </w:rPr>
            </w:pPr>
          </w:p>
          <w:p>
            <w:pPr>
              <w:jc w:val="center"/>
              <w:rPr>
                <w:rFonts w:ascii="宋体" w:hAnsi="宋体" w:eastAsia="宋体" w:cs="宋体"/>
                <w:sz w:val="44"/>
                <w:szCs w:val="44"/>
              </w:rPr>
            </w:pPr>
          </w:p>
          <w:p>
            <w:pPr>
              <w:jc w:val="center"/>
              <w:rPr>
                <w:rFonts w:ascii="宋体" w:hAnsi="宋体" w:eastAsia="宋体" w:cs="宋体"/>
                <w:sz w:val="44"/>
                <w:szCs w:val="44"/>
              </w:rPr>
            </w:pPr>
          </w:p>
          <w:p>
            <w:pPr>
              <w:jc w:val="center"/>
              <w:rPr>
                <w:rFonts w:ascii="宋体" w:hAnsi="宋体" w:eastAsia="宋体" w:cs="宋体"/>
                <w:sz w:val="44"/>
                <w:szCs w:val="44"/>
              </w:rPr>
            </w:pPr>
          </w:p>
          <w:tbl>
            <w:tblPr>
              <w:tblStyle w:val="22"/>
              <w:tblpPr w:leftFromText="180" w:rightFromText="180" w:vertAnchor="text" w:horzAnchor="margin" w:tblpY="202"/>
              <w:tblOverlap w:val="never"/>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978"/>
              <w:gridCol w:w="311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71" w:type="dxa"/>
                  <w:gridSpan w:val="4"/>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shd w:val="clear" w:color="auto" w:fill="auto"/>
                  <w:vAlign w:val="center"/>
                </w:tcPr>
                <w:p>
                  <w:pPr>
                    <w:jc w:val="center"/>
                    <w:rPr>
                      <w:b/>
                    </w:rPr>
                  </w:pPr>
                  <w:r>
                    <w:rPr>
                      <w:rFonts w:hint="eastAsia"/>
                      <w:b/>
                    </w:rPr>
                    <w:t>小组名称</w:t>
                  </w:r>
                </w:p>
              </w:tc>
              <w:tc>
                <w:tcPr>
                  <w:tcW w:w="5373" w:type="dxa"/>
                  <w:gridSpan w:val="3"/>
                  <w:shd w:val="clear" w:color="auto" w:fill="auto"/>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北航校园购物网站软件开发小组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shd w:val="clear" w:color="auto" w:fill="auto"/>
                  <w:vAlign w:val="center"/>
                </w:tcPr>
                <w:p>
                  <w:pPr>
                    <w:jc w:val="center"/>
                    <w:rPr>
                      <w:b/>
                    </w:rPr>
                  </w:pPr>
                  <w:r>
                    <w:rPr>
                      <w:rFonts w:hint="eastAsia"/>
                      <w:b/>
                    </w:rPr>
                    <w:t>学号</w:t>
                  </w:r>
                </w:p>
              </w:tc>
              <w:tc>
                <w:tcPr>
                  <w:tcW w:w="978" w:type="dxa"/>
                  <w:shd w:val="clear" w:color="auto" w:fill="auto"/>
                  <w:vAlign w:val="center"/>
                </w:tcPr>
                <w:p>
                  <w:pPr>
                    <w:jc w:val="center"/>
                    <w:rPr>
                      <w:b/>
                    </w:rPr>
                  </w:pPr>
                  <w:r>
                    <w:rPr>
                      <w:rFonts w:hint="eastAsia"/>
                      <w:b/>
                    </w:rPr>
                    <w:t>姓名</w:t>
                  </w:r>
                </w:p>
              </w:tc>
              <w:tc>
                <w:tcPr>
                  <w:tcW w:w="3119" w:type="dxa"/>
                  <w:shd w:val="clear" w:color="auto" w:fill="auto"/>
                  <w:vAlign w:val="center"/>
                </w:tcPr>
                <w:p>
                  <w:pPr>
                    <w:jc w:val="left"/>
                    <w:rPr>
                      <w:b/>
                    </w:rPr>
                  </w:pPr>
                  <w:r>
                    <w:rPr>
                      <w:rFonts w:hint="eastAsia"/>
                      <w:b/>
                    </w:rPr>
                    <w:t>本文档中主要承担的工作内容</w:t>
                  </w:r>
                </w:p>
              </w:tc>
              <w:tc>
                <w:tcPr>
                  <w:tcW w:w="1276" w:type="dxa"/>
                  <w:shd w:val="clear" w:color="auto" w:fill="auto"/>
                  <w:vAlign w:val="center"/>
                </w:tcPr>
                <w:p>
                  <w:pPr>
                    <w:jc w:val="left"/>
                    <w:rPr>
                      <w:b/>
                    </w:rPr>
                  </w:pPr>
                  <w:r>
                    <w:rPr>
                      <w:rFonts w:hint="eastAsia"/>
                      <w:b/>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shd w:val="clear" w:color="auto" w:fill="auto"/>
                </w:tcPr>
                <w:p>
                  <w:r>
                    <w:rPr>
                      <w:rFonts w:hint="eastAsia"/>
                    </w:rPr>
                    <w:t>14061201</w:t>
                  </w:r>
                </w:p>
              </w:tc>
              <w:tc>
                <w:tcPr>
                  <w:tcW w:w="978" w:type="dxa"/>
                  <w:shd w:val="clear" w:color="auto" w:fill="auto"/>
                </w:tcPr>
                <w:p>
                  <w:r>
                    <w:t>杨健</w:t>
                  </w:r>
                </w:p>
              </w:tc>
              <w:tc>
                <w:tcPr>
                  <w:tcW w:w="3119" w:type="dxa"/>
                  <w:shd w:val="clear" w:color="auto" w:fill="auto"/>
                </w:tcPr>
                <w:p>
                  <w:r>
                    <w:t>组长，撰写者</w:t>
                  </w:r>
                  <w:r>
                    <w:rPr>
                      <w:rFonts w:hint="eastAsia"/>
                    </w:rPr>
                    <w:t>，</w:t>
                  </w:r>
                  <w:r>
                    <w:t>修改者，审核者</w:t>
                  </w:r>
                </w:p>
              </w:tc>
              <w:tc>
                <w:tcPr>
                  <w:tcW w:w="1276" w:type="dxa"/>
                  <w:shd w:val="clear" w:color="auto" w:fill="auto"/>
                </w:tcPr>
                <w:p>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shd w:val="clear" w:color="auto" w:fill="auto"/>
                </w:tcPr>
                <w:p>
                  <w:r>
                    <w:rPr>
                      <w:rFonts w:hint="eastAsia"/>
                    </w:rPr>
                    <w:t>14061125</w:t>
                  </w:r>
                </w:p>
              </w:tc>
              <w:tc>
                <w:tcPr>
                  <w:tcW w:w="978" w:type="dxa"/>
                  <w:shd w:val="clear" w:color="auto" w:fill="auto"/>
                </w:tcPr>
                <w:p>
                  <w:r>
                    <w:t>于建勋</w:t>
                  </w:r>
                </w:p>
              </w:tc>
              <w:tc>
                <w:tcPr>
                  <w:tcW w:w="3119" w:type="dxa"/>
                  <w:shd w:val="clear" w:color="auto" w:fill="auto"/>
                </w:tcPr>
                <w:p>
                  <w:r>
                    <w:t>组员，撰写者</w:t>
                  </w:r>
                </w:p>
              </w:tc>
              <w:tc>
                <w:tcPr>
                  <w:tcW w:w="1276" w:type="dxa"/>
                  <w:shd w:val="clear" w:color="auto" w:fill="auto"/>
                </w:tcPr>
                <w:p>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shd w:val="clear" w:color="auto" w:fill="auto"/>
                </w:tcPr>
                <w:p>
                  <w:r>
                    <w:rPr>
                      <w:rFonts w:hint="eastAsia"/>
                    </w:rPr>
                    <w:t>14231012</w:t>
                  </w:r>
                </w:p>
              </w:tc>
              <w:tc>
                <w:tcPr>
                  <w:tcW w:w="978" w:type="dxa"/>
                  <w:shd w:val="clear" w:color="auto" w:fill="auto"/>
                </w:tcPr>
                <w:p>
                  <w:r>
                    <w:t>李旭</w:t>
                  </w:r>
                </w:p>
              </w:tc>
              <w:tc>
                <w:tcPr>
                  <w:tcW w:w="3119" w:type="dxa"/>
                  <w:shd w:val="clear" w:color="auto" w:fill="auto"/>
                </w:tcPr>
                <w:p>
                  <w:r>
                    <w:t>组员，撰写者</w:t>
                  </w:r>
                </w:p>
              </w:tc>
              <w:tc>
                <w:tcPr>
                  <w:tcW w:w="1276" w:type="dxa"/>
                  <w:shd w:val="clear" w:color="auto" w:fill="auto"/>
                </w:tcPr>
                <w:p>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shd w:val="clear" w:color="auto" w:fill="auto"/>
                </w:tcPr>
                <w:p>
                  <w:r>
                    <w:t>14061180</w:t>
                  </w:r>
                </w:p>
              </w:tc>
              <w:tc>
                <w:tcPr>
                  <w:tcW w:w="978" w:type="dxa"/>
                  <w:shd w:val="clear" w:color="auto" w:fill="auto"/>
                </w:tcPr>
                <w:p>
                  <w:r>
                    <w:t>张绍钧</w:t>
                  </w:r>
                </w:p>
              </w:tc>
              <w:tc>
                <w:tcPr>
                  <w:tcW w:w="3119" w:type="dxa"/>
                  <w:shd w:val="clear" w:color="auto" w:fill="auto"/>
                </w:tcPr>
                <w:p>
                  <w:r>
                    <w:t>组员，撰写者</w:t>
                  </w:r>
                </w:p>
              </w:tc>
              <w:tc>
                <w:tcPr>
                  <w:tcW w:w="1276" w:type="dxa"/>
                  <w:shd w:val="clear" w:color="auto" w:fill="auto"/>
                </w:tcPr>
                <w:p>
                  <w:r>
                    <w:rPr>
                      <w:rFonts w:hint="eastAsia"/>
                    </w:rPr>
                    <w:t>25%</w:t>
                  </w:r>
                </w:p>
              </w:tc>
            </w:tr>
          </w:tbl>
          <w:p>
            <w:pPr>
              <w:jc w:val="center"/>
              <w:rPr>
                <w:rFonts w:ascii="宋体" w:hAnsi="宋体" w:eastAsia="宋体" w:cs="宋体"/>
                <w:sz w:val="44"/>
                <w:szCs w:val="44"/>
              </w:rPr>
            </w:pPr>
          </w:p>
          <w:p>
            <w:pPr>
              <w:jc w:val="center"/>
              <w:rPr>
                <w:rFonts w:ascii="宋体" w:hAnsi="宋体" w:eastAsia="宋体" w:cs="宋体"/>
                <w:sz w:val="44"/>
                <w:szCs w:val="44"/>
              </w:rPr>
            </w:pPr>
          </w:p>
          <w:p>
            <w:pPr>
              <w:pStyle w:val="24"/>
              <w:rPr>
                <w:rFonts w:ascii="宋体" w:hAnsi="宋体" w:eastAsia="宋体" w:cs="宋体"/>
                <w:color w:val="2E75B5" w:themeColor="accent1" w:themeShade="BF"/>
                <w:sz w:val="24"/>
              </w:rPr>
            </w:pPr>
          </w:p>
        </w:tc>
      </w:tr>
    </w:tbl>
    <w:sdt>
      <w:sdtPr>
        <w:rPr>
          <w:rFonts w:hint="eastAsia" w:ascii="宋体" w:hAnsi="宋体" w:eastAsia="宋体" w:cs="宋体"/>
        </w:rPr>
        <w:id w:val="900335554"/>
      </w:sdtPr>
      <w:sdtEndPr>
        <w:rPr>
          <w:rFonts w:hint="eastAsia" w:ascii="宋体" w:hAnsi="宋体" w:eastAsia="宋体" w:cs="宋体"/>
          <w:szCs w:val="21"/>
        </w:rPr>
      </w:sdtEndPr>
      <w:sdtContent>
        <w:p>
          <w:pPr>
            <w:rPr>
              <w:rFonts w:eastAsia="黑体"/>
              <w:sz w:val="28"/>
              <w:szCs w:val="28"/>
            </w:rPr>
          </w:pPr>
          <w:r>
            <w:rPr>
              <w:rFonts w:hint="eastAsia" w:ascii="宋体" w:hAnsi="宋体" w:eastAsia="宋体" w:cs="宋体"/>
            </w:rPr>
            <w:br w:type="page"/>
          </w:r>
          <w:r>
            <w:rPr>
              <w:rFonts w:hint="eastAsia" w:eastAsia="黑体"/>
              <w:sz w:val="28"/>
              <w:szCs w:val="28"/>
            </w:rPr>
            <w:t>版本变更历史</w:t>
          </w:r>
        </w:p>
        <w:tbl>
          <w:tblPr>
            <w:tblStyle w:val="22"/>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1.</w:t>
                </w:r>
                <w:r>
                  <w:t>0</w:t>
                </w:r>
              </w:p>
            </w:tc>
            <w:tc>
              <w:tcPr>
                <w:tcW w:w="1260" w:type="dxa"/>
                <w:shd w:val="clear" w:color="auto" w:fill="auto"/>
              </w:tcPr>
              <w:p>
                <w:r>
                  <w:rPr>
                    <w:rFonts w:hint="eastAsia"/>
                  </w:rPr>
                  <w:t>2016 10 10</w:t>
                </w:r>
              </w:p>
            </w:tc>
            <w:tc>
              <w:tcPr>
                <w:tcW w:w="2160" w:type="dxa"/>
                <w:shd w:val="clear" w:color="auto" w:fill="auto"/>
              </w:tcPr>
              <w:p>
                <w:r>
                  <w:rPr>
                    <w:rFonts w:hint="eastAsia"/>
                  </w:rPr>
                  <w:t>张绍钧</w:t>
                </w:r>
              </w:p>
            </w:tc>
            <w:tc>
              <w:tcPr>
                <w:tcW w:w="1095" w:type="dxa"/>
                <w:shd w:val="clear" w:color="auto" w:fill="auto"/>
              </w:tcPr>
              <w:p>
                <w:r>
                  <w:rPr>
                    <w:rFonts w:hint="eastAsia"/>
                  </w:rPr>
                  <w:t>杨健</w:t>
                </w: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2.</w:t>
                </w:r>
                <w:r>
                  <w:t>0</w:t>
                </w:r>
              </w:p>
            </w:tc>
            <w:tc>
              <w:tcPr>
                <w:tcW w:w="1260" w:type="dxa"/>
                <w:shd w:val="clear" w:color="auto" w:fill="auto"/>
              </w:tcPr>
              <w:p>
                <w:r>
                  <w:rPr>
                    <w:rFonts w:hint="eastAsia"/>
                  </w:rPr>
                  <w:t>201610 14</w:t>
                </w:r>
              </w:p>
            </w:tc>
            <w:tc>
              <w:tcPr>
                <w:tcW w:w="2160" w:type="dxa"/>
                <w:shd w:val="clear" w:color="auto" w:fill="auto"/>
              </w:tcPr>
              <w:p>
                <w:r>
                  <w:rPr>
                    <w:rFonts w:hint="eastAsia"/>
                  </w:rPr>
                  <w:t>李旭</w:t>
                </w:r>
              </w:p>
            </w:tc>
            <w:tc>
              <w:tcPr>
                <w:tcW w:w="1095" w:type="dxa"/>
                <w:shd w:val="clear" w:color="auto" w:fill="auto"/>
              </w:tcPr>
              <w:p>
                <w:r>
                  <w:t>杨健</w:t>
                </w: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3.0</w:t>
                </w:r>
              </w:p>
            </w:tc>
            <w:tc>
              <w:tcPr>
                <w:tcW w:w="1260" w:type="dxa"/>
                <w:shd w:val="clear" w:color="auto" w:fill="auto"/>
              </w:tcPr>
              <w:p>
                <w:r>
                  <w:rPr>
                    <w:rFonts w:hint="eastAsia"/>
                  </w:rPr>
                  <w:t>2016 10 15</w:t>
                </w:r>
              </w:p>
            </w:tc>
            <w:tc>
              <w:tcPr>
                <w:tcW w:w="2160" w:type="dxa"/>
                <w:shd w:val="clear" w:color="auto" w:fill="auto"/>
              </w:tcPr>
              <w:p>
                <w:r>
                  <w:rPr>
                    <w:rFonts w:hint="eastAsia"/>
                  </w:rPr>
                  <w:t>杨健</w:t>
                </w:r>
              </w:p>
            </w:tc>
            <w:tc>
              <w:tcPr>
                <w:tcW w:w="1095" w:type="dxa"/>
                <w:shd w:val="clear" w:color="auto" w:fill="auto"/>
              </w:tcPr>
              <w:p>
                <w:r>
                  <w:rPr>
                    <w:rFonts w:hint="eastAsia"/>
                  </w:rPr>
                  <w:t>于建勋</w:t>
                </w: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4.0</w:t>
                </w:r>
              </w:p>
            </w:tc>
            <w:tc>
              <w:tcPr>
                <w:tcW w:w="1260" w:type="dxa"/>
                <w:shd w:val="clear" w:color="auto" w:fill="auto"/>
              </w:tcPr>
              <w:p>
                <w:r>
                  <w:rPr>
                    <w:rFonts w:hint="eastAsia"/>
                  </w:rPr>
                  <w:t>2016 10 15</w:t>
                </w:r>
              </w:p>
            </w:tc>
            <w:tc>
              <w:tcPr>
                <w:tcW w:w="2160" w:type="dxa"/>
                <w:shd w:val="clear" w:color="auto" w:fill="auto"/>
              </w:tcPr>
              <w:p>
                <w:r>
                  <w:rPr>
                    <w:rFonts w:hint="eastAsia"/>
                  </w:rPr>
                  <w:t>于建勋</w:t>
                </w:r>
              </w:p>
            </w:tc>
            <w:tc>
              <w:tcPr>
                <w:tcW w:w="1095" w:type="dxa"/>
                <w:shd w:val="clear" w:color="auto" w:fill="auto"/>
              </w:tcPr>
              <w:p>
                <w:r>
                  <w:rPr>
                    <w:rFonts w:hint="eastAsia"/>
                  </w:rPr>
                  <w:t>杨健</w:t>
                </w: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sdt>
          <w:sdtPr>
            <w:rPr>
              <w:rFonts w:hint="eastAsia" w:ascii="宋体" w:hAnsi="宋体" w:eastAsia="宋体" w:cs="宋体"/>
              <w:color w:val="auto"/>
              <w:kern w:val="2"/>
              <w:sz w:val="21"/>
              <w:szCs w:val="22"/>
              <w:lang w:val="zh-CN"/>
            </w:rPr>
            <w:id w:val="-1218967427"/>
          </w:sdtPr>
          <w:sdtEndPr>
            <w:rPr>
              <w:rFonts w:hint="eastAsia" w:ascii="宋体" w:hAnsi="宋体" w:eastAsia="宋体" w:cs="宋体"/>
              <w:b/>
              <w:bCs/>
              <w:color w:val="auto"/>
              <w:kern w:val="2"/>
              <w:sz w:val="21"/>
              <w:szCs w:val="22"/>
              <w:lang w:val="zh-CN"/>
            </w:rPr>
          </w:sdtEndPr>
          <w:sdtContent>
            <w:p>
              <w:pPr>
                <w:pStyle w:val="27"/>
                <w:rPr>
                  <w:rFonts w:ascii="宋体" w:hAnsi="宋体" w:eastAsia="宋体" w:cs="宋体"/>
                  <w:color w:val="auto"/>
                  <w:kern w:val="2"/>
                  <w:sz w:val="21"/>
                  <w:szCs w:val="22"/>
                  <w:lang w:val="zh-CN"/>
                </w:rPr>
              </w:pPr>
            </w:p>
            <w:sdt>
              <w:sdtPr>
                <w:rPr>
                  <w:rFonts w:asciiTheme="minorHAnsi" w:hAnsiTheme="minorHAnsi" w:eastAsiaTheme="minorEastAsia" w:cstheme="minorBidi"/>
                  <w:color w:val="auto"/>
                  <w:kern w:val="2"/>
                  <w:sz w:val="21"/>
                  <w:szCs w:val="22"/>
                  <w:lang w:val="zh-CN"/>
                </w:rPr>
                <w:id w:val="-1627618709"/>
              </w:sdtPr>
              <w:sdtEndPr>
                <w:rPr>
                  <w:rFonts w:asciiTheme="minorHAnsi" w:hAnsiTheme="minorHAnsi" w:eastAsiaTheme="minorEastAsia" w:cstheme="minorBidi"/>
                  <w:b/>
                  <w:bCs/>
                  <w:color w:val="auto"/>
                  <w:kern w:val="2"/>
                  <w:sz w:val="21"/>
                  <w:szCs w:val="22"/>
                  <w:lang w:val="zh-CN"/>
                </w:rPr>
              </w:sdtEndPr>
              <w:sdtContent>
                <w:p>
                  <w:pPr>
                    <w:pStyle w:val="38"/>
                  </w:pPr>
                  <w:r>
                    <w:rPr>
                      <w:lang w:val="zh-CN"/>
                    </w:rPr>
                    <w:t>目录</w:t>
                  </w:r>
                </w:p>
                <w:p>
                  <w:pPr>
                    <w:pStyle w:val="13"/>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"_Toc464332160" </w:instrText>
                  </w:r>
                  <w:r>
                    <w:fldChar w:fldCharType="separate"/>
                  </w:r>
                  <w:r>
                    <w:rPr>
                      <w:rStyle w:val="21"/>
                      <w:rFonts w:ascii="宋体" w:hAnsi="宋体" w:eastAsia="宋体" w:cs="宋体"/>
                    </w:rPr>
                    <w:t>1.</w:t>
                  </w:r>
                  <w:r>
                    <w:rPr>
                      <w:rFonts w:cstheme="minorBidi"/>
                      <w:kern w:val="2"/>
                      <w:sz w:val="21"/>
                    </w:rPr>
                    <w:tab/>
                  </w:r>
                  <w:r>
                    <w:rPr>
                      <w:rStyle w:val="21"/>
                      <w:rFonts w:ascii="宋体" w:hAnsi="宋体" w:eastAsia="宋体" w:cs="宋体"/>
                    </w:rPr>
                    <w:t>引言</w:t>
                  </w:r>
                  <w:r>
                    <w:tab/>
                  </w:r>
                  <w:r>
                    <w:fldChar w:fldCharType="begin"/>
                  </w:r>
                  <w:r>
                    <w:instrText xml:space="preserve"> PAGEREF _Toc464332160 \h </w:instrText>
                  </w:r>
                  <w:r>
                    <w:fldChar w:fldCharType="separate"/>
                  </w:r>
                  <w:r>
                    <w:t>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"_Toc464332161" </w:instrText>
                  </w:r>
                  <w:r>
                    <w:fldChar w:fldCharType="separate"/>
                  </w:r>
                  <w:r>
                    <w:rPr>
                      <w:rStyle w:val="21"/>
                      <w:rFonts w:ascii="宋体" w:hAnsi="宋体" w:eastAsia="宋体" w:cs="宋体"/>
                    </w:rPr>
                    <w:t>1.1标识</w:t>
                  </w:r>
                  <w:r>
                    <w:tab/>
                  </w:r>
                  <w:r>
                    <w:fldChar w:fldCharType="begin"/>
                  </w:r>
                  <w:r>
                    <w:instrText xml:space="preserve"> PAGEREF _Toc464332161 \h </w:instrText>
                  </w:r>
                  <w:r>
                    <w:fldChar w:fldCharType="separate"/>
                  </w:r>
                  <w:r>
                    <w:t>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"_Toc464332162" </w:instrText>
                  </w:r>
                  <w:r>
                    <w:fldChar w:fldCharType="separate"/>
                  </w:r>
                  <w:r>
                    <w:rPr>
                      <w:rStyle w:val="21"/>
                      <w:rFonts w:ascii="宋体" w:hAnsi="宋体" w:eastAsia="宋体" w:cs="宋体"/>
                    </w:rPr>
                    <w:t>1.2系统概述</w:t>
                  </w:r>
                  <w:r>
                    <w:tab/>
                  </w:r>
                  <w:r>
                    <w:fldChar w:fldCharType="begin"/>
                  </w:r>
                  <w:r>
                    <w:instrText xml:space="preserve"> PAGEREF _Toc464332162 \h </w:instrText>
                  </w:r>
                  <w:r>
                    <w:fldChar w:fldCharType="separate"/>
                  </w:r>
                  <w:r>
                    <w:t>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"_Toc464332163" </w:instrText>
                  </w:r>
                  <w:r>
                    <w:fldChar w:fldCharType="separate"/>
                  </w:r>
                  <w:r>
                    <w:rPr>
                      <w:rStyle w:val="21"/>
                      <w:rFonts w:ascii="宋体" w:hAnsi="宋体" w:eastAsia="宋体" w:cs="宋体"/>
                    </w:rPr>
                    <w:t>1.3文档概述</w:t>
                  </w:r>
                  <w:r>
                    <w:tab/>
                  </w:r>
                  <w:r>
                    <w:fldChar w:fldCharType="begin"/>
                  </w:r>
                  <w:r>
                    <w:instrText xml:space="preserve"> PAGEREF _Toc464332163 \h </w:instrText>
                  </w:r>
                  <w:r>
                    <w:fldChar w:fldCharType="separate"/>
                  </w:r>
                  <w:r>
                    <w:t>8</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"_Toc464332164" </w:instrText>
                  </w:r>
                  <w:r>
                    <w:fldChar w:fldCharType="separate"/>
                  </w:r>
                  <w:r>
                    <w:rPr>
                      <w:rStyle w:val="21"/>
                      <w:rFonts w:ascii="宋体" w:hAnsi="宋体" w:eastAsia="宋体" w:cs="宋体"/>
                    </w:rPr>
                    <w:t>1.4与其他计划之间的关系</w:t>
                  </w:r>
                  <w:r>
                    <w:tab/>
                  </w:r>
                  <w:r>
                    <w:fldChar w:fldCharType="begin"/>
                  </w:r>
                  <w:r>
                    <w:instrText xml:space="preserve"> PAGEREF _Toc464332164 \h </w:instrText>
                  </w:r>
                  <w:r>
                    <w:fldChar w:fldCharType="separate"/>
                  </w:r>
                  <w:r>
                    <w:t>9</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"_Toc464332165" </w:instrText>
                  </w:r>
                  <w:r>
                    <w:fldChar w:fldCharType="separate"/>
                  </w:r>
                  <w:r>
                    <w:rPr>
                      <w:rStyle w:val="21"/>
                      <w:rFonts w:ascii="宋体" w:hAnsi="宋体" w:eastAsia="宋体" w:cs="宋体"/>
                    </w:rPr>
                    <w:t>1.5 术语和缩略词</w:t>
                  </w:r>
                  <w:r>
                    <w:tab/>
                  </w:r>
                  <w:r>
                    <w:fldChar w:fldCharType="begin"/>
                  </w:r>
                  <w:r>
                    <w:instrText xml:space="preserve"> PAGEREF _Toc464332165 \h </w:instrText>
                  </w:r>
                  <w:r>
                    <w:fldChar w:fldCharType="separate"/>
                  </w:r>
                  <w:r>
                    <w:t>9</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"_Toc464332166" </w:instrText>
                  </w:r>
                  <w:r>
                    <w:fldChar w:fldCharType="separate"/>
                  </w:r>
                  <w:r>
                    <w:rPr>
                      <w:rStyle w:val="21"/>
                      <w:rFonts w:ascii="宋体" w:hAnsi="宋体" w:eastAsia="宋体" w:cs="宋体"/>
                    </w:rPr>
                    <w:t>1.6基线</w:t>
                  </w:r>
                  <w:r>
                    <w:tab/>
                  </w:r>
                  <w:r>
                    <w:fldChar w:fldCharType="begin"/>
                  </w:r>
                  <w:r>
                    <w:instrText xml:space="preserve"> PAGEREF _Toc464332166 \h </w:instrText>
                  </w:r>
                  <w:r>
                    <w:fldChar w:fldCharType="separate"/>
                  </w:r>
                  <w:r>
                    <w:t>9</w:t>
                  </w:r>
                  <w:r>
                    <w:fldChar w:fldCharType="end"/>
                  </w:r>
                  <w:r>
                    <w:fldChar w:fldCharType="end"/>
                  </w:r>
                </w:p>
                <w:p>
                  <w:pPr>
                    <w:pStyle w:val="13"/>
                    <w:tabs>
                      <w:tab w:val="left" w:pos="440"/>
                      <w:tab w:val="right" w:leader="dot" w:pos="8296"/>
                    </w:tabs>
                    <w:rPr>
                      <w:rFonts w:cstheme="minorBidi"/>
                      <w:kern w:val="2"/>
                      <w:sz w:val="21"/>
                    </w:rPr>
                  </w:pPr>
                  <w:r>
                    <w:fldChar w:fldCharType="begin"/>
                  </w:r>
                  <w:r>
                    <w:instrText xml:space="preserve"> HYPERLINK \l "_Toc464332167" </w:instrText>
                  </w:r>
                  <w:r>
                    <w:fldChar w:fldCharType="separate"/>
                  </w:r>
                  <w:r>
                    <w:rPr>
                      <w:rStyle w:val="21"/>
                      <w:rFonts w:ascii="宋体" w:hAnsi="宋体" w:eastAsia="宋体" w:cs="宋体"/>
                    </w:rPr>
                    <w:t>2.</w:t>
                  </w:r>
                  <w:r>
                    <w:rPr>
                      <w:rFonts w:cstheme="minorBidi"/>
                      <w:kern w:val="2"/>
                      <w:sz w:val="21"/>
                    </w:rPr>
                    <w:tab/>
                  </w:r>
                  <w:r>
                    <w:rPr>
                      <w:rStyle w:val="21"/>
                      <w:rFonts w:ascii="宋体" w:hAnsi="宋体" w:eastAsia="宋体" w:cs="宋体"/>
                    </w:rPr>
                    <w:t>引用文件</w:t>
                  </w:r>
                  <w:r>
                    <w:tab/>
                  </w:r>
                  <w:r>
                    <w:fldChar w:fldCharType="begin"/>
                  </w:r>
                  <w:r>
                    <w:instrText xml:space="preserve"> PAGEREF _Toc464332167 \h </w:instrText>
                  </w:r>
                  <w:r>
                    <w:fldChar w:fldCharType="separate"/>
                  </w:r>
                  <w:r>
                    <w:t>10</w:t>
                  </w:r>
                  <w:r>
                    <w:fldChar w:fldCharType="end"/>
                  </w:r>
                  <w:r>
                    <w:fldChar w:fldCharType="end"/>
                  </w:r>
                </w:p>
                <w:p>
                  <w:pPr>
                    <w:pStyle w:val="13"/>
                    <w:tabs>
                      <w:tab w:val="left" w:pos="440"/>
                      <w:tab w:val="right" w:leader="dot" w:pos="8296"/>
                    </w:tabs>
                    <w:rPr>
                      <w:rFonts w:cstheme="minorBidi"/>
                      <w:kern w:val="2"/>
                      <w:sz w:val="21"/>
                    </w:rPr>
                  </w:pPr>
                  <w:r>
                    <w:fldChar w:fldCharType="begin"/>
                  </w:r>
                  <w:r>
                    <w:instrText xml:space="preserve"> HYPERLINK \l "_Toc464332168" </w:instrText>
                  </w:r>
                  <w:r>
                    <w:fldChar w:fldCharType="separate"/>
                  </w:r>
                  <w:r>
                    <w:rPr>
                      <w:rStyle w:val="21"/>
                      <w:rFonts w:ascii="宋体" w:hAnsi="宋体" w:eastAsia="宋体" w:cs="宋体"/>
                    </w:rPr>
                    <w:t>3.</w:t>
                  </w:r>
                  <w:r>
                    <w:rPr>
                      <w:rFonts w:cstheme="minorBidi"/>
                      <w:kern w:val="2"/>
                      <w:sz w:val="21"/>
                    </w:rPr>
                    <w:tab/>
                  </w:r>
                  <w:r>
                    <w:rPr>
                      <w:rStyle w:val="21"/>
                      <w:rFonts w:ascii="宋体" w:hAnsi="宋体" w:eastAsia="宋体" w:cs="宋体"/>
                    </w:rPr>
                    <w:t>交付产品</w:t>
                  </w:r>
                  <w:r>
                    <w:tab/>
                  </w:r>
                  <w:r>
                    <w:fldChar w:fldCharType="begin"/>
                  </w:r>
                  <w:r>
                    <w:instrText xml:space="preserve"> PAGEREF _Toc464332168 \h </w:instrText>
                  </w:r>
                  <w:r>
                    <w:fldChar w:fldCharType="separate"/>
                  </w:r>
                  <w:r>
                    <w:t>10</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"_Toc464332169" </w:instrText>
                  </w:r>
                  <w:r>
                    <w:fldChar w:fldCharType="separate"/>
                  </w:r>
                  <w:r>
                    <w:rPr>
                      <w:rStyle w:val="21"/>
                      <w:rFonts w:ascii="宋体" w:hAnsi="宋体" w:eastAsia="宋体" w:cs="宋体"/>
                    </w:rPr>
                    <w:t>3.1程序</w:t>
                  </w:r>
                  <w:r>
                    <w:tab/>
                  </w:r>
                  <w:r>
                    <w:fldChar w:fldCharType="begin"/>
                  </w:r>
                  <w:r>
                    <w:instrText xml:space="preserve"> PAGEREF _Toc464332169 \h </w:instrText>
                  </w:r>
                  <w:r>
                    <w:fldChar w:fldCharType="separate"/>
                  </w:r>
                  <w:r>
                    <w:t>10</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"_Toc464332170" </w:instrText>
                  </w:r>
                  <w:r>
                    <w:fldChar w:fldCharType="separate"/>
                  </w:r>
                  <w:r>
                    <w:rPr>
                      <w:rStyle w:val="21"/>
                      <w:rFonts w:ascii="宋体" w:hAnsi="宋体" w:eastAsia="宋体" w:cs="宋体"/>
                    </w:rPr>
                    <w:t>3.3服务</w:t>
                  </w:r>
                  <w:r>
                    <w:tab/>
                  </w:r>
                  <w:r>
                    <w:fldChar w:fldCharType="begin"/>
                  </w:r>
                  <w:r>
                    <w:instrText xml:space="preserve"> PAGEREF _Toc464332170 \h </w:instrText>
                  </w:r>
                  <w:r>
                    <w:fldChar w:fldCharType="separate"/>
                  </w:r>
                  <w:r>
                    <w:t>11</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"_Toc464332171" </w:instrText>
                  </w:r>
                  <w:r>
                    <w:fldChar w:fldCharType="separate"/>
                  </w:r>
                  <w:r>
                    <w:rPr>
                      <w:rStyle w:val="21"/>
                      <w:rFonts w:ascii="宋体" w:hAnsi="宋体" w:eastAsia="宋体" w:cs="宋体"/>
                    </w:rPr>
                    <w:t>3.4非移交产品</w:t>
                  </w:r>
                  <w:r>
                    <w:tab/>
                  </w:r>
                  <w:r>
                    <w:fldChar w:fldCharType="begin"/>
                  </w:r>
                  <w:r>
                    <w:instrText xml:space="preserve"> PAGEREF _Toc464332171 \h </w:instrText>
                  </w:r>
                  <w:r>
                    <w:fldChar w:fldCharType="separate"/>
                  </w:r>
                  <w:r>
                    <w:t>11</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"_Toc464332172" </w:instrText>
                  </w:r>
                  <w:r>
                    <w:fldChar w:fldCharType="separate"/>
                  </w:r>
                  <w:r>
                    <w:rPr>
                      <w:rStyle w:val="21"/>
                      <w:rFonts w:ascii="宋体" w:hAnsi="宋体" w:eastAsia="宋体" w:cs="宋体"/>
                    </w:rPr>
                    <w:t>3.5最后交付期限</w:t>
                  </w:r>
                  <w:r>
                    <w:tab/>
                  </w:r>
                  <w:r>
                    <w:fldChar w:fldCharType="begin"/>
                  </w:r>
                  <w:r>
                    <w:instrText xml:space="preserve"> PAGEREF _Toc464332172 \h </w:instrText>
                  </w:r>
                  <w:r>
                    <w:fldChar w:fldCharType="separate"/>
                  </w:r>
                  <w:r>
                    <w:t>12</w:t>
                  </w:r>
                  <w:r>
                    <w:fldChar w:fldCharType="end"/>
                  </w:r>
                  <w:r>
                    <w:fldChar w:fldCharType="end"/>
                  </w:r>
                </w:p>
                <w:p>
                  <w:pPr>
                    <w:pStyle w:val="13"/>
                    <w:tabs>
                      <w:tab w:val="left" w:pos="440"/>
                      <w:tab w:val="right" w:leader="dot" w:pos="8296"/>
                    </w:tabs>
                    <w:rPr>
                      <w:rFonts w:cstheme="minorBidi"/>
                      <w:kern w:val="2"/>
                      <w:sz w:val="21"/>
                    </w:rPr>
                  </w:pPr>
                  <w:r>
                    <w:fldChar w:fldCharType="begin"/>
                  </w:r>
                  <w:r>
                    <w:instrText xml:space="preserve"> HYPERLINK \l "_Toc464332173" </w:instrText>
                  </w:r>
                  <w:r>
                    <w:fldChar w:fldCharType="separate"/>
                  </w:r>
                  <w:r>
                    <w:rPr>
                      <w:rStyle w:val="21"/>
                      <w:rFonts w:ascii="宋体" w:hAnsi="宋体" w:eastAsia="宋体" w:cs="宋体"/>
                    </w:rPr>
                    <w:t>4.</w:t>
                  </w:r>
                  <w:r>
                    <w:rPr>
                      <w:rFonts w:cstheme="minorBidi"/>
                      <w:kern w:val="2"/>
                      <w:sz w:val="21"/>
                    </w:rPr>
                    <w:tab/>
                  </w:r>
                  <w:r>
                    <w:rPr>
                      <w:rStyle w:val="21"/>
                      <w:rFonts w:ascii="宋体" w:hAnsi="宋体" w:eastAsia="宋体" w:cs="宋体"/>
                    </w:rPr>
                    <w:t>所需工作概述</w:t>
                  </w:r>
                  <w:r>
                    <w:tab/>
                  </w:r>
                  <w:r>
                    <w:fldChar w:fldCharType="begin"/>
                  </w:r>
                  <w:r>
                    <w:instrText xml:space="preserve"> PAGEREF _Toc464332173 \h </w:instrText>
                  </w:r>
                  <w:r>
                    <w:fldChar w:fldCharType="separate"/>
                  </w:r>
                  <w:r>
                    <w:t>13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"_Toc464332174" </w:instrText>
                  </w:r>
                  <w:r>
                    <w:fldChar w:fldCharType="separate"/>
                  </w:r>
                  <w:r>
                    <w:rPr>
                      <w:rStyle w:val="21"/>
                      <w:rFonts w:ascii="宋体" w:hAnsi="宋体" w:eastAsia="宋体" w:cs="宋体"/>
                    </w:rPr>
                    <w:t>4.1对所要开发系统、软件的需求和约束</w:t>
                  </w:r>
                  <w:r>
                    <w:tab/>
                  </w:r>
                  <w:r>
                    <w:fldChar w:fldCharType="begin"/>
                  </w:r>
                  <w:r>
                    <w:instrText xml:space="preserve"> PAGEREF _Toc464332174 \h </w:instrText>
                  </w:r>
                  <w:r>
                    <w:fldChar w:fldCharType="separate"/>
                  </w:r>
                  <w:r>
                    <w:t>13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"_Toc464332175" </w:instrText>
                  </w:r>
                  <w:r>
                    <w:fldChar w:fldCharType="separate"/>
                  </w:r>
                  <w:r>
                    <w:rPr>
                      <w:rStyle w:val="21"/>
                      <w:rFonts w:ascii="宋体" w:hAnsi="宋体" w:eastAsia="宋体" w:cs="宋体"/>
                    </w:rPr>
                    <w:t>4.2对项目文档编制的需求和约束</w:t>
                  </w:r>
                  <w:r>
                    <w:tab/>
                  </w:r>
                  <w:r>
                    <w:fldChar w:fldCharType="begin"/>
                  </w:r>
                  <w:r>
                    <w:instrText xml:space="preserve"> PAGEREF _Toc464332175 \h </w:instrText>
                  </w:r>
                  <w:r>
                    <w:fldChar w:fldCharType="separate"/>
                  </w:r>
                  <w:r>
                    <w:t>13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"_Toc464332176" </w:instrText>
                  </w:r>
                  <w:r>
                    <w:fldChar w:fldCharType="separate"/>
                  </w:r>
                  <w:r>
                    <w:rPr>
                      <w:rStyle w:val="21"/>
                      <w:rFonts w:ascii="宋体" w:hAnsi="宋体" w:eastAsia="宋体" w:cs="宋体"/>
                    </w:rPr>
                    <w:t>4.3该项目在系统生命周期中所处的地位</w:t>
                  </w:r>
                  <w:r>
                    <w:tab/>
                  </w:r>
                  <w:r>
                    <w:fldChar w:fldCharType="begin"/>
                  </w:r>
                  <w:r>
                    <w:instrText xml:space="preserve"> PAGEREF _Toc464332176 \h </w:instrText>
                  </w:r>
                  <w:r>
                    <w:fldChar w:fldCharType="separate"/>
                  </w:r>
                  <w:r>
                    <w:t>13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"_Toc464332177" </w:instrText>
                  </w:r>
                  <w:r>
                    <w:fldChar w:fldCharType="separate"/>
                  </w:r>
                  <w:r>
                    <w:rPr>
                      <w:rStyle w:val="21"/>
                      <w:rFonts w:ascii="宋体" w:hAnsi="宋体" w:eastAsia="宋体" w:cs="宋体"/>
                    </w:rPr>
                    <w:t>4.4项目进度安排及资源的需求和约束</w:t>
                  </w:r>
                  <w:r>
                    <w:tab/>
                  </w:r>
                  <w:r>
                    <w:fldChar w:fldCharType="begin"/>
                  </w:r>
                  <w:r>
                    <w:instrText xml:space="preserve"> PAGEREF _Toc464332177 \h </w:instrText>
                  </w:r>
                  <w:r>
                    <w:fldChar w:fldCharType="separate"/>
                  </w:r>
                  <w:r>
                    <w:t>13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"_Toc464332178" </w:instrText>
                  </w:r>
                  <w:r>
                    <w:fldChar w:fldCharType="separate"/>
                  </w:r>
                  <w:r>
                    <w:rPr>
                      <w:rStyle w:val="21"/>
                      <w:rFonts w:ascii="宋体" w:hAnsi="宋体" w:eastAsia="宋体" w:cs="宋体"/>
                    </w:rPr>
                    <w:t>4.5其他的需求和约束</w:t>
                  </w:r>
                  <w:r>
                    <w:tab/>
                  </w:r>
                  <w:r>
                    <w:fldChar w:fldCharType="begin"/>
                  </w:r>
                  <w:r>
                    <w:instrText xml:space="preserve"> PAGEREF _Toc464332178 \h </w:instrText>
                  </w:r>
                  <w:r>
                    <w:fldChar w:fldCharType="separate"/>
                  </w:r>
                  <w:r>
                    <w:t>14</w:t>
                  </w:r>
                  <w:r>
                    <w:fldChar w:fldCharType="end"/>
                  </w:r>
                  <w:r>
                    <w:fldChar w:fldCharType="end"/>
                  </w:r>
                </w:p>
                <w:p>
                  <w:pPr>
                    <w:pStyle w:val="13"/>
                    <w:tabs>
                      <w:tab w:val="left" w:pos="440"/>
                      <w:tab w:val="right" w:leader="dot" w:pos="8296"/>
                    </w:tabs>
                    <w:rPr>
                      <w:rFonts w:cstheme="minorBidi"/>
                      <w:kern w:val="2"/>
                      <w:sz w:val="21"/>
                    </w:rPr>
                  </w:pPr>
                  <w:r>
                    <w:fldChar w:fldCharType="begin"/>
                  </w:r>
                  <w:r>
                    <w:instrText xml:space="preserve"> HYPERLINK \l "_Toc464332179" </w:instrText>
                  </w:r>
                  <w:r>
                    <w:fldChar w:fldCharType="separate"/>
                  </w:r>
                  <w:r>
                    <w:rPr>
                      <w:rStyle w:val="21"/>
                      <w:rFonts w:ascii="宋体" w:hAnsi="宋体" w:eastAsia="宋体" w:cs="宋体"/>
                    </w:rPr>
                    <w:t>5.</w:t>
                  </w:r>
                  <w:r>
                    <w:rPr>
                      <w:rFonts w:cstheme="minorBidi"/>
                      <w:kern w:val="2"/>
                      <w:sz w:val="21"/>
                    </w:rPr>
                    <w:tab/>
                  </w:r>
                  <w:r>
                    <w:rPr>
                      <w:rStyle w:val="21"/>
                      <w:rFonts w:ascii="宋体" w:hAnsi="宋体" w:eastAsia="宋体" w:cs="宋体"/>
                    </w:rPr>
                    <w:t>实施整个软件开发活动的计划</w:t>
                  </w:r>
                  <w:r>
                    <w:tab/>
                  </w:r>
                  <w:r>
                    <w:fldChar w:fldCharType="begin"/>
                  </w:r>
                  <w:r>
                    <w:instrText xml:space="preserve"> PAGEREF _Toc464332179 \h </w:instrText>
                  </w:r>
                  <w:r>
                    <w:fldChar w:fldCharType="separate"/>
                  </w:r>
                  <w:r>
                    <w:t>14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"_Toc464332180" </w:instrText>
                  </w:r>
                  <w:r>
                    <w:fldChar w:fldCharType="separate"/>
                  </w:r>
                  <w:r>
                    <w:rPr>
                      <w:rStyle w:val="21"/>
                      <w:rFonts w:ascii="宋体" w:hAnsi="宋体" w:eastAsia="宋体" w:cs="宋体"/>
                    </w:rPr>
                    <w:t>5.1软件开发过程</w:t>
                  </w:r>
                  <w:r>
                    <w:tab/>
                  </w:r>
                  <w:r>
                    <w:fldChar w:fldCharType="begin"/>
                  </w:r>
                  <w:r>
                    <w:instrText xml:space="preserve"> PAGEREF _Toc464332180 \h </w:instrText>
                  </w:r>
                  <w:r>
                    <w:fldChar w:fldCharType="separate"/>
                  </w:r>
                  <w:r>
                    <w:t>14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"_Toc464332181" </w:instrText>
                  </w:r>
                  <w:r>
                    <w:fldChar w:fldCharType="separate"/>
                  </w:r>
                  <w:r>
                    <w:rPr>
                      <w:rStyle w:val="21"/>
                      <w:rFonts w:ascii="宋体" w:hAnsi="宋体" w:eastAsia="宋体" w:cs="宋体"/>
                    </w:rPr>
                    <w:t>5.2软件开发总体计划</w:t>
                  </w:r>
                  <w:r>
                    <w:tab/>
                  </w:r>
                  <w:r>
                    <w:fldChar w:fldCharType="begin"/>
                  </w:r>
                  <w:r>
                    <w:instrText xml:space="preserve"> PAGEREF _Toc464332181 \h </w:instrText>
                  </w:r>
                  <w:r>
                    <w:fldChar w:fldCharType="separate"/>
                  </w:r>
                  <w:r>
                    <w:t>15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"_Toc464332182" </w:instrText>
                  </w:r>
                  <w:r>
                    <w:fldChar w:fldCharType="separate"/>
                  </w:r>
                  <w:r>
                    <w:rPr>
                      <w:rStyle w:val="21"/>
                      <w:rFonts w:ascii="宋体" w:hAnsi="宋体" w:eastAsia="宋体" w:cs="宋体"/>
                    </w:rPr>
                    <w:t>5.2.1软件开发方法</w:t>
                  </w:r>
                  <w:r>
                    <w:tab/>
                  </w:r>
                  <w:r>
                    <w:fldChar w:fldCharType="begin"/>
                  </w:r>
                  <w:r>
                    <w:instrText xml:space="preserve"> PAGEREF _Toc464332182 \h </w:instrText>
                  </w:r>
                  <w:r>
                    <w:fldChar w:fldCharType="separate"/>
                  </w:r>
                  <w:r>
                    <w:t>15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"_Toc464332183" </w:instrText>
                  </w:r>
                  <w:r>
                    <w:fldChar w:fldCharType="separate"/>
                  </w:r>
                  <w:r>
                    <w:rPr>
                      <w:rStyle w:val="21"/>
                      <w:rFonts w:ascii="宋体" w:hAnsi="宋体" w:eastAsia="宋体" w:cs="宋体"/>
                    </w:rPr>
                    <w:t>5.2.2软件产品标准</w:t>
                  </w:r>
                  <w:r>
                    <w:tab/>
                  </w:r>
                  <w:r>
                    <w:fldChar w:fldCharType="begin"/>
                  </w:r>
                  <w:r>
                    <w:instrText xml:space="preserve"> PAGEREF _Toc464332183 \h </w:instrText>
                  </w:r>
                  <w:r>
                    <w:fldChar w:fldCharType="separate"/>
                  </w:r>
                  <w:r>
                    <w:t>15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"_Toc464332184" </w:instrText>
                  </w:r>
                  <w:r>
                    <w:fldChar w:fldCharType="separate"/>
                  </w:r>
                  <w:r>
                    <w:rPr>
                      <w:rStyle w:val="21"/>
                      <w:rFonts w:ascii="宋体" w:hAnsi="宋体" w:eastAsia="宋体" w:cs="宋体"/>
                    </w:rPr>
                    <w:t>5.2.3可重用的软件产品</w:t>
                  </w:r>
                  <w:r>
                    <w:tab/>
                  </w:r>
                  <w:r>
                    <w:fldChar w:fldCharType="begin"/>
                  </w:r>
                  <w:r>
                    <w:instrText xml:space="preserve"> PAGEREF _Toc464332184 \h </w:instrText>
                  </w:r>
                  <w:r>
                    <w:fldChar w:fldCharType="separate"/>
                  </w:r>
                  <w:r>
                    <w:t>16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"_Toc464332185" </w:instrText>
                  </w:r>
                  <w:r>
                    <w:fldChar w:fldCharType="separate"/>
                  </w:r>
                  <w:r>
                    <w:rPr>
                      <w:rStyle w:val="21"/>
                      <w:rFonts w:ascii="宋体" w:hAnsi="宋体" w:eastAsia="宋体" w:cs="宋体"/>
                    </w:rPr>
                    <w:t>5.2.4处理关键性需求</w:t>
                  </w:r>
                  <w:r>
                    <w:tab/>
                  </w:r>
                  <w:r>
                    <w:fldChar w:fldCharType="begin"/>
                  </w:r>
                  <w:r>
                    <w:instrText xml:space="preserve"> PAGEREF _Toc464332185 \h </w:instrText>
                  </w:r>
                  <w:r>
                    <w:fldChar w:fldCharType="separate"/>
                  </w:r>
                  <w:r>
                    <w:t>17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"_Toc464332186" </w:instrText>
                  </w:r>
                  <w:r>
                    <w:fldChar w:fldCharType="separate"/>
                  </w:r>
                  <w:r>
                    <w:rPr>
                      <w:rStyle w:val="21"/>
                      <w:rFonts w:ascii="宋体" w:hAnsi="宋体" w:eastAsia="宋体" w:cs="宋体"/>
                    </w:rPr>
                    <w:t>5.2.5计算机硬件资源利用</w:t>
                  </w:r>
                  <w:r>
                    <w:tab/>
                  </w:r>
                  <w:r>
                    <w:fldChar w:fldCharType="begin"/>
                  </w:r>
                  <w:r>
                    <w:instrText xml:space="preserve"> PAGEREF _Toc464332186 \h </w:instrText>
                  </w:r>
                  <w:r>
                    <w:fldChar w:fldCharType="separate"/>
                  </w:r>
                  <w:r>
                    <w:t>18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"_Toc464332187" </w:instrText>
                  </w:r>
                  <w:r>
                    <w:fldChar w:fldCharType="separate"/>
                  </w:r>
                  <w:r>
                    <w:rPr>
                      <w:rStyle w:val="21"/>
                      <w:rFonts w:ascii="宋体" w:hAnsi="宋体" w:eastAsia="宋体" w:cs="宋体"/>
                    </w:rPr>
                    <w:t>5.2.6记录原理</w:t>
                  </w:r>
                  <w:r>
                    <w:tab/>
                  </w:r>
                  <w:r>
                    <w:fldChar w:fldCharType="begin"/>
                  </w:r>
                  <w:r>
                    <w:instrText xml:space="preserve"> PAGEREF _Toc464332187 \h </w:instrText>
                  </w:r>
                  <w:r>
                    <w:fldChar w:fldCharType="separate"/>
                  </w:r>
                  <w:r>
                    <w:t>18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"_Toc464332188" </w:instrText>
                  </w:r>
                  <w:r>
                    <w:fldChar w:fldCharType="separate"/>
                  </w:r>
                  <w:r>
                    <w:rPr>
                      <w:rStyle w:val="21"/>
                      <w:rFonts w:ascii="宋体" w:hAnsi="宋体" w:eastAsia="宋体" w:cs="宋体"/>
                    </w:rPr>
                    <w:t>5.2.7需方评审途径</w:t>
                  </w:r>
                  <w:r>
                    <w:tab/>
                  </w:r>
                  <w:r>
                    <w:fldChar w:fldCharType="begin"/>
                  </w:r>
                  <w:r>
                    <w:instrText xml:space="preserve"> PAGEREF _Toc464332188 \h </w:instrText>
                  </w:r>
                  <w:r>
                    <w:fldChar w:fldCharType="separate"/>
                  </w:r>
                  <w:r>
                    <w:t>18</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"_Toc464332189" </w:instrText>
                  </w:r>
                  <w:r>
                    <w:fldChar w:fldCharType="separate"/>
                  </w:r>
                  <w:r>
                    <w:rPr>
                      <w:rStyle w:val="21"/>
                      <w:rFonts w:ascii="宋体" w:hAnsi="宋体" w:eastAsia="宋体" w:cs="宋体"/>
                    </w:rPr>
                    <w:t>6.实施详细软件开发活动的计划</w:t>
                  </w:r>
                  <w:r>
                    <w:tab/>
                  </w:r>
                  <w:r>
                    <w:fldChar w:fldCharType="begin"/>
                  </w:r>
                  <w:r>
                    <w:instrText xml:space="preserve"> PAGEREF _Toc464332189 \h </w:instrText>
                  </w:r>
                  <w:r>
                    <w:fldChar w:fldCharType="separate"/>
                  </w:r>
                  <w:r>
                    <w:t>19</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"_Toc464332190" </w:instrText>
                  </w:r>
                  <w:r>
                    <w:fldChar w:fldCharType="separate"/>
                  </w:r>
                  <w:r>
                    <w:rPr>
                      <w:rStyle w:val="21"/>
                      <w:rFonts w:ascii="宋体" w:hAnsi="宋体" w:eastAsia="宋体" w:cs="宋体"/>
                    </w:rPr>
                    <w:t>6.1项目计划和监督</w:t>
                  </w:r>
                  <w:r>
                    <w:tab/>
                  </w:r>
                  <w:r>
                    <w:fldChar w:fldCharType="begin"/>
                  </w:r>
                  <w:r>
                    <w:instrText xml:space="preserve"> PAGEREF _Toc464332190 \h </w:instrText>
                  </w:r>
                  <w:r>
                    <w:fldChar w:fldCharType="separate"/>
                  </w:r>
                  <w:r>
                    <w:t>19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"_Toc464332191" </w:instrText>
                  </w:r>
                  <w:r>
                    <w:fldChar w:fldCharType="separate"/>
                  </w:r>
                  <w:r>
                    <w:rPr>
                      <w:rStyle w:val="21"/>
                      <w:rFonts w:ascii="宋体" w:hAnsi="宋体" w:eastAsia="宋体" w:cs="宋体"/>
                    </w:rPr>
                    <w:t>6.1.1软件开发计划</w:t>
                  </w:r>
                  <w:r>
                    <w:tab/>
                  </w:r>
                  <w:r>
                    <w:fldChar w:fldCharType="begin"/>
                  </w:r>
                  <w:r>
                    <w:instrText xml:space="preserve"> PAGEREF _Toc464332191 \h </w:instrText>
                  </w:r>
                  <w:r>
                    <w:fldChar w:fldCharType="separate"/>
                  </w:r>
                  <w:r>
                    <w:t>19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"_Toc464332192" </w:instrText>
                  </w:r>
                  <w:r>
                    <w:fldChar w:fldCharType="separate"/>
                  </w:r>
                  <w:r>
                    <w:rPr>
                      <w:rStyle w:val="21"/>
                      <w:rFonts w:ascii="宋体" w:hAnsi="宋体" w:eastAsia="宋体" w:cs="宋体"/>
                    </w:rPr>
                    <w:t>6.1.2 CSCI测试计划</w:t>
                  </w:r>
                  <w:r>
                    <w:tab/>
                  </w:r>
                  <w:r>
                    <w:fldChar w:fldCharType="begin"/>
                  </w:r>
                  <w:r>
                    <w:instrText xml:space="preserve"> PAGEREF _Toc464332192 \h </w:instrText>
                  </w:r>
                  <w:r>
                    <w:fldChar w:fldCharType="separate"/>
                  </w:r>
                  <w:r>
                    <w:t>19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"_Toc464332193" </w:instrText>
                  </w:r>
                  <w:r>
                    <w:fldChar w:fldCharType="separate"/>
                  </w:r>
                  <w:r>
                    <w:rPr>
                      <w:rStyle w:val="21"/>
                      <w:rFonts w:ascii="宋体" w:hAnsi="宋体" w:eastAsia="宋体" w:cs="宋体"/>
                    </w:rPr>
                    <w:t>6.1.3系统测试计划</w:t>
                  </w:r>
                  <w:r>
                    <w:tab/>
                  </w:r>
                  <w:r>
                    <w:fldChar w:fldCharType="begin"/>
                  </w:r>
                  <w:r>
                    <w:instrText xml:space="preserve"> PAGEREF _Toc464332193 \h </w:instrText>
                  </w:r>
                  <w:r>
                    <w:fldChar w:fldCharType="separate"/>
                  </w:r>
                  <w:r>
                    <w:t>21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"_Toc464332194" </w:instrText>
                  </w:r>
                  <w:r>
                    <w:fldChar w:fldCharType="separate"/>
                  </w:r>
                  <w:r>
                    <w:rPr>
                      <w:rStyle w:val="21"/>
                      <w:rFonts w:ascii="宋体" w:hAnsi="宋体" w:eastAsia="宋体" w:cs="宋体"/>
                    </w:rPr>
                    <w:t>6.1.4软件安装计划</w:t>
                  </w:r>
                  <w:r>
                    <w:tab/>
                  </w:r>
                  <w:r>
                    <w:fldChar w:fldCharType="begin"/>
                  </w:r>
                  <w:r>
                    <w:instrText xml:space="preserve"> PAGEREF _Toc464332194 \h </w:instrText>
                  </w:r>
                  <w:r>
                    <w:fldChar w:fldCharType="separate"/>
                  </w:r>
                  <w:r>
                    <w:t>21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"_Toc464332195" </w:instrText>
                  </w:r>
                  <w:r>
                    <w:fldChar w:fldCharType="separate"/>
                  </w:r>
                  <w:r>
                    <w:rPr>
                      <w:rStyle w:val="21"/>
                      <w:rFonts w:ascii="宋体" w:hAnsi="宋体" w:eastAsia="宋体" w:cs="宋体"/>
                    </w:rPr>
                    <w:t>6.1.5软件移交计划</w:t>
                  </w:r>
                  <w:r>
                    <w:tab/>
                  </w:r>
                  <w:r>
                    <w:fldChar w:fldCharType="begin"/>
                  </w:r>
                  <w:r>
                    <w:instrText xml:space="preserve"> PAGEREF _Toc464332195 \h </w:instrText>
                  </w:r>
                  <w:r>
                    <w:fldChar w:fldCharType="separate"/>
                  </w:r>
                  <w:r>
                    <w:t>21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"_Toc464332196" </w:instrText>
                  </w:r>
                  <w:r>
                    <w:fldChar w:fldCharType="separate"/>
                  </w:r>
                  <w:r>
                    <w:rPr>
                      <w:rStyle w:val="21"/>
                      <w:rFonts w:ascii="宋体" w:hAnsi="宋体" w:eastAsia="宋体" w:cs="宋体"/>
                    </w:rPr>
                    <w:t>6.1.6跟踪和更新计划，包括评审管理和时间间隔</w:t>
                  </w:r>
                  <w:r>
                    <w:tab/>
                  </w:r>
                  <w:r>
                    <w:fldChar w:fldCharType="begin"/>
                  </w:r>
                  <w:r>
                    <w:instrText xml:space="preserve"> PAGEREF _Toc464332196 \h </w:instrText>
                  </w:r>
                  <w:r>
                    <w:fldChar w:fldCharType="separate"/>
                  </w:r>
                  <w:r>
                    <w:t>21</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"_Toc464332197" </w:instrText>
                  </w:r>
                  <w:r>
                    <w:fldChar w:fldCharType="separate"/>
                  </w:r>
                  <w:r>
                    <w:rPr>
                      <w:rStyle w:val="21"/>
                      <w:rFonts w:ascii="宋体" w:hAnsi="宋体" w:eastAsia="宋体" w:cs="宋体"/>
                    </w:rPr>
                    <w:t>6.2建立软件开发环境</w:t>
                  </w:r>
                  <w:r>
                    <w:tab/>
                  </w:r>
                  <w:r>
                    <w:fldChar w:fldCharType="begin"/>
                  </w:r>
                  <w:r>
                    <w:instrText xml:space="preserve"> PAGEREF _Toc464332197 \h </w:instrText>
                  </w:r>
                  <w:r>
                    <w:fldChar w:fldCharType="separate"/>
                  </w:r>
                  <w:r>
                    <w:t>22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"_Toc464332198" </w:instrText>
                  </w:r>
                  <w:r>
                    <w:fldChar w:fldCharType="separate"/>
                  </w:r>
                  <w:r>
                    <w:rPr>
                      <w:rStyle w:val="21"/>
                      <w:rFonts w:ascii="宋体" w:hAnsi="宋体" w:eastAsia="宋体" w:cs="宋体"/>
                    </w:rPr>
                    <w:t>6.2.1软件工程环境</w:t>
                  </w:r>
                  <w:r>
                    <w:tab/>
                  </w:r>
                  <w:r>
                    <w:fldChar w:fldCharType="begin"/>
                  </w:r>
                  <w:r>
                    <w:instrText xml:space="preserve"> PAGEREF _Toc464332198 \h </w:instrText>
                  </w:r>
                  <w:r>
                    <w:fldChar w:fldCharType="separate"/>
                  </w:r>
                  <w:r>
                    <w:t>22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"_Toc464332199" </w:instrText>
                  </w:r>
                  <w:r>
                    <w:fldChar w:fldCharType="separate"/>
                  </w:r>
                  <w:r>
                    <w:rPr>
                      <w:rStyle w:val="21"/>
                      <w:rFonts w:ascii="宋体" w:hAnsi="宋体" w:eastAsia="宋体" w:cs="宋体"/>
                    </w:rPr>
                    <w:t>6.2.2软件测试环境</w:t>
                  </w:r>
                  <w:r>
                    <w:tab/>
                  </w:r>
                  <w:r>
                    <w:fldChar w:fldCharType="begin"/>
                  </w:r>
                  <w:r>
                    <w:instrText xml:space="preserve"> PAGEREF _Toc464332199 \h </w:instrText>
                  </w:r>
                  <w:r>
                    <w:fldChar w:fldCharType="separate"/>
                  </w:r>
                  <w:r>
                    <w:t>22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"_Toc464332200" </w:instrText>
                  </w:r>
                  <w:r>
                    <w:fldChar w:fldCharType="separate"/>
                  </w:r>
                  <w:r>
                    <w:rPr>
                      <w:rStyle w:val="21"/>
                      <w:rFonts w:ascii="宋体" w:hAnsi="宋体" w:eastAsia="宋体" w:cs="宋体"/>
                    </w:rPr>
                    <w:t>6.2.3软件开发库</w:t>
                  </w:r>
                  <w:r>
                    <w:tab/>
                  </w:r>
                  <w:r>
                    <w:fldChar w:fldCharType="begin"/>
                  </w:r>
                  <w:r>
                    <w:instrText xml:space="preserve"> PAGEREF _Toc464332200 \h </w:instrText>
                  </w:r>
                  <w:r>
                    <w:fldChar w:fldCharType="separate"/>
                  </w:r>
                  <w:r>
                    <w:t>23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"_Toc464332201" </w:instrText>
                  </w:r>
                  <w:r>
                    <w:fldChar w:fldCharType="separate"/>
                  </w:r>
                  <w:r>
                    <w:rPr>
                      <w:rStyle w:val="21"/>
                      <w:rFonts w:ascii="宋体" w:hAnsi="宋体" w:eastAsia="宋体" w:cs="宋体"/>
                    </w:rPr>
                    <w:t>6.2.4软件开发文档</w:t>
                  </w:r>
                  <w:r>
                    <w:tab/>
                  </w:r>
                  <w:r>
                    <w:fldChar w:fldCharType="begin"/>
                  </w:r>
                  <w:r>
                    <w:instrText xml:space="preserve"> PAGEREF _Toc464332201 \h </w:instrText>
                  </w:r>
                  <w:r>
                    <w:fldChar w:fldCharType="separate"/>
                  </w:r>
                  <w:r>
                    <w:t>23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"_Toc464332202" </w:instrText>
                  </w:r>
                  <w:r>
                    <w:fldChar w:fldCharType="separate"/>
                  </w:r>
                  <w:r>
                    <w:rPr>
                      <w:rStyle w:val="21"/>
                      <w:rFonts w:ascii="宋体" w:hAnsi="宋体" w:eastAsia="宋体" w:cs="宋体"/>
                    </w:rPr>
                    <w:t>6.2.5非移交软件</w:t>
                  </w:r>
                  <w:r>
                    <w:tab/>
                  </w:r>
                  <w:r>
                    <w:fldChar w:fldCharType="begin"/>
                  </w:r>
                  <w:r>
                    <w:instrText xml:space="preserve"> PAGEREF _Toc464332202 \h </w:instrText>
                  </w:r>
                  <w:r>
                    <w:fldChar w:fldCharType="separate"/>
                  </w:r>
                  <w:r>
                    <w:t>24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"_Toc464332203" </w:instrText>
                  </w:r>
                  <w:r>
                    <w:fldChar w:fldCharType="separate"/>
                  </w:r>
                  <w:r>
                    <w:rPr>
                      <w:rStyle w:val="21"/>
                      <w:rFonts w:ascii="宋体" w:hAnsi="宋体" w:eastAsia="宋体" w:cs="宋体"/>
                    </w:rPr>
                    <w:t>6.3系统需求分析</w:t>
                  </w:r>
                  <w:r>
                    <w:tab/>
                  </w:r>
                  <w:r>
                    <w:fldChar w:fldCharType="begin"/>
                  </w:r>
                  <w:r>
                    <w:instrText xml:space="preserve"> PAGEREF _Toc464332203 \h </w:instrText>
                  </w:r>
                  <w:r>
                    <w:fldChar w:fldCharType="separate"/>
                  </w:r>
                  <w:r>
                    <w:t>24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"_Toc464332204" </w:instrText>
                  </w:r>
                  <w:r>
                    <w:fldChar w:fldCharType="separate"/>
                  </w:r>
                  <w:r>
                    <w:rPr>
                      <w:rStyle w:val="21"/>
                      <w:rFonts w:ascii="宋体" w:hAnsi="宋体" w:eastAsia="宋体" w:cs="宋体"/>
                    </w:rPr>
                    <w:t>6.3.1用户输入分析</w:t>
                  </w:r>
                  <w:r>
                    <w:tab/>
                  </w:r>
                  <w:r>
                    <w:fldChar w:fldCharType="begin"/>
                  </w:r>
                  <w:r>
                    <w:instrText xml:space="preserve"> PAGEREF _Toc464332204 \h </w:instrText>
                  </w:r>
                  <w:r>
                    <w:fldChar w:fldCharType="separate"/>
                  </w:r>
                  <w:r>
                    <w:t>24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"_Toc464332205" </w:instrText>
                  </w:r>
                  <w:r>
                    <w:fldChar w:fldCharType="separate"/>
                  </w:r>
                  <w:r>
                    <w:rPr>
                      <w:rStyle w:val="21"/>
                      <w:rFonts w:ascii="宋体" w:hAnsi="宋体" w:eastAsia="宋体" w:cs="宋体"/>
                    </w:rPr>
                    <w:t>6.3.2运行概念</w:t>
                  </w:r>
                  <w:r>
                    <w:tab/>
                  </w:r>
                  <w:r>
                    <w:fldChar w:fldCharType="begin"/>
                  </w:r>
                  <w:r>
                    <w:instrText xml:space="preserve"> PAGEREF _Toc464332205 \h </w:instrText>
                  </w:r>
                  <w:r>
                    <w:fldChar w:fldCharType="separate"/>
                  </w:r>
                  <w:r>
                    <w:t>24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"_Toc464332206" </w:instrText>
                  </w:r>
                  <w:r>
                    <w:fldChar w:fldCharType="separate"/>
                  </w:r>
                  <w:r>
                    <w:rPr>
                      <w:rStyle w:val="21"/>
                      <w:rFonts w:ascii="宋体" w:hAnsi="宋体" w:eastAsia="宋体" w:cs="宋体"/>
                    </w:rPr>
                    <w:t>6.3.3系统需求</w:t>
                  </w:r>
                  <w:r>
                    <w:tab/>
                  </w:r>
                  <w:r>
                    <w:fldChar w:fldCharType="begin"/>
                  </w:r>
                  <w:r>
                    <w:instrText xml:space="preserve"> PAGEREF _Toc464332206 \h </w:instrText>
                  </w:r>
                  <w:r>
                    <w:fldChar w:fldCharType="separate"/>
                  </w:r>
                  <w:r>
                    <w:t>25</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"_Toc464332207" </w:instrText>
                  </w:r>
                  <w:r>
                    <w:fldChar w:fldCharType="separate"/>
                  </w:r>
                  <w:r>
                    <w:rPr>
                      <w:rStyle w:val="21"/>
                      <w:rFonts w:ascii="宋体" w:hAnsi="宋体" w:eastAsia="宋体" w:cs="宋体"/>
                    </w:rPr>
                    <w:t>6.4系统设计</w:t>
                  </w:r>
                  <w:r>
                    <w:tab/>
                  </w:r>
                  <w:r>
                    <w:fldChar w:fldCharType="begin"/>
                  </w:r>
                  <w:r>
                    <w:instrText xml:space="preserve"> PAGEREF _Toc464332207 \h </w:instrText>
                  </w:r>
                  <w:r>
                    <w:fldChar w:fldCharType="separate"/>
                  </w:r>
                  <w:r>
                    <w:t>25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"_Toc464332208" </w:instrText>
                  </w:r>
                  <w:r>
                    <w:fldChar w:fldCharType="separate"/>
                  </w:r>
                  <w:r>
                    <w:rPr>
                      <w:rStyle w:val="21"/>
                      <w:rFonts w:ascii="宋体" w:hAnsi="宋体" w:eastAsia="宋体" w:cs="宋体"/>
                    </w:rPr>
                    <w:t>6.4.1系统级设计决策</w:t>
                  </w:r>
                  <w:r>
                    <w:tab/>
                  </w:r>
                  <w:r>
                    <w:fldChar w:fldCharType="begin"/>
                  </w:r>
                  <w:r>
                    <w:instrText xml:space="preserve"> PAGEREF _Toc464332208 \h </w:instrText>
                  </w:r>
                  <w:r>
                    <w:fldChar w:fldCharType="separate"/>
                  </w:r>
                  <w:r>
                    <w:t>25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"_Toc464332209" </w:instrText>
                  </w:r>
                  <w:r>
                    <w:fldChar w:fldCharType="separate"/>
                  </w:r>
                  <w:r>
                    <w:rPr>
                      <w:rStyle w:val="21"/>
                      <w:rFonts w:ascii="宋体" w:hAnsi="宋体" w:eastAsia="宋体" w:cs="宋体"/>
                    </w:rPr>
                    <w:t>6.4.2系统体系结构设计</w:t>
                  </w:r>
                  <w:r>
                    <w:tab/>
                  </w:r>
                  <w:r>
                    <w:fldChar w:fldCharType="begin"/>
                  </w:r>
                  <w:r>
                    <w:instrText xml:space="preserve"> PAGEREF _Toc464332209 \h </w:instrText>
                  </w:r>
                  <w:r>
                    <w:fldChar w:fldCharType="separate"/>
                  </w:r>
                  <w:r>
                    <w:t>26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"_Toc464332210" </w:instrText>
                  </w:r>
                  <w:r>
                    <w:fldChar w:fldCharType="separate"/>
                  </w:r>
                  <w:r>
                    <w:rPr>
                      <w:rStyle w:val="21"/>
                      <w:rFonts w:ascii="宋体" w:hAnsi="宋体" w:eastAsia="宋体" w:cs="宋体"/>
                    </w:rPr>
                    <w:t>6.5软件需求分析</w:t>
                  </w:r>
                  <w:r>
                    <w:tab/>
                  </w:r>
                  <w:r>
                    <w:fldChar w:fldCharType="begin"/>
                  </w:r>
                  <w:r>
                    <w:instrText xml:space="preserve"> PAGEREF _Toc464332210 \h </w:instrText>
                  </w:r>
                  <w:r>
                    <w:fldChar w:fldCharType="separate"/>
                  </w:r>
                  <w:r>
                    <w:t>26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"_Toc464332211" </w:instrText>
                  </w:r>
                  <w:r>
                    <w:fldChar w:fldCharType="separate"/>
                  </w:r>
                  <w:r>
                    <w:rPr>
                      <w:rStyle w:val="21"/>
                      <w:rFonts w:ascii="宋体" w:hAnsi="宋体" w:eastAsia="宋体" w:cs="宋体"/>
                    </w:rPr>
                    <w:t>6.6软件设计</w:t>
                  </w:r>
                  <w:r>
                    <w:tab/>
                  </w:r>
                  <w:r>
                    <w:fldChar w:fldCharType="begin"/>
                  </w:r>
                  <w:r>
                    <w:instrText xml:space="preserve"> PAGEREF _Toc464332211 \h </w:instrText>
                  </w:r>
                  <w:r>
                    <w:fldChar w:fldCharType="separate"/>
                  </w:r>
                  <w:r>
                    <w:t>27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"_Toc464332212" </w:instrText>
                  </w:r>
                  <w:r>
                    <w:fldChar w:fldCharType="separate"/>
                  </w:r>
                  <w:r>
                    <w:rPr>
                      <w:rStyle w:val="21"/>
                      <w:rFonts w:ascii="宋体" w:hAnsi="宋体" w:eastAsia="宋体" w:cs="宋体"/>
                    </w:rPr>
                    <w:t>6.6.1 CSCI级设计决策</w:t>
                  </w:r>
                  <w:r>
                    <w:tab/>
                  </w:r>
                  <w:r>
                    <w:fldChar w:fldCharType="begin"/>
                  </w:r>
                  <w:r>
                    <w:instrText xml:space="preserve"> PAGEREF _Toc464332212 \h </w:instrText>
                  </w:r>
                  <w:r>
                    <w:fldChar w:fldCharType="separate"/>
                  </w:r>
                  <w:r>
                    <w:t>27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"_Toc464332213" </w:instrText>
                  </w:r>
                  <w:r>
                    <w:fldChar w:fldCharType="separate"/>
                  </w:r>
                  <w:r>
                    <w:rPr>
                      <w:rStyle w:val="21"/>
                      <w:rFonts w:ascii="宋体" w:hAnsi="宋体" w:eastAsia="宋体" w:cs="宋体"/>
                    </w:rPr>
                    <w:t>6.6.2 CSCI体系结构设计</w:t>
                  </w:r>
                  <w:r>
                    <w:tab/>
                  </w:r>
                  <w:r>
                    <w:fldChar w:fldCharType="begin"/>
                  </w:r>
                  <w:r>
                    <w:instrText xml:space="preserve"> PAGEREF _Toc464332213 \h </w:instrText>
                  </w:r>
                  <w:r>
                    <w:fldChar w:fldCharType="separate"/>
                  </w:r>
                  <w:r>
                    <w:t>28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"_Toc464332214" </w:instrText>
                  </w:r>
                  <w:r>
                    <w:fldChar w:fldCharType="separate"/>
                  </w:r>
                  <w:r>
                    <w:rPr>
                      <w:rStyle w:val="21"/>
                      <w:rFonts w:ascii="宋体" w:hAnsi="宋体" w:eastAsia="宋体" w:cs="宋体"/>
                    </w:rPr>
                    <w:t>6.6.3 CSCI详细设计</w:t>
                  </w:r>
                  <w:r>
                    <w:tab/>
                  </w:r>
                  <w:r>
                    <w:fldChar w:fldCharType="begin"/>
                  </w:r>
                  <w:r>
                    <w:instrText xml:space="preserve"> PAGEREF _Toc464332214 \h </w:instrText>
                  </w:r>
                  <w:r>
                    <w:fldChar w:fldCharType="separate"/>
                  </w:r>
                  <w:r>
                    <w:t>29</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"_Toc464332215" </w:instrText>
                  </w:r>
                  <w:r>
                    <w:fldChar w:fldCharType="separate"/>
                  </w:r>
                  <w:r>
                    <w:rPr>
                      <w:rStyle w:val="21"/>
                      <w:rFonts w:ascii="宋体" w:hAnsi="宋体" w:eastAsia="宋体" w:cs="宋体"/>
                    </w:rPr>
                    <w:t>6.7软件实现和配置项测试</w:t>
                  </w:r>
                  <w:r>
                    <w:tab/>
                  </w:r>
                  <w:r>
                    <w:fldChar w:fldCharType="begin"/>
                  </w:r>
                  <w:r>
                    <w:instrText xml:space="preserve"> PAGEREF _Toc464332215 \h </w:instrText>
                  </w:r>
                  <w:r>
                    <w:fldChar w:fldCharType="separate"/>
                  </w:r>
                  <w:r>
                    <w:t>29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"_Toc464332216" </w:instrText>
                  </w:r>
                  <w:r>
                    <w:fldChar w:fldCharType="separate"/>
                  </w:r>
                  <w:r>
                    <w:rPr>
                      <w:rStyle w:val="21"/>
                      <w:rFonts w:ascii="宋体" w:hAnsi="宋体" w:eastAsia="宋体" w:cs="宋体"/>
                    </w:rPr>
                    <w:t>6.7.1软件实现</w:t>
                  </w:r>
                  <w:r>
                    <w:tab/>
                  </w:r>
                  <w:r>
                    <w:fldChar w:fldCharType="begin"/>
                  </w:r>
                  <w:r>
                    <w:instrText xml:space="preserve"> PAGEREF _Toc464332216 \h </w:instrText>
                  </w:r>
                  <w:r>
                    <w:fldChar w:fldCharType="separate"/>
                  </w:r>
                  <w:r>
                    <w:t>29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"_Toc464332217" </w:instrText>
                  </w:r>
                  <w:r>
                    <w:fldChar w:fldCharType="separate"/>
                  </w:r>
                  <w:r>
                    <w:rPr>
                      <w:rStyle w:val="21"/>
                      <w:rFonts w:ascii="宋体" w:hAnsi="宋体" w:eastAsia="宋体" w:cs="宋体"/>
                    </w:rPr>
                    <w:t>6.7.2配置项测试准备</w:t>
                  </w:r>
                  <w:r>
                    <w:tab/>
                  </w:r>
                  <w:r>
                    <w:fldChar w:fldCharType="begin"/>
                  </w:r>
                  <w:r>
                    <w:instrText xml:space="preserve"> PAGEREF _Toc464332217 \h </w:instrText>
                  </w:r>
                  <w:r>
                    <w:fldChar w:fldCharType="separate"/>
                  </w:r>
                  <w:r>
                    <w:t>30</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"_Toc464332218" </w:instrText>
                  </w:r>
                  <w:r>
                    <w:fldChar w:fldCharType="separate"/>
                  </w:r>
                  <w:r>
                    <w:rPr>
                      <w:rStyle w:val="21"/>
                      <w:rFonts w:ascii="宋体" w:hAnsi="宋体" w:eastAsia="宋体" w:cs="宋体"/>
                    </w:rPr>
                    <w:t>6.7.3配置项测试执行</w:t>
                  </w:r>
                  <w:r>
                    <w:tab/>
                  </w:r>
                  <w:r>
                    <w:fldChar w:fldCharType="begin"/>
                  </w:r>
                  <w:r>
                    <w:instrText xml:space="preserve"> PAGEREF _Toc464332218 \h </w:instrText>
                  </w:r>
                  <w:r>
                    <w:fldChar w:fldCharType="separate"/>
                  </w:r>
                  <w:r>
                    <w:t>30</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"_Toc464332219" </w:instrText>
                  </w:r>
                  <w:r>
                    <w:fldChar w:fldCharType="separate"/>
                  </w:r>
                  <w:r>
                    <w:rPr>
                      <w:rStyle w:val="21"/>
                      <w:rFonts w:ascii="宋体" w:hAnsi="宋体" w:eastAsia="宋体" w:cs="宋体"/>
                    </w:rPr>
                    <w:t>6.7.4修改和再测试</w:t>
                  </w:r>
                  <w:r>
                    <w:tab/>
                  </w:r>
                  <w:r>
                    <w:fldChar w:fldCharType="begin"/>
                  </w:r>
                  <w:r>
                    <w:instrText xml:space="preserve"> PAGEREF _Toc464332219 \h </w:instrText>
                  </w:r>
                  <w:r>
                    <w:fldChar w:fldCharType="separate"/>
                  </w:r>
                  <w:r>
                    <w:t>31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"_Toc464332220" </w:instrText>
                  </w:r>
                  <w:r>
                    <w:fldChar w:fldCharType="separate"/>
                  </w:r>
                  <w:r>
                    <w:rPr>
                      <w:rStyle w:val="21"/>
                      <w:rFonts w:ascii="宋体" w:hAnsi="宋体" w:eastAsia="宋体" w:cs="宋体"/>
                    </w:rPr>
                    <w:t>6.7.5配置项测试结果分析与记录</w:t>
                  </w:r>
                  <w:r>
                    <w:tab/>
                  </w:r>
                  <w:r>
                    <w:fldChar w:fldCharType="begin"/>
                  </w:r>
                  <w:r>
                    <w:instrText xml:space="preserve"> PAGEREF _Toc464332220 \h </w:instrText>
                  </w:r>
                  <w:r>
                    <w:fldChar w:fldCharType="separate"/>
                  </w:r>
                  <w:r>
                    <w:t>31</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"_Toc464332221" </w:instrText>
                  </w:r>
                  <w:r>
                    <w:fldChar w:fldCharType="separate"/>
                  </w:r>
                  <w:r>
                    <w:rPr>
                      <w:rStyle w:val="21"/>
                      <w:rFonts w:ascii="宋体" w:hAnsi="宋体" w:eastAsia="宋体" w:cs="宋体"/>
                      <w:shd w:val="clear" w:color="auto" w:fill="FFFFFF"/>
                    </w:rPr>
                    <w:t>文档审查：提前制作好文档审查单，并以此做参照。对不和审查单的地方进行统计和修正（包括代码）。</w:t>
                  </w:r>
                  <w:r>
                    <w:tab/>
                  </w:r>
                  <w:r>
                    <w:fldChar w:fldCharType="begin"/>
                  </w:r>
                  <w:r>
                    <w:instrText xml:space="preserve"> PAGEREF _Toc464332221 \h </w:instrText>
                  </w:r>
                  <w:r>
                    <w:fldChar w:fldCharType="separate"/>
                  </w:r>
                  <w:r>
                    <w:t>31</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"_Toc464332222" </w:instrText>
                  </w:r>
                  <w:r>
                    <w:fldChar w:fldCharType="separate"/>
                  </w:r>
                  <w:r>
                    <w:rPr>
                      <w:rStyle w:val="21"/>
                      <w:rFonts w:ascii="宋体" w:hAnsi="宋体" w:eastAsia="宋体" w:cs="宋体"/>
                    </w:rPr>
                    <w:t>6.8配置项集成和测试</w:t>
                  </w:r>
                  <w:r>
                    <w:tab/>
                  </w:r>
                  <w:r>
                    <w:fldChar w:fldCharType="begin"/>
                  </w:r>
                  <w:r>
                    <w:instrText xml:space="preserve"> PAGEREF _Toc464332222 \h </w:instrText>
                  </w:r>
                  <w:r>
                    <w:fldChar w:fldCharType="separate"/>
                  </w:r>
                  <w:r>
                    <w:t>31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"_Toc464332223" </w:instrText>
                  </w:r>
                  <w:r>
                    <w:fldChar w:fldCharType="separate"/>
                  </w:r>
                  <w:r>
                    <w:rPr>
                      <w:rStyle w:val="21"/>
                      <w:rFonts w:ascii="宋体" w:hAnsi="宋体" w:eastAsia="宋体" w:cs="宋体"/>
                    </w:rPr>
                    <w:t>6.8.1配置项集成和测试准备</w:t>
                  </w:r>
                  <w:r>
                    <w:tab/>
                  </w:r>
                  <w:r>
                    <w:fldChar w:fldCharType="begin"/>
                  </w:r>
                  <w:r>
                    <w:instrText xml:space="preserve"> PAGEREF _Toc464332223 \h </w:instrText>
                  </w:r>
                  <w:r>
                    <w:fldChar w:fldCharType="separate"/>
                  </w:r>
                  <w:r>
                    <w:t>31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"_Toc464332224" </w:instrText>
                  </w:r>
                  <w:r>
                    <w:fldChar w:fldCharType="separate"/>
                  </w:r>
                  <w:r>
                    <w:rPr>
                      <w:rStyle w:val="21"/>
                      <w:rFonts w:ascii="宋体" w:hAnsi="宋体" w:eastAsia="宋体" w:cs="宋体"/>
                    </w:rPr>
                    <w:t>6.8.2配置型集成和测试执行</w:t>
                  </w:r>
                  <w:r>
                    <w:tab/>
                  </w:r>
                  <w:r>
                    <w:fldChar w:fldCharType="begin"/>
                  </w:r>
                  <w:r>
                    <w:instrText xml:space="preserve"> PAGEREF _Toc464332224 \h </w:instrText>
                  </w:r>
                  <w:r>
                    <w:fldChar w:fldCharType="separate"/>
                  </w:r>
                  <w:r>
                    <w:t>31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"_Toc464332225" </w:instrText>
                  </w:r>
                  <w:r>
                    <w:fldChar w:fldCharType="separate"/>
                  </w:r>
                  <w:r>
                    <w:rPr>
                      <w:rStyle w:val="21"/>
                      <w:rFonts w:ascii="宋体" w:hAnsi="宋体" w:eastAsia="宋体" w:cs="宋体"/>
                    </w:rPr>
                    <w:t>6.8.3修改和再测试</w:t>
                  </w:r>
                  <w:r>
                    <w:tab/>
                  </w:r>
                  <w:r>
                    <w:fldChar w:fldCharType="begin"/>
                  </w:r>
                  <w:r>
                    <w:instrText xml:space="preserve"> PAGEREF _Toc464332225 \h </w:instrText>
                  </w:r>
                  <w:r>
                    <w:fldChar w:fldCharType="separate"/>
                  </w:r>
                  <w:r>
                    <w:t>31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"_Toc464332226" </w:instrText>
                  </w:r>
                  <w:r>
                    <w:fldChar w:fldCharType="separate"/>
                  </w:r>
                  <w:r>
                    <w:rPr>
                      <w:rStyle w:val="21"/>
                      <w:rFonts w:ascii="宋体" w:hAnsi="宋体" w:eastAsia="宋体" w:cs="宋体"/>
                    </w:rPr>
                    <w:t>6.8.4配置项集成和测试结果分析与记录</w:t>
                  </w:r>
                  <w:r>
                    <w:tab/>
                  </w:r>
                  <w:r>
                    <w:fldChar w:fldCharType="begin"/>
                  </w:r>
                  <w:r>
                    <w:instrText xml:space="preserve"> PAGEREF _Toc464332226 \h </w:instrText>
                  </w:r>
                  <w:r>
                    <w:fldChar w:fldCharType="separate"/>
                  </w:r>
                  <w:r>
                    <w:t>32</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"_Toc464332227" </w:instrText>
                  </w:r>
                  <w:r>
                    <w:fldChar w:fldCharType="separate"/>
                  </w:r>
                  <w:r>
                    <w:rPr>
                      <w:rStyle w:val="21"/>
                      <w:rFonts w:ascii="宋体" w:hAnsi="宋体" w:eastAsia="宋体" w:cs="宋体"/>
                    </w:rPr>
                    <w:t>6.9 CSCI合格性测试</w:t>
                  </w:r>
                  <w:r>
                    <w:tab/>
                  </w:r>
                  <w:r>
                    <w:fldChar w:fldCharType="begin"/>
                  </w:r>
                  <w:r>
                    <w:instrText xml:space="preserve"> PAGEREF _Toc464332227 \h </w:instrText>
                  </w:r>
                  <w:r>
                    <w:fldChar w:fldCharType="separate"/>
                  </w:r>
                  <w:r>
                    <w:t>32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"_Toc464332228" </w:instrText>
                  </w:r>
                  <w:r>
                    <w:fldChar w:fldCharType="separate"/>
                  </w:r>
                  <w:r>
                    <w:rPr>
                      <w:rStyle w:val="21"/>
                      <w:rFonts w:ascii="宋体" w:hAnsi="宋体" w:eastAsia="宋体" w:cs="宋体"/>
                    </w:rPr>
                    <w:t>6.9.1 CSCI合格性测试的独立性</w:t>
                  </w:r>
                  <w:r>
                    <w:tab/>
                  </w:r>
                  <w:r>
                    <w:fldChar w:fldCharType="begin"/>
                  </w:r>
                  <w:r>
                    <w:instrText xml:space="preserve"> PAGEREF _Toc464332228 \h </w:instrText>
                  </w:r>
                  <w:r>
                    <w:fldChar w:fldCharType="separate"/>
                  </w:r>
                  <w:r>
                    <w:t>32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"_Toc464332229" </w:instrText>
                  </w:r>
                  <w:r>
                    <w:fldChar w:fldCharType="separate"/>
                  </w:r>
                  <w:r>
                    <w:rPr>
                      <w:rStyle w:val="21"/>
                      <w:rFonts w:ascii="宋体" w:hAnsi="宋体" w:eastAsia="宋体" w:cs="宋体"/>
                    </w:rPr>
                    <w:t>6.9.2在目标计算机系统（或模拟环境）上的测试</w:t>
                  </w:r>
                  <w:r>
                    <w:tab/>
                  </w:r>
                  <w:r>
                    <w:fldChar w:fldCharType="begin"/>
                  </w:r>
                  <w:r>
                    <w:instrText xml:space="preserve"> PAGEREF _Toc464332229 \h </w:instrText>
                  </w:r>
                  <w:r>
                    <w:fldChar w:fldCharType="separate"/>
                  </w:r>
                  <w:r>
                    <w:t>32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"_Toc464332230" </w:instrText>
                  </w:r>
                  <w:r>
                    <w:fldChar w:fldCharType="separate"/>
                  </w:r>
                  <w:r>
                    <w:rPr>
                      <w:rStyle w:val="21"/>
                      <w:rFonts w:ascii="宋体" w:hAnsi="宋体" w:eastAsia="宋体" w:cs="宋体"/>
                    </w:rPr>
                    <w:t>6.9.3 CSCI合格性测试准备</w:t>
                  </w:r>
                  <w:r>
                    <w:tab/>
                  </w:r>
                  <w:r>
                    <w:fldChar w:fldCharType="begin"/>
                  </w:r>
                  <w:r>
                    <w:instrText xml:space="preserve"> PAGEREF _Toc464332230 \h </w:instrText>
                  </w:r>
                  <w:r>
                    <w:fldChar w:fldCharType="separate"/>
                  </w:r>
                  <w:r>
                    <w:t>32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"_Toc464332231" </w:instrText>
                  </w:r>
                  <w:r>
                    <w:fldChar w:fldCharType="separate"/>
                  </w:r>
                  <w:r>
                    <w:rPr>
                      <w:rStyle w:val="21"/>
                      <w:rFonts w:ascii="宋体" w:hAnsi="宋体" w:eastAsia="宋体" w:cs="宋体"/>
                    </w:rPr>
                    <w:t>6.9.4 CSCI合格性测试演练</w:t>
                  </w:r>
                  <w:r>
                    <w:tab/>
                  </w:r>
                  <w:r>
                    <w:fldChar w:fldCharType="begin"/>
                  </w:r>
                  <w:r>
                    <w:instrText xml:space="preserve"> PAGEREF _Toc464332231 \h </w:instrText>
                  </w:r>
                  <w:r>
                    <w:fldChar w:fldCharType="separate"/>
                  </w:r>
                  <w:r>
                    <w:t>32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"_Toc464332232" </w:instrText>
                  </w:r>
                  <w:r>
                    <w:fldChar w:fldCharType="separate"/>
                  </w:r>
                  <w:r>
                    <w:rPr>
                      <w:rStyle w:val="21"/>
                      <w:rFonts w:ascii="宋体" w:hAnsi="宋体" w:eastAsia="宋体" w:cs="宋体"/>
                    </w:rPr>
                    <w:t>6.9.5 CSCI合格性测试执行</w:t>
                  </w:r>
                  <w:r>
                    <w:tab/>
                  </w:r>
                  <w:r>
                    <w:fldChar w:fldCharType="begin"/>
                  </w:r>
                  <w:r>
                    <w:instrText xml:space="preserve"> PAGEREF _Toc464332232 \h </w:instrText>
                  </w:r>
                  <w:r>
                    <w:fldChar w:fldCharType="separate"/>
                  </w:r>
                  <w:r>
                    <w:t>33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"_Toc464332233" </w:instrText>
                  </w:r>
                  <w:r>
                    <w:fldChar w:fldCharType="separate"/>
                  </w:r>
                  <w:r>
                    <w:rPr>
                      <w:rStyle w:val="21"/>
                      <w:rFonts w:ascii="宋体" w:hAnsi="宋体" w:eastAsia="宋体" w:cs="宋体"/>
                    </w:rPr>
                    <w:t>6.9.6修改和再测试</w:t>
                  </w:r>
                  <w:r>
                    <w:tab/>
                  </w:r>
                  <w:r>
                    <w:fldChar w:fldCharType="begin"/>
                  </w:r>
                  <w:r>
                    <w:instrText xml:space="preserve"> PAGEREF _Toc464332233 \h </w:instrText>
                  </w:r>
                  <w:r>
                    <w:fldChar w:fldCharType="separate"/>
                  </w:r>
                  <w:r>
                    <w:t>33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"_Toc464332234" </w:instrText>
                  </w:r>
                  <w:r>
                    <w:fldChar w:fldCharType="separate"/>
                  </w:r>
                  <w:r>
                    <w:rPr>
                      <w:rStyle w:val="21"/>
                      <w:rFonts w:ascii="宋体" w:hAnsi="宋体" w:eastAsia="宋体" w:cs="宋体"/>
                    </w:rPr>
                    <w:t>6.9.7 CSCI合格性测试结果分析与记录</w:t>
                  </w:r>
                  <w:r>
                    <w:tab/>
                  </w:r>
                  <w:r>
                    <w:fldChar w:fldCharType="begin"/>
                  </w:r>
                  <w:r>
                    <w:instrText xml:space="preserve"> PAGEREF _Toc464332234 \h </w:instrText>
                  </w:r>
                  <w:r>
                    <w:fldChar w:fldCharType="separate"/>
                  </w:r>
                  <w:r>
                    <w:t>33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"_Toc464332235" </w:instrText>
                  </w:r>
                  <w:r>
                    <w:fldChar w:fldCharType="separate"/>
                  </w:r>
                  <w:r>
                    <w:rPr>
                      <w:rStyle w:val="21"/>
                      <w:rFonts w:ascii="宋体" w:hAnsi="宋体" w:eastAsia="宋体" w:cs="宋体"/>
                    </w:rPr>
                    <w:t>6.10 CSCI/HWCI集成和测试</w:t>
                  </w:r>
                  <w:r>
                    <w:tab/>
                  </w:r>
                  <w:r>
                    <w:fldChar w:fldCharType="begin"/>
                  </w:r>
                  <w:r>
                    <w:instrText xml:space="preserve"> PAGEREF _Toc464332235 \h </w:instrText>
                  </w:r>
                  <w:r>
                    <w:fldChar w:fldCharType="separate"/>
                  </w:r>
                  <w:r>
                    <w:t>33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"_Toc464332236" </w:instrText>
                  </w:r>
                  <w:r>
                    <w:fldChar w:fldCharType="separate"/>
                  </w:r>
                  <w:r>
                    <w:rPr>
                      <w:rStyle w:val="21"/>
                      <w:rFonts w:ascii="宋体" w:hAnsi="宋体" w:eastAsia="宋体" w:cs="宋体"/>
                    </w:rPr>
                    <w:t>6.10.1 CSCI/HWCI集成和测试准备</w:t>
                  </w:r>
                  <w:r>
                    <w:tab/>
                  </w:r>
                  <w:r>
                    <w:fldChar w:fldCharType="begin"/>
                  </w:r>
                  <w:r>
                    <w:instrText xml:space="preserve"> PAGEREF _Toc464332236 \h </w:instrText>
                  </w:r>
                  <w:r>
                    <w:fldChar w:fldCharType="separate"/>
                  </w:r>
                  <w:r>
                    <w:t>33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"_Toc464332237" </w:instrText>
                  </w:r>
                  <w:r>
                    <w:fldChar w:fldCharType="separate"/>
                  </w:r>
                  <w:r>
                    <w:rPr>
                      <w:rStyle w:val="21"/>
                      <w:rFonts w:ascii="宋体" w:hAnsi="宋体" w:eastAsia="宋体" w:cs="宋体"/>
                    </w:rPr>
                    <w:t>CSCI/HWCI集成和测试的测试用例（根据输入、预期输出和评价标准）、测试过程。测试用例应该覆盖系统范围设计和系统结构设计的所有方面。开发者应该将软件相关信息记录在软件开发文件中。</w:t>
                  </w:r>
                  <w:r>
                    <w:tab/>
                  </w:r>
                  <w:r>
                    <w:fldChar w:fldCharType="begin"/>
                  </w:r>
                  <w:r>
                    <w:instrText xml:space="preserve"> PAGEREF _Toc464332237 \h </w:instrText>
                  </w:r>
                  <w:r>
                    <w:fldChar w:fldCharType="separate"/>
                  </w:r>
                  <w:r>
                    <w:t>34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"_Toc464332238" </w:instrText>
                  </w:r>
                  <w:r>
                    <w:fldChar w:fldCharType="separate"/>
                  </w:r>
                  <w:r>
                    <w:rPr>
                      <w:rStyle w:val="21"/>
                      <w:rFonts w:ascii="宋体" w:hAnsi="宋体" w:eastAsia="宋体" w:cs="宋体"/>
                    </w:rPr>
                    <w:t>6.10.2 CSCI/HWCI集成和测试执行</w:t>
                  </w:r>
                  <w:r>
                    <w:tab/>
                  </w:r>
                  <w:r>
                    <w:fldChar w:fldCharType="begin"/>
                  </w:r>
                  <w:r>
                    <w:instrText xml:space="preserve"> PAGEREF _Toc464332238 \h </w:instrText>
                  </w:r>
                  <w:r>
                    <w:fldChar w:fldCharType="separate"/>
                  </w:r>
                  <w:r>
                    <w:t>34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"_Toc464332239" </w:instrText>
                  </w:r>
                  <w:r>
                    <w:fldChar w:fldCharType="separate"/>
                  </w:r>
                  <w:r>
                    <w:rPr>
                      <w:rStyle w:val="21"/>
                      <w:rFonts w:ascii="宋体" w:hAnsi="宋体" w:eastAsia="宋体" w:cs="宋体"/>
                    </w:rPr>
                    <w:t>6.10.3修改和再测试</w:t>
                  </w:r>
                  <w:r>
                    <w:tab/>
                  </w:r>
                  <w:r>
                    <w:fldChar w:fldCharType="begin"/>
                  </w:r>
                  <w:r>
                    <w:instrText xml:space="preserve"> PAGEREF _Toc464332239 \h </w:instrText>
                  </w:r>
                  <w:r>
                    <w:fldChar w:fldCharType="separate"/>
                  </w:r>
                  <w:r>
                    <w:t>34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"_Toc464332240" </w:instrText>
                  </w:r>
                  <w:r>
                    <w:fldChar w:fldCharType="separate"/>
                  </w:r>
                  <w:r>
                    <w:rPr>
                      <w:rStyle w:val="21"/>
                      <w:rFonts w:ascii="宋体" w:hAnsi="宋体" w:eastAsia="宋体" w:cs="宋体"/>
                    </w:rPr>
                    <w:t>6.10.4 CSCI/HWCI集成和测试结果分析</w:t>
                  </w:r>
                  <w:r>
                    <w:tab/>
                  </w:r>
                  <w:r>
                    <w:fldChar w:fldCharType="begin"/>
                  </w:r>
                  <w:r>
                    <w:instrText xml:space="preserve"> PAGEREF _Toc464332240 \h </w:instrText>
                  </w:r>
                  <w:r>
                    <w:fldChar w:fldCharType="separate"/>
                  </w:r>
                  <w:r>
                    <w:t>34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"_Toc464332241" </w:instrText>
                  </w:r>
                  <w:r>
                    <w:fldChar w:fldCharType="separate"/>
                  </w:r>
                  <w:r>
                    <w:rPr>
                      <w:rStyle w:val="21"/>
                      <w:rFonts w:ascii="宋体" w:hAnsi="宋体" w:eastAsia="宋体" w:cs="宋体"/>
                    </w:rPr>
                    <w:t>6.11实施详细软件开发活动的计划</w:t>
                  </w:r>
                  <w:r>
                    <w:tab/>
                  </w:r>
                  <w:r>
                    <w:fldChar w:fldCharType="begin"/>
                  </w:r>
                  <w:r>
                    <w:instrText xml:space="preserve"> PAGEREF _Toc464332241 \h </w:instrText>
                  </w:r>
                  <w:r>
                    <w:fldChar w:fldCharType="separate"/>
                  </w:r>
                  <w:r>
                    <w:t>34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"_Toc464332242" </w:instrText>
                  </w:r>
                  <w:r>
                    <w:fldChar w:fldCharType="separate"/>
                  </w:r>
                  <w:r>
                    <w:rPr>
                      <w:rStyle w:val="21"/>
                      <w:rFonts w:ascii="宋体" w:hAnsi="宋体" w:eastAsia="宋体" w:cs="宋体"/>
                    </w:rPr>
                    <w:t>6.11.1系统合格性测试的独立性</w:t>
                  </w:r>
                  <w:r>
                    <w:tab/>
                  </w:r>
                  <w:r>
                    <w:fldChar w:fldCharType="begin"/>
                  </w:r>
                  <w:r>
                    <w:instrText xml:space="preserve"> PAGEREF _Toc464332242 \h </w:instrText>
                  </w:r>
                  <w:r>
                    <w:fldChar w:fldCharType="separate"/>
                  </w:r>
                  <w:r>
                    <w:t>34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"_Toc464332243" </w:instrText>
                  </w:r>
                  <w:r>
                    <w:fldChar w:fldCharType="separate"/>
                  </w:r>
                  <w:r>
                    <w:rPr>
                      <w:rStyle w:val="21"/>
                      <w:rFonts w:ascii="宋体" w:hAnsi="宋体" w:eastAsia="宋体" w:cs="宋体"/>
                    </w:rPr>
                    <w:t>6.11.2在目标计算机系统（或模拟的环境）上的测试</w:t>
                  </w:r>
                  <w:r>
                    <w:tab/>
                  </w:r>
                  <w:r>
                    <w:fldChar w:fldCharType="begin"/>
                  </w:r>
                  <w:r>
                    <w:instrText xml:space="preserve"> PAGEREF _Toc464332243 \h </w:instrText>
                  </w:r>
                  <w:r>
                    <w:fldChar w:fldCharType="separate"/>
                  </w:r>
                  <w:r>
                    <w:t>35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"_Toc464332244" </w:instrText>
                  </w:r>
                  <w:r>
                    <w:fldChar w:fldCharType="separate"/>
                  </w:r>
                  <w:r>
                    <w:rPr>
                      <w:rStyle w:val="21"/>
                      <w:rFonts w:ascii="宋体" w:hAnsi="宋体" w:eastAsia="宋体" w:cs="宋体"/>
                    </w:rPr>
                    <w:t>6.11.3系统合格性测试准备</w:t>
                  </w:r>
                  <w:r>
                    <w:tab/>
                  </w:r>
                  <w:r>
                    <w:fldChar w:fldCharType="begin"/>
                  </w:r>
                  <w:r>
                    <w:instrText xml:space="preserve"> PAGEREF _Toc464332244 \h </w:instrText>
                  </w:r>
                  <w:r>
                    <w:fldChar w:fldCharType="separate"/>
                  </w:r>
                  <w:r>
                    <w:t>35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"_Toc464332245" </w:instrText>
                  </w:r>
                  <w:r>
                    <w:fldChar w:fldCharType="separate"/>
                  </w:r>
                  <w:r>
                    <w:rPr>
                      <w:rStyle w:val="21"/>
                      <w:rFonts w:ascii="宋体" w:hAnsi="宋体" w:eastAsia="宋体" w:cs="宋体"/>
                    </w:rPr>
                    <w:t>6.11.4系统合格性测试演练</w:t>
                  </w:r>
                  <w:r>
                    <w:tab/>
                  </w:r>
                  <w:r>
                    <w:fldChar w:fldCharType="begin"/>
                  </w:r>
                  <w:r>
                    <w:instrText xml:space="preserve"> PAGEREF _Toc464332245 \h </w:instrText>
                  </w:r>
                  <w:r>
                    <w:fldChar w:fldCharType="separate"/>
                  </w:r>
                  <w:r>
                    <w:t>35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"_Toc464332246" </w:instrText>
                  </w:r>
                  <w:r>
                    <w:fldChar w:fldCharType="separate"/>
                  </w:r>
                  <w:r>
                    <w:rPr>
                      <w:rStyle w:val="21"/>
                      <w:rFonts w:ascii="宋体" w:hAnsi="宋体" w:eastAsia="宋体" w:cs="宋体"/>
                    </w:rPr>
                    <w:t>6.11.5系统合格性测试执行</w:t>
                  </w:r>
                  <w:r>
                    <w:tab/>
                  </w:r>
                  <w:r>
                    <w:fldChar w:fldCharType="begin"/>
                  </w:r>
                  <w:r>
                    <w:instrText xml:space="preserve"> PAGEREF _Toc464332246 \h </w:instrText>
                  </w:r>
                  <w:r>
                    <w:fldChar w:fldCharType="separate"/>
                  </w:r>
                  <w:r>
                    <w:t>35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"_Toc464332247" </w:instrText>
                  </w:r>
                  <w:r>
                    <w:fldChar w:fldCharType="separate"/>
                  </w:r>
                  <w:r>
                    <w:rPr>
                      <w:rStyle w:val="21"/>
                      <w:rFonts w:ascii="宋体" w:hAnsi="宋体" w:eastAsia="宋体" w:cs="宋体"/>
                    </w:rPr>
                    <w:t>6.11.6修改和再测试</w:t>
                  </w:r>
                  <w:r>
                    <w:tab/>
                  </w:r>
                  <w:r>
                    <w:fldChar w:fldCharType="begin"/>
                  </w:r>
                  <w:r>
                    <w:instrText xml:space="preserve"> PAGEREF _Toc464332247 \h </w:instrText>
                  </w:r>
                  <w:r>
                    <w:fldChar w:fldCharType="separate"/>
                  </w:r>
                  <w:r>
                    <w:t>35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"_Toc464332248" </w:instrText>
                  </w:r>
                  <w:r>
                    <w:fldChar w:fldCharType="separate"/>
                  </w:r>
                  <w:r>
                    <w:rPr>
                      <w:rStyle w:val="21"/>
                      <w:rFonts w:ascii="宋体" w:hAnsi="宋体" w:eastAsia="宋体" w:cs="宋体"/>
                    </w:rPr>
                    <w:t>6.11.7系统合格性测试结果分析与记录</w:t>
                  </w:r>
                  <w:r>
                    <w:tab/>
                  </w:r>
                  <w:r>
                    <w:fldChar w:fldCharType="begin"/>
                  </w:r>
                  <w:r>
                    <w:instrText xml:space="preserve"> PAGEREF _Toc464332248 \h </w:instrText>
                  </w:r>
                  <w:r>
                    <w:fldChar w:fldCharType="separate"/>
                  </w:r>
                  <w:r>
                    <w:t>36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"_Toc464332249" </w:instrText>
                  </w:r>
                  <w:r>
                    <w:fldChar w:fldCharType="separate"/>
                  </w:r>
                  <w:r>
                    <w:rPr>
                      <w:rStyle w:val="21"/>
                      <w:rFonts w:ascii="宋体" w:hAnsi="宋体" w:eastAsia="宋体" w:cs="宋体"/>
                    </w:rPr>
                    <w:t>6.12软件使用准备</w:t>
                  </w:r>
                  <w:r>
                    <w:tab/>
                  </w:r>
                  <w:r>
                    <w:fldChar w:fldCharType="begin"/>
                  </w:r>
                  <w:r>
                    <w:instrText xml:space="preserve"> PAGEREF _Toc464332249 \h </w:instrText>
                  </w:r>
                  <w:r>
                    <w:fldChar w:fldCharType="separate"/>
                  </w:r>
                  <w:r>
                    <w:t>36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"_Toc464332250" </w:instrText>
                  </w:r>
                  <w:r>
                    <w:fldChar w:fldCharType="separate"/>
                  </w:r>
                  <w:r>
                    <w:rPr>
                      <w:rStyle w:val="21"/>
                      <w:rFonts w:ascii="宋体" w:hAnsi="宋体" w:eastAsia="宋体" w:cs="宋体"/>
                    </w:rPr>
                    <w:t>6.12.1可执行软件的准备</w:t>
                  </w:r>
                  <w:r>
                    <w:tab/>
                  </w:r>
                  <w:r>
                    <w:fldChar w:fldCharType="begin"/>
                  </w:r>
                  <w:r>
                    <w:instrText xml:space="preserve"> PAGEREF _Toc464332250 \h </w:instrText>
                  </w:r>
                  <w:r>
                    <w:fldChar w:fldCharType="separate"/>
                  </w:r>
                  <w:r>
                    <w:t>36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"_Toc464332251" </w:instrText>
                  </w:r>
                  <w:r>
                    <w:fldChar w:fldCharType="separate"/>
                  </w:r>
                  <w:r>
                    <w:rPr>
                      <w:rStyle w:val="21"/>
                      <w:rFonts w:ascii="宋体" w:hAnsi="宋体" w:eastAsia="宋体" w:cs="宋体"/>
                    </w:rPr>
                    <w:t>6.12.2用户现场的版本说明准备</w:t>
                  </w:r>
                  <w:r>
                    <w:tab/>
                  </w:r>
                  <w:r>
                    <w:fldChar w:fldCharType="begin"/>
                  </w:r>
                  <w:r>
                    <w:instrText xml:space="preserve"> PAGEREF _Toc464332251 \h </w:instrText>
                  </w:r>
                  <w:r>
                    <w:fldChar w:fldCharType="separate"/>
                  </w:r>
                  <w:r>
                    <w:t>36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"_Toc464332252" </w:instrText>
                  </w:r>
                  <w:r>
                    <w:fldChar w:fldCharType="separate"/>
                  </w:r>
                  <w:r>
                    <w:rPr>
                      <w:rStyle w:val="21"/>
                      <w:rFonts w:ascii="宋体" w:hAnsi="宋体" w:eastAsia="宋体" w:cs="宋体"/>
                    </w:rPr>
                    <w:t>6.12.3用户手册的准备</w:t>
                  </w:r>
                  <w:r>
                    <w:tab/>
                  </w:r>
                  <w:r>
                    <w:fldChar w:fldCharType="begin"/>
                  </w:r>
                  <w:r>
                    <w:instrText xml:space="preserve"> PAGEREF _Toc464332252 \h </w:instrText>
                  </w:r>
                  <w:r>
                    <w:fldChar w:fldCharType="separate"/>
                  </w:r>
                  <w:r>
                    <w:t>36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"_Toc464332253" </w:instrText>
                  </w:r>
                  <w:r>
                    <w:fldChar w:fldCharType="separate"/>
                  </w:r>
                  <w:r>
                    <w:rPr>
                      <w:rStyle w:val="21"/>
                      <w:rFonts w:ascii="宋体" w:hAnsi="宋体" w:eastAsia="宋体" w:cs="宋体"/>
                    </w:rPr>
                    <w:t>6.12.4在用户现场的安装</w:t>
                  </w:r>
                  <w:r>
                    <w:tab/>
                  </w:r>
                  <w:r>
                    <w:fldChar w:fldCharType="begin"/>
                  </w:r>
                  <w:r>
                    <w:instrText xml:space="preserve"> PAGEREF _Toc464332253 \h </w:instrText>
                  </w:r>
                  <w:r>
                    <w:fldChar w:fldCharType="separate"/>
                  </w:r>
                  <w:r>
                    <w:t>36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"_Toc464332254" </w:instrText>
                  </w:r>
                  <w:r>
                    <w:fldChar w:fldCharType="separate"/>
                  </w:r>
                  <w:r>
                    <w:rPr>
                      <w:rStyle w:val="21"/>
                      <w:rFonts w:ascii="宋体" w:hAnsi="宋体" w:eastAsia="宋体" w:cs="宋体"/>
                    </w:rPr>
                    <w:t>6.13软件移交准备</w:t>
                  </w:r>
                  <w:r>
                    <w:tab/>
                  </w:r>
                  <w:r>
                    <w:fldChar w:fldCharType="begin"/>
                  </w:r>
                  <w:r>
                    <w:instrText xml:space="preserve"> PAGEREF _Toc464332254 \h </w:instrText>
                  </w:r>
                  <w:r>
                    <w:fldChar w:fldCharType="separate"/>
                  </w:r>
                  <w:r>
                    <w:t>36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"_Toc464332255" </w:instrText>
                  </w:r>
                  <w:r>
                    <w:fldChar w:fldCharType="separate"/>
                  </w:r>
                  <w:r>
                    <w:rPr>
                      <w:rStyle w:val="21"/>
                      <w:rFonts w:ascii="宋体" w:hAnsi="宋体" w:eastAsia="宋体" w:cs="宋体"/>
                    </w:rPr>
                    <w:t>6.13.1可执行软件的准备</w:t>
                  </w:r>
                  <w:r>
                    <w:tab/>
                  </w:r>
                  <w:r>
                    <w:fldChar w:fldCharType="begin"/>
                  </w:r>
                  <w:r>
                    <w:instrText xml:space="preserve"> PAGEREF _Toc464332255 \h </w:instrText>
                  </w:r>
                  <w:r>
                    <w:fldChar w:fldCharType="separate"/>
                  </w:r>
                  <w:r>
                    <w:t>36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"_Toc464332256" </w:instrText>
                  </w:r>
                  <w:r>
                    <w:fldChar w:fldCharType="separate"/>
                  </w:r>
                  <w:r>
                    <w:rPr>
                      <w:rStyle w:val="21"/>
                      <w:rFonts w:ascii="宋体" w:hAnsi="宋体" w:eastAsia="宋体" w:cs="宋体"/>
                    </w:rPr>
                    <w:t>6.13.2源文件准备</w:t>
                  </w:r>
                  <w:r>
                    <w:tab/>
                  </w:r>
                  <w:r>
                    <w:fldChar w:fldCharType="begin"/>
                  </w:r>
                  <w:r>
                    <w:instrText xml:space="preserve"> PAGEREF _Toc464332256 \h </w:instrText>
                  </w:r>
                  <w:r>
                    <w:fldChar w:fldCharType="separate"/>
                  </w:r>
                  <w:r>
                    <w:t>36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"_Toc464332257" </w:instrText>
                  </w:r>
                  <w:r>
                    <w:fldChar w:fldCharType="separate"/>
                  </w:r>
                  <w:r>
                    <w:rPr>
                      <w:rStyle w:val="21"/>
                      <w:rFonts w:ascii="宋体" w:hAnsi="宋体" w:eastAsia="宋体" w:cs="宋体"/>
                    </w:rPr>
                    <w:t>6.13.3支持现场的版本说明的准备</w:t>
                  </w:r>
                  <w:r>
                    <w:tab/>
                  </w:r>
                  <w:r>
                    <w:fldChar w:fldCharType="begin"/>
                  </w:r>
                  <w:r>
                    <w:instrText xml:space="preserve"> PAGEREF _Toc464332257 \h </w:instrText>
                  </w:r>
                  <w:r>
                    <w:fldChar w:fldCharType="separate"/>
                  </w:r>
                  <w:r>
                    <w:t>37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"_Toc464332258" </w:instrText>
                  </w:r>
                  <w:r>
                    <w:fldChar w:fldCharType="separate"/>
                  </w:r>
                  <w:r>
                    <w:rPr>
                      <w:rStyle w:val="21"/>
                      <w:rFonts w:ascii="宋体" w:hAnsi="宋体" w:eastAsia="宋体" w:cs="宋体"/>
                    </w:rPr>
                    <w:t>6.13.4 “已完成”的CSCI设计和其他的软件支持信息的准备</w:t>
                  </w:r>
                  <w:r>
                    <w:tab/>
                  </w:r>
                  <w:r>
                    <w:fldChar w:fldCharType="begin"/>
                  </w:r>
                  <w:r>
                    <w:instrText xml:space="preserve"> PAGEREF _Toc464332258 \h </w:instrText>
                  </w:r>
                  <w:r>
                    <w:fldChar w:fldCharType="separate"/>
                  </w:r>
                  <w:r>
                    <w:t>37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"_Toc464332259" </w:instrText>
                  </w:r>
                  <w:r>
                    <w:fldChar w:fldCharType="separate"/>
                  </w:r>
                  <w:r>
                    <w:rPr>
                      <w:rStyle w:val="21"/>
                      <w:rFonts w:ascii="宋体" w:hAnsi="宋体" w:eastAsia="宋体" w:cs="宋体"/>
                    </w:rPr>
                    <w:t>6.13.5系统设计说明的更新</w:t>
                  </w:r>
                  <w:r>
                    <w:tab/>
                  </w:r>
                  <w:r>
                    <w:fldChar w:fldCharType="begin"/>
                  </w:r>
                  <w:r>
                    <w:instrText xml:space="preserve"> PAGEREF _Toc464332259 \h </w:instrText>
                  </w:r>
                  <w:r>
                    <w:fldChar w:fldCharType="separate"/>
                  </w:r>
                  <w:r>
                    <w:t>37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"_Toc464332260" </w:instrText>
                  </w:r>
                  <w:r>
                    <w:fldChar w:fldCharType="separate"/>
                  </w:r>
                  <w:r>
                    <w:rPr>
                      <w:rStyle w:val="21"/>
                      <w:rFonts w:ascii="宋体" w:hAnsi="宋体" w:eastAsia="宋体" w:cs="宋体"/>
                    </w:rPr>
                    <w:t>6.13.6支持手册准备</w:t>
                  </w:r>
                  <w:r>
                    <w:tab/>
                  </w:r>
                  <w:r>
                    <w:fldChar w:fldCharType="begin"/>
                  </w:r>
                  <w:r>
                    <w:instrText xml:space="preserve"> PAGEREF _Toc464332260 \h </w:instrText>
                  </w:r>
                  <w:r>
                    <w:fldChar w:fldCharType="separate"/>
                  </w:r>
                  <w:r>
                    <w:t>37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"_Toc464332261" </w:instrText>
                  </w:r>
                  <w:r>
                    <w:fldChar w:fldCharType="separate"/>
                  </w:r>
                  <w:r>
                    <w:rPr>
                      <w:rStyle w:val="21"/>
                      <w:rFonts w:ascii="宋体" w:hAnsi="宋体" w:eastAsia="宋体" w:cs="宋体"/>
                    </w:rPr>
                    <w:t>6.13.7到指定支持现场的移交</w:t>
                  </w:r>
                  <w:r>
                    <w:tab/>
                  </w:r>
                  <w:r>
                    <w:fldChar w:fldCharType="begin"/>
                  </w:r>
                  <w:r>
                    <w:instrText xml:space="preserve"> PAGEREF _Toc464332261 \h </w:instrText>
                  </w:r>
                  <w:r>
                    <w:fldChar w:fldCharType="separate"/>
                  </w:r>
                  <w:r>
                    <w:t>37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"_Toc464332262" </w:instrText>
                  </w:r>
                  <w:r>
                    <w:fldChar w:fldCharType="separate"/>
                  </w:r>
                  <w:r>
                    <w:rPr>
                      <w:rStyle w:val="21"/>
                      <w:rFonts w:ascii="宋体" w:hAnsi="宋体" w:eastAsia="宋体" w:cs="宋体"/>
                    </w:rPr>
                    <w:t>6.13.8 非移交的产品</w:t>
                  </w:r>
                  <w:r>
                    <w:tab/>
                  </w:r>
                  <w:r>
                    <w:fldChar w:fldCharType="begin"/>
                  </w:r>
                  <w:r>
                    <w:instrText xml:space="preserve"> PAGEREF _Toc464332262 \h </w:instrText>
                  </w:r>
                  <w:r>
                    <w:fldChar w:fldCharType="separate"/>
                  </w:r>
                  <w:r>
                    <w:t>37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"_Toc464332263" </w:instrText>
                  </w:r>
                  <w:r>
                    <w:fldChar w:fldCharType="separate"/>
                  </w:r>
                  <w:r>
                    <w:rPr>
                      <w:rStyle w:val="21"/>
                      <w:rFonts w:ascii="宋体" w:hAnsi="宋体" w:eastAsia="宋体" w:cs="宋体"/>
                    </w:rPr>
                    <w:t>6.14软件配置管理</w:t>
                  </w:r>
                  <w:r>
                    <w:tab/>
                  </w:r>
                  <w:r>
                    <w:fldChar w:fldCharType="begin"/>
                  </w:r>
                  <w:r>
                    <w:instrText xml:space="preserve"> PAGEREF _Toc464332263 \h </w:instrText>
                  </w:r>
                  <w:r>
                    <w:fldChar w:fldCharType="separate"/>
                  </w:r>
                  <w:r>
                    <w:t>37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"_Toc464332264" </w:instrText>
                  </w:r>
                  <w:r>
                    <w:fldChar w:fldCharType="separate"/>
                  </w:r>
                  <w:r>
                    <w:rPr>
                      <w:rStyle w:val="21"/>
                      <w:rFonts w:ascii="宋体" w:hAnsi="宋体" w:eastAsia="宋体" w:cs="宋体"/>
                    </w:rPr>
                    <w:t>6.14.1配置标识</w:t>
                  </w:r>
                  <w:r>
                    <w:tab/>
                  </w:r>
                  <w:r>
                    <w:fldChar w:fldCharType="begin"/>
                  </w:r>
                  <w:r>
                    <w:instrText xml:space="preserve"> PAGEREF _Toc464332264 \h </w:instrText>
                  </w:r>
                  <w:r>
                    <w:fldChar w:fldCharType="separate"/>
                  </w:r>
                  <w:r>
                    <w:t>37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"_Toc464332265" </w:instrText>
                  </w:r>
                  <w:r>
                    <w:fldChar w:fldCharType="separate"/>
                  </w:r>
                  <w:r>
                    <w:rPr>
                      <w:rStyle w:val="21"/>
                      <w:rFonts w:ascii="宋体" w:hAnsi="宋体" w:eastAsia="宋体" w:cs="宋体"/>
                    </w:rPr>
                    <w:t>6.14.2配置控制</w:t>
                  </w:r>
                  <w:r>
                    <w:tab/>
                  </w:r>
                  <w:r>
                    <w:fldChar w:fldCharType="begin"/>
                  </w:r>
                  <w:r>
                    <w:instrText xml:space="preserve"> PAGEREF _Toc464332265 \h </w:instrText>
                  </w:r>
                  <w:r>
                    <w:fldChar w:fldCharType="separate"/>
                  </w:r>
                  <w:r>
                    <w:t>38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"_Toc464332266" </w:instrText>
                  </w:r>
                  <w:r>
                    <w:fldChar w:fldCharType="separate"/>
                  </w:r>
                  <w:r>
                    <w:rPr>
                      <w:rStyle w:val="21"/>
                      <w:rFonts w:ascii="宋体" w:hAnsi="宋体" w:eastAsia="宋体" w:cs="宋体"/>
                    </w:rPr>
                    <w:t>6.14.3配置状态统计</w:t>
                  </w:r>
                  <w:r>
                    <w:tab/>
                  </w:r>
                  <w:r>
                    <w:fldChar w:fldCharType="begin"/>
                  </w:r>
                  <w:r>
                    <w:instrText xml:space="preserve"> PAGEREF _Toc464332266 \h </w:instrText>
                  </w:r>
                  <w:r>
                    <w:fldChar w:fldCharType="separate"/>
                  </w:r>
                  <w:r>
                    <w:t>38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"_Toc464332267" </w:instrText>
                  </w:r>
                  <w:r>
                    <w:fldChar w:fldCharType="separate"/>
                  </w:r>
                  <w:r>
                    <w:rPr>
                      <w:rStyle w:val="21"/>
                      <w:rFonts w:ascii="宋体" w:hAnsi="宋体" w:eastAsia="宋体" w:cs="宋体"/>
                    </w:rPr>
                    <w:t>6.14.4配置审核</w:t>
                  </w:r>
                  <w:r>
                    <w:tab/>
                  </w:r>
                  <w:r>
                    <w:fldChar w:fldCharType="begin"/>
                  </w:r>
                  <w:r>
                    <w:instrText xml:space="preserve"> PAGEREF _Toc464332267 \h </w:instrText>
                  </w:r>
                  <w:r>
                    <w:fldChar w:fldCharType="separate"/>
                  </w:r>
                  <w:r>
                    <w:t>39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"_Toc464332268" </w:instrText>
                  </w:r>
                  <w:r>
                    <w:fldChar w:fldCharType="separate"/>
                  </w:r>
                  <w:r>
                    <w:rPr>
                      <w:rStyle w:val="21"/>
                      <w:rFonts w:ascii="宋体" w:hAnsi="宋体" w:eastAsia="宋体" w:cs="宋体"/>
                    </w:rPr>
                    <w:t>6.14.5发行管理和交付</w:t>
                  </w:r>
                  <w:r>
                    <w:tab/>
                  </w:r>
                  <w:r>
                    <w:fldChar w:fldCharType="begin"/>
                  </w:r>
                  <w:r>
                    <w:instrText xml:space="preserve"> PAGEREF _Toc464332268 \h </w:instrText>
                  </w:r>
                  <w:r>
                    <w:fldChar w:fldCharType="separate"/>
                  </w:r>
                  <w:r>
                    <w:t>39</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"_Toc464332269" </w:instrText>
                  </w:r>
                  <w:r>
                    <w:fldChar w:fldCharType="separate"/>
                  </w:r>
                  <w:r>
                    <w:rPr>
                      <w:rStyle w:val="21"/>
                      <w:rFonts w:ascii="宋体" w:hAnsi="宋体" w:eastAsia="宋体" w:cs="宋体"/>
                    </w:rPr>
                    <w:t>6.15软件产品评估</w:t>
                  </w:r>
                  <w:r>
                    <w:tab/>
                  </w:r>
                  <w:r>
                    <w:fldChar w:fldCharType="begin"/>
                  </w:r>
                  <w:r>
                    <w:instrText xml:space="preserve"> PAGEREF _Toc464332269 \h </w:instrText>
                  </w:r>
                  <w:r>
                    <w:fldChar w:fldCharType="separate"/>
                  </w:r>
                  <w:r>
                    <w:t>39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"_Toc464332270" </w:instrText>
                  </w:r>
                  <w:r>
                    <w:fldChar w:fldCharType="separate"/>
                  </w:r>
                  <w:r>
                    <w:rPr>
                      <w:rStyle w:val="21"/>
                      <w:rFonts w:ascii="宋体" w:hAnsi="宋体" w:eastAsia="宋体" w:cs="宋体"/>
                    </w:rPr>
                    <w:t>6.15.1中间阶段的和最终的软件产品评估</w:t>
                  </w:r>
                  <w:r>
                    <w:tab/>
                  </w:r>
                  <w:r>
                    <w:fldChar w:fldCharType="begin"/>
                  </w:r>
                  <w:r>
                    <w:instrText xml:space="preserve"> PAGEREF _Toc464332270 \h </w:instrText>
                  </w:r>
                  <w:r>
                    <w:fldChar w:fldCharType="separate"/>
                  </w:r>
                  <w:r>
                    <w:t>39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"_Toc464332271" </w:instrText>
                  </w:r>
                  <w:r>
                    <w:fldChar w:fldCharType="separate"/>
                  </w:r>
                  <w:r>
                    <w:rPr>
                      <w:rStyle w:val="21"/>
                      <w:rFonts w:ascii="宋体" w:hAnsi="宋体" w:eastAsia="宋体" w:cs="宋体"/>
                    </w:rPr>
                    <w:t>6.15.2软件产品评估记录（包括所记录的具体条目）</w:t>
                  </w:r>
                  <w:r>
                    <w:tab/>
                  </w:r>
                  <w:r>
                    <w:fldChar w:fldCharType="begin"/>
                  </w:r>
                  <w:r>
                    <w:instrText xml:space="preserve"> PAGEREF _Toc464332271 \h </w:instrText>
                  </w:r>
                  <w:r>
                    <w:fldChar w:fldCharType="separate"/>
                  </w:r>
                  <w:r>
                    <w:t>39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"_Toc464332272" </w:instrText>
                  </w:r>
                  <w:r>
                    <w:fldChar w:fldCharType="separate"/>
                  </w:r>
                  <w:r>
                    <w:rPr>
                      <w:rStyle w:val="21"/>
                      <w:rFonts w:ascii="宋体" w:hAnsi="宋体" w:eastAsia="宋体" w:cs="宋体"/>
                    </w:rPr>
                    <w:t>6.15.3软件产品评估的独立性</w:t>
                  </w:r>
                  <w:r>
                    <w:tab/>
                  </w:r>
                  <w:r>
                    <w:fldChar w:fldCharType="begin"/>
                  </w:r>
                  <w:r>
                    <w:instrText xml:space="preserve"> PAGEREF _Toc464332272 \h </w:instrText>
                  </w:r>
                  <w:r>
                    <w:fldChar w:fldCharType="separate"/>
                  </w:r>
                  <w:r>
                    <w:t>40</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"_Toc464332273" </w:instrText>
                  </w:r>
                  <w:r>
                    <w:fldChar w:fldCharType="separate"/>
                  </w:r>
                  <w:r>
                    <w:rPr>
                      <w:rStyle w:val="21"/>
                      <w:rFonts w:ascii="宋体" w:hAnsi="宋体" w:eastAsia="宋体" w:cs="宋体"/>
                    </w:rPr>
                    <w:t>6.16软件质量保证</w:t>
                  </w:r>
                  <w:r>
                    <w:tab/>
                  </w:r>
                  <w:r>
                    <w:fldChar w:fldCharType="begin"/>
                  </w:r>
                  <w:r>
                    <w:instrText xml:space="preserve"> PAGEREF _Toc464332273 \h </w:instrText>
                  </w:r>
                  <w:r>
                    <w:fldChar w:fldCharType="separate"/>
                  </w:r>
                  <w:r>
                    <w:t>40</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"_Toc464332274" </w:instrText>
                  </w:r>
                  <w:r>
                    <w:fldChar w:fldCharType="separate"/>
                  </w:r>
                  <w:r>
                    <w:rPr>
                      <w:rStyle w:val="21"/>
                      <w:rFonts w:ascii="宋体" w:hAnsi="宋体" w:eastAsia="宋体" w:cs="宋体"/>
                    </w:rPr>
                    <w:t>6.16.1软件质量保证评估</w:t>
                  </w:r>
                  <w:r>
                    <w:tab/>
                  </w:r>
                  <w:r>
                    <w:fldChar w:fldCharType="begin"/>
                  </w:r>
                  <w:r>
                    <w:instrText xml:space="preserve"> PAGEREF _Toc464332274 \h </w:instrText>
                  </w:r>
                  <w:r>
                    <w:fldChar w:fldCharType="separate"/>
                  </w:r>
                  <w:r>
                    <w:t>40</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"_Toc464332275" </w:instrText>
                  </w:r>
                  <w:r>
                    <w:fldChar w:fldCharType="separate"/>
                  </w:r>
                  <w:r>
                    <w:rPr>
                      <w:rStyle w:val="21"/>
                      <w:rFonts w:ascii="宋体" w:hAnsi="宋体" w:eastAsia="宋体" w:cs="宋体"/>
                    </w:rPr>
                    <w:t>6.16.2软件质量保证记录、包括所记录的具体条目</w:t>
                  </w:r>
                  <w:r>
                    <w:tab/>
                  </w:r>
                  <w:r>
                    <w:fldChar w:fldCharType="begin"/>
                  </w:r>
                  <w:r>
                    <w:instrText xml:space="preserve"> PAGEREF _Toc464332275 \h </w:instrText>
                  </w:r>
                  <w:r>
                    <w:fldChar w:fldCharType="separate"/>
                  </w:r>
                  <w:r>
                    <w:t>40</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"_Toc464332276" </w:instrText>
                  </w:r>
                  <w:r>
                    <w:fldChar w:fldCharType="separate"/>
                  </w:r>
                  <w:r>
                    <w:rPr>
                      <w:rStyle w:val="21"/>
                      <w:rFonts w:ascii="宋体" w:hAnsi="宋体" w:eastAsia="宋体" w:cs="宋体"/>
                    </w:rPr>
                    <w:t>6.16.3软件质量保证的独立性</w:t>
                  </w:r>
                  <w:r>
                    <w:tab/>
                  </w:r>
                  <w:r>
                    <w:fldChar w:fldCharType="begin"/>
                  </w:r>
                  <w:r>
                    <w:instrText xml:space="preserve"> PAGEREF _Toc464332276 \h </w:instrText>
                  </w:r>
                  <w:r>
                    <w:fldChar w:fldCharType="separate"/>
                  </w:r>
                  <w:r>
                    <w:t>40</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"_Toc464332277" </w:instrText>
                  </w:r>
                  <w:r>
                    <w:fldChar w:fldCharType="separate"/>
                  </w:r>
                  <w:r>
                    <w:rPr>
                      <w:rStyle w:val="21"/>
                      <w:rFonts w:ascii="宋体" w:hAnsi="宋体" w:eastAsia="宋体" w:cs="宋体"/>
                    </w:rPr>
                    <w:t>6.17问题解决过程（更正活动）</w:t>
                  </w:r>
                  <w:r>
                    <w:tab/>
                  </w:r>
                  <w:r>
                    <w:fldChar w:fldCharType="begin"/>
                  </w:r>
                  <w:r>
                    <w:instrText xml:space="preserve"> PAGEREF _Toc464332277 \h </w:instrText>
                  </w:r>
                  <w:r>
                    <w:fldChar w:fldCharType="separate"/>
                  </w:r>
                  <w:r>
                    <w:t>41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"_Toc464332278" </w:instrText>
                  </w:r>
                  <w:r>
                    <w:fldChar w:fldCharType="separate"/>
                  </w:r>
                  <w:r>
                    <w:rPr>
                      <w:rStyle w:val="21"/>
                      <w:rFonts w:ascii="宋体" w:hAnsi="宋体" w:eastAsia="宋体" w:cs="宋体"/>
                    </w:rPr>
                    <w:t>6.17.1问题/变更报告</w:t>
                  </w:r>
                  <w:r>
                    <w:tab/>
                  </w:r>
                  <w:r>
                    <w:fldChar w:fldCharType="begin"/>
                  </w:r>
                  <w:r>
                    <w:instrText xml:space="preserve"> PAGEREF _Toc464332278 \h </w:instrText>
                  </w:r>
                  <w:r>
                    <w:fldChar w:fldCharType="separate"/>
                  </w:r>
                  <w:r>
                    <w:t>41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"_Toc464332279" </w:instrText>
                  </w:r>
                  <w:r>
                    <w:fldChar w:fldCharType="separate"/>
                  </w:r>
                  <w:r>
                    <w:rPr>
                      <w:rStyle w:val="21"/>
                      <w:rFonts w:ascii="宋体" w:hAnsi="宋体" w:eastAsia="宋体" w:cs="宋体"/>
                    </w:rPr>
                    <w:t>6.17.2更正活动系统</w:t>
                  </w:r>
                  <w:r>
                    <w:tab/>
                  </w:r>
                  <w:r>
                    <w:fldChar w:fldCharType="begin"/>
                  </w:r>
                  <w:r>
                    <w:instrText xml:space="preserve"> PAGEREF _Toc464332279 \h </w:instrText>
                  </w:r>
                  <w:r>
                    <w:fldChar w:fldCharType="separate"/>
                  </w:r>
                  <w:r>
                    <w:t>41</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"_Toc464332280" </w:instrText>
                  </w:r>
                  <w:r>
                    <w:fldChar w:fldCharType="separate"/>
                  </w:r>
                  <w:r>
                    <w:rPr>
                      <w:rStyle w:val="21"/>
                      <w:rFonts w:ascii="宋体" w:hAnsi="宋体" w:eastAsia="宋体" w:cs="宋体"/>
                    </w:rPr>
                    <w:t>6.18联合评审（联合技术评审和联合管理评审）</w:t>
                  </w:r>
                  <w:r>
                    <w:tab/>
                  </w:r>
                  <w:r>
                    <w:fldChar w:fldCharType="begin"/>
                  </w:r>
                  <w:r>
                    <w:instrText xml:space="preserve"> PAGEREF _Toc464332280 \h </w:instrText>
                  </w:r>
                  <w:r>
                    <w:fldChar w:fldCharType="separate"/>
                  </w:r>
                  <w:r>
                    <w:t>41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"_Toc464332281" </w:instrText>
                  </w:r>
                  <w:r>
                    <w:fldChar w:fldCharType="separate"/>
                  </w:r>
                  <w:r>
                    <w:rPr>
                      <w:rStyle w:val="21"/>
                      <w:rFonts w:ascii="宋体" w:hAnsi="宋体" w:eastAsia="宋体" w:cs="宋体"/>
                    </w:rPr>
                    <w:t>6.18.1联合技术评审包括组建议的评审</w:t>
                  </w:r>
                  <w:r>
                    <w:tab/>
                  </w:r>
                  <w:r>
                    <w:fldChar w:fldCharType="begin"/>
                  </w:r>
                  <w:r>
                    <w:instrText xml:space="preserve"> PAGEREF _Toc464332281 \h </w:instrText>
                  </w:r>
                  <w:r>
                    <w:fldChar w:fldCharType="separate"/>
                  </w:r>
                  <w:r>
                    <w:t>41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"_Toc464332282" </w:instrText>
                  </w:r>
                  <w:r>
                    <w:fldChar w:fldCharType="separate"/>
                  </w:r>
                  <w:r>
                    <w:rPr>
                      <w:rStyle w:val="21"/>
                      <w:rFonts w:ascii="宋体" w:hAnsi="宋体" w:eastAsia="宋体" w:cs="宋体"/>
                    </w:rPr>
                    <w:t>6.18.2联合管理评审包括组建议的评审</w:t>
                  </w:r>
                  <w:r>
                    <w:tab/>
                  </w:r>
                  <w:r>
                    <w:fldChar w:fldCharType="begin"/>
                  </w:r>
                  <w:r>
                    <w:instrText xml:space="preserve"> PAGEREF _Toc464332282 \h </w:instrText>
                  </w:r>
                  <w:r>
                    <w:fldChar w:fldCharType="separate"/>
                  </w:r>
                  <w:r>
                    <w:t>42</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"_Toc464332283" </w:instrText>
                  </w:r>
                  <w:r>
                    <w:fldChar w:fldCharType="separate"/>
                  </w:r>
                  <w:r>
                    <w:rPr>
                      <w:rStyle w:val="21"/>
                      <w:rFonts w:ascii="宋体" w:hAnsi="宋体" w:eastAsia="宋体" w:cs="宋体"/>
                    </w:rPr>
                    <w:t>6.19文档编制</w:t>
                  </w:r>
                  <w:r>
                    <w:tab/>
                  </w:r>
                  <w:r>
                    <w:fldChar w:fldCharType="begin"/>
                  </w:r>
                  <w:r>
                    <w:instrText xml:space="preserve"> PAGEREF _Toc464332283 \h </w:instrText>
                  </w:r>
                  <w:r>
                    <w:fldChar w:fldCharType="separate"/>
                  </w:r>
                  <w:r>
                    <w:t>42</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"_Toc464332284" </w:instrText>
                  </w:r>
                  <w:r>
                    <w:fldChar w:fldCharType="separate"/>
                  </w:r>
                  <w:r>
                    <w:rPr>
                      <w:rStyle w:val="21"/>
                      <w:rFonts w:ascii="宋体" w:hAnsi="宋体" w:eastAsia="宋体" w:cs="宋体"/>
                    </w:rPr>
                    <w:t>7.进度表和活动网络图</w:t>
                  </w:r>
                  <w:r>
                    <w:tab/>
                  </w:r>
                  <w:r>
                    <w:fldChar w:fldCharType="begin"/>
                  </w:r>
                  <w:r>
                    <w:instrText xml:space="preserve"> PAGEREF _Toc464332284 \h </w:instrText>
                  </w:r>
                  <w:r>
                    <w:fldChar w:fldCharType="separate"/>
                  </w:r>
                  <w:r>
                    <w:t>43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"_Toc464332285" </w:instrText>
                  </w:r>
                  <w:r>
                    <w:fldChar w:fldCharType="separate"/>
                  </w:r>
                  <w:r>
                    <w:rPr>
                      <w:rStyle w:val="21"/>
                      <w:rFonts w:ascii="宋体" w:hAnsi="宋体" w:eastAsia="宋体" w:cs="宋体"/>
                    </w:rPr>
                    <w:t>7.1进度表</w:t>
                  </w:r>
                  <w:r>
                    <w:tab/>
                  </w:r>
                  <w:r>
                    <w:fldChar w:fldCharType="begin"/>
                  </w:r>
                  <w:r>
                    <w:instrText xml:space="preserve"> PAGEREF _Toc464332285 \h </w:instrText>
                  </w:r>
                  <w:r>
                    <w:fldChar w:fldCharType="separate"/>
                  </w:r>
                  <w:r>
                    <w:t>43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"_Toc464332286" </w:instrText>
                  </w:r>
                  <w:r>
                    <w:fldChar w:fldCharType="separate"/>
                  </w:r>
                  <w:r>
                    <w:rPr>
                      <w:rStyle w:val="21"/>
                      <w:rFonts w:ascii="宋体" w:hAnsi="宋体" w:eastAsia="宋体" w:cs="宋体"/>
                    </w:rPr>
                    <w:t>7.2活动网络图</w:t>
                  </w:r>
                  <w:r>
                    <w:tab/>
                  </w:r>
                  <w:r>
                    <w:fldChar w:fldCharType="begin"/>
                  </w:r>
                  <w:r>
                    <w:instrText xml:space="preserve"> PAGEREF _Toc464332286 \h </w:instrText>
                  </w:r>
                  <w:r>
                    <w:fldChar w:fldCharType="separate"/>
                  </w:r>
                  <w:r>
                    <w:t>44</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"_Toc464332287" </w:instrText>
                  </w:r>
                  <w:r>
                    <w:fldChar w:fldCharType="separate"/>
                  </w:r>
                  <w:r>
                    <w:rPr>
                      <w:rStyle w:val="21"/>
                      <w:rFonts w:ascii="宋体" w:hAnsi="宋体" w:eastAsia="宋体" w:cs="宋体"/>
                    </w:rPr>
                    <w:t>8.项目组织和资源</w:t>
                  </w:r>
                  <w:r>
                    <w:tab/>
                  </w:r>
                  <w:r>
                    <w:fldChar w:fldCharType="begin"/>
                  </w:r>
                  <w:r>
                    <w:instrText xml:space="preserve"> PAGEREF _Toc464332287 \h </w:instrText>
                  </w:r>
                  <w:r>
                    <w:fldChar w:fldCharType="separate"/>
                  </w:r>
                  <w:r>
                    <w:t>44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"_Toc464332288" </w:instrText>
                  </w:r>
                  <w:r>
                    <w:fldChar w:fldCharType="separate"/>
                  </w:r>
                  <w:r>
                    <w:rPr>
                      <w:rStyle w:val="21"/>
                      <w:rFonts w:ascii="宋体" w:hAnsi="宋体" w:eastAsia="宋体" w:cs="宋体"/>
                    </w:rPr>
                    <w:t>8.1项目组织</w:t>
                  </w:r>
                  <w:r>
                    <w:tab/>
                  </w:r>
                  <w:r>
                    <w:fldChar w:fldCharType="begin"/>
                  </w:r>
                  <w:r>
                    <w:instrText xml:space="preserve"> PAGEREF _Toc464332288 \h </w:instrText>
                  </w:r>
                  <w:r>
                    <w:fldChar w:fldCharType="separate"/>
                  </w:r>
                  <w:r>
                    <w:t>44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"_Toc464332289" </w:instrText>
                  </w:r>
                  <w:r>
                    <w:fldChar w:fldCharType="separate"/>
                  </w:r>
                  <w:r>
                    <w:rPr>
                      <w:rStyle w:val="21"/>
                      <w:rFonts w:ascii="宋体" w:hAnsi="宋体" w:eastAsia="宋体" w:cs="宋体"/>
                    </w:rPr>
                    <w:t>8.2项目资源</w:t>
                  </w:r>
                  <w:r>
                    <w:tab/>
                  </w:r>
                  <w:r>
                    <w:fldChar w:fldCharType="begin"/>
                  </w:r>
                  <w:r>
                    <w:instrText xml:space="preserve"> PAGEREF _Toc464332289 \h </w:instrText>
                  </w:r>
                  <w:r>
                    <w:fldChar w:fldCharType="separate"/>
                  </w:r>
                  <w:r>
                    <w:t>44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"_Toc464332290" </w:instrText>
                  </w:r>
                  <w:r>
                    <w:fldChar w:fldCharType="separate"/>
                  </w:r>
                  <w:r>
                    <w:rPr>
                      <w:rStyle w:val="21"/>
                      <w:rFonts w:ascii="宋体" w:hAnsi="宋体" w:eastAsia="宋体" w:cs="宋体"/>
                    </w:rPr>
                    <w:t>8.2.1人力资源</w:t>
                  </w:r>
                  <w:r>
                    <w:tab/>
                  </w:r>
                  <w:r>
                    <w:fldChar w:fldCharType="begin"/>
                  </w:r>
                  <w:r>
                    <w:instrText xml:space="preserve"> PAGEREF _Toc464332290 \h </w:instrText>
                  </w:r>
                  <w:r>
                    <w:fldChar w:fldCharType="separate"/>
                  </w:r>
                  <w:r>
                    <w:t>44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"_Toc464332291" </w:instrText>
                  </w:r>
                  <w:r>
                    <w:fldChar w:fldCharType="separate"/>
                  </w:r>
                  <w:r>
                    <w:rPr>
                      <w:rStyle w:val="21"/>
                      <w:rFonts w:ascii="宋体" w:hAnsi="宋体" w:eastAsia="宋体" w:cs="宋体"/>
                    </w:rPr>
                    <w:t>8.2.2开发人员要使用的设施</w:t>
                  </w:r>
                  <w:r>
                    <w:tab/>
                  </w:r>
                  <w:r>
                    <w:fldChar w:fldCharType="begin"/>
                  </w:r>
                  <w:r>
                    <w:instrText xml:space="preserve"> PAGEREF _Toc464332291 \h </w:instrText>
                  </w:r>
                  <w:r>
                    <w:fldChar w:fldCharType="separate"/>
                  </w:r>
                  <w:r>
                    <w:t>44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"_Toc464332292" </w:instrText>
                  </w:r>
                  <w:r>
                    <w:fldChar w:fldCharType="separate"/>
                  </w:r>
                  <w:r>
                    <w:rPr>
                      <w:rStyle w:val="21"/>
                      <w:rFonts w:ascii="宋体" w:hAnsi="宋体" w:eastAsia="宋体" w:cs="宋体"/>
                    </w:rPr>
                    <w:t>8.2.3需求资源进度表</w:t>
                  </w:r>
                  <w:r>
                    <w:tab/>
                  </w:r>
                  <w:r>
                    <w:fldChar w:fldCharType="begin"/>
                  </w:r>
                  <w:r>
                    <w:instrText xml:space="preserve"> PAGEREF _Toc464332292 \h </w:instrText>
                  </w:r>
                  <w:r>
                    <w:fldChar w:fldCharType="separate"/>
                  </w:r>
                  <w:r>
                    <w:t>46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"_Toc464332293" </w:instrText>
                  </w:r>
                  <w:r>
                    <w:fldChar w:fldCharType="separate"/>
                  </w:r>
                  <w:r>
                    <w:rPr>
                      <w:rStyle w:val="21"/>
                      <w:rFonts w:ascii="宋体" w:hAnsi="宋体" w:eastAsia="宋体" w:cs="宋体"/>
                    </w:rPr>
                    <w:t>8.2.4其他所需的资源</w:t>
                  </w:r>
                  <w:r>
                    <w:tab/>
                  </w:r>
                  <w:r>
                    <w:fldChar w:fldCharType="begin"/>
                  </w:r>
                  <w:r>
                    <w:instrText xml:space="preserve"> PAGEREF _Toc464332293 \h </w:instrText>
                  </w:r>
                  <w:r>
                    <w:fldChar w:fldCharType="separate"/>
                  </w:r>
                  <w:r>
                    <w:t>46</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"_Toc464332294" </w:instrText>
                  </w:r>
                  <w:r>
                    <w:fldChar w:fldCharType="separate"/>
                  </w:r>
                  <w:r>
                    <w:rPr>
                      <w:rStyle w:val="21"/>
                      <w:rFonts w:ascii="宋体" w:hAnsi="宋体" w:eastAsia="宋体" w:cs="宋体"/>
                    </w:rPr>
                    <w:t>9.培训</w:t>
                  </w:r>
                  <w:r>
                    <w:tab/>
                  </w:r>
                  <w:r>
                    <w:fldChar w:fldCharType="begin"/>
                  </w:r>
                  <w:r>
                    <w:instrText xml:space="preserve"> PAGEREF _Toc464332294 \h </w:instrText>
                  </w:r>
                  <w:r>
                    <w:fldChar w:fldCharType="separate"/>
                  </w:r>
                  <w:r>
                    <w:t>46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"_Toc464332295" </w:instrText>
                  </w:r>
                  <w:r>
                    <w:fldChar w:fldCharType="separate"/>
                  </w:r>
                  <w:r>
                    <w:rPr>
                      <w:rStyle w:val="21"/>
                      <w:rFonts w:ascii="宋体" w:hAnsi="宋体" w:eastAsia="宋体" w:cs="宋体"/>
                    </w:rPr>
                    <w:t>9.1项目的技术要求</w:t>
                  </w:r>
                  <w:r>
                    <w:tab/>
                  </w:r>
                  <w:r>
                    <w:fldChar w:fldCharType="begin"/>
                  </w:r>
                  <w:r>
                    <w:instrText xml:space="preserve"> PAGEREF _Toc464332295 \h </w:instrText>
                  </w:r>
                  <w:r>
                    <w:fldChar w:fldCharType="separate"/>
                  </w:r>
                  <w:r>
                    <w:t>46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"_Toc464332296" </w:instrText>
                  </w:r>
                  <w:r>
                    <w:fldChar w:fldCharType="separate"/>
                  </w:r>
                  <w:r>
                    <w:rPr>
                      <w:rStyle w:val="21"/>
                      <w:rFonts w:ascii="宋体" w:hAnsi="宋体" w:eastAsia="宋体" w:cs="宋体"/>
                    </w:rPr>
                    <w:t>9.2培训计划</w:t>
                  </w:r>
                  <w:r>
                    <w:tab/>
                  </w:r>
                  <w:r>
                    <w:fldChar w:fldCharType="begin"/>
                  </w:r>
                  <w:r>
                    <w:instrText xml:space="preserve"> PAGEREF _Toc464332296 \h </w:instrText>
                  </w:r>
                  <w:r>
                    <w:fldChar w:fldCharType="separate"/>
                  </w:r>
                  <w:r>
                    <w:t>47</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"_Toc464332297" </w:instrText>
                  </w:r>
                  <w:r>
                    <w:fldChar w:fldCharType="separate"/>
                  </w:r>
                  <w:r>
                    <w:rPr>
                      <w:rStyle w:val="21"/>
                      <w:rFonts w:ascii="宋体" w:hAnsi="宋体" w:eastAsia="宋体" w:cs="宋体"/>
                    </w:rPr>
                    <w:t>10.项目估算</w:t>
                  </w:r>
                  <w:r>
                    <w:tab/>
                  </w:r>
                  <w:r>
                    <w:fldChar w:fldCharType="begin"/>
                  </w:r>
                  <w:r>
                    <w:instrText xml:space="preserve"> PAGEREF _Toc464332297 \h </w:instrText>
                  </w:r>
                  <w:r>
                    <w:fldChar w:fldCharType="separate"/>
                  </w:r>
                  <w:r>
                    <w:t>47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"_Toc464332298" </w:instrText>
                  </w:r>
                  <w:r>
                    <w:fldChar w:fldCharType="separate"/>
                  </w:r>
                  <w:r>
                    <w:rPr>
                      <w:rStyle w:val="21"/>
                      <w:rFonts w:ascii="宋体" w:hAnsi="宋体" w:eastAsia="宋体" w:cs="宋体"/>
                    </w:rPr>
                    <w:t>10.1规模估算</w:t>
                  </w:r>
                  <w:r>
                    <w:tab/>
                  </w:r>
                  <w:r>
                    <w:fldChar w:fldCharType="begin"/>
                  </w:r>
                  <w:r>
                    <w:instrText xml:space="preserve"> PAGEREF _Toc464332298 \h </w:instrText>
                  </w:r>
                  <w:r>
                    <w:fldChar w:fldCharType="separate"/>
                  </w:r>
                  <w:r>
                    <w:t>47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"_Toc464332299" </w:instrText>
                  </w:r>
                  <w:r>
                    <w:fldChar w:fldCharType="separate"/>
                  </w:r>
                  <w:r>
                    <w:rPr>
                      <w:rStyle w:val="21"/>
                      <w:rFonts w:ascii="宋体" w:hAnsi="宋体" w:eastAsia="宋体" w:cs="宋体"/>
                    </w:rPr>
                    <w:t>10.2工作量估算</w:t>
                  </w:r>
                  <w:r>
                    <w:tab/>
                  </w:r>
                  <w:r>
                    <w:fldChar w:fldCharType="begin"/>
                  </w:r>
                  <w:r>
                    <w:instrText xml:space="preserve"> PAGEREF _Toc464332299 \h </w:instrText>
                  </w:r>
                  <w:r>
                    <w:fldChar w:fldCharType="separate"/>
                  </w:r>
                  <w:r>
                    <w:t>47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"_Toc464332300" </w:instrText>
                  </w:r>
                  <w:r>
                    <w:fldChar w:fldCharType="separate"/>
                  </w:r>
                  <w:r>
                    <w:rPr>
                      <w:rStyle w:val="21"/>
                      <w:rFonts w:ascii="宋体" w:hAnsi="宋体" w:eastAsia="宋体" w:cs="宋体"/>
                    </w:rPr>
                    <w:t>10.3成本估算</w:t>
                  </w:r>
                  <w:r>
                    <w:tab/>
                  </w:r>
                  <w:r>
                    <w:fldChar w:fldCharType="begin"/>
                  </w:r>
                  <w:r>
                    <w:instrText xml:space="preserve"> PAGEREF _Toc464332300 \h </w:instrText>
                  </w:r>
                  <w:r>
                    <w:fldChar w:fldCharType="separate"/>
                  </w:r>
                  <w:r>
                    <w:t>51</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"_Toc464332301" </w:instrText>
                  </w:r>
                  <w:r>
                    <w:fldChar w:fldCharType="separate"/>
                  </w:r>
                  <w:r>
                    <w:rPr>
                      <w:rStyle w:val="21"/>
                      <w:rFonts w:ascii="宋体" w:hAnsi="宋体" w:eastAsia="宋体" w:cs="宋体"/>
                    </w:rPr>
                    <w:t>11. 风险管理</w:t>
                  </w:r>
                  <w:r>
                    <w:tab/>
                  </w:r>
                  <w:r>
                    <w:fldChar w:fldCharType="begin"/>
                  </w:r>
                  <w:r>
                    <w:instrText xml:space="preserve"> PAGEREF _Toc464332301 \h </w:instrText>
                  </w:r>
                  <w:r>
                    <w:fldChar w:fldCharType="separate"/>
                  </w:r>
                  <w:r>
                    <w:t>51</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"_Toc464332302" </w:instrText>
                  </w:r>
                  <w:r>
                    <w:fldChar w:fldCharType="separate"/>
                  </w:r>
                  <w:r>
                    <w:rPr>
                      <w:rStyle w:val="21"/>
                      <w:rFonts w:ascii="宋体" w:hAnsi="宋体" w:eastAsia="宋体" w:cs="宋体"/>
                    </w:rPr>
                    <w:t>12.支持条件</w:t>
                  </w:r>
                  <w:r>
                    <w:tab/>
                  </w:r>
                  <w:r>
                    <w:fldChar w:fldCharType="begin"/>
                  </w:r>
                  <w:r>
                    <w:instrText xml:space="preserve"> PAGEREF _Toc464332302 \h </w:instrText>
                  </w:r>
                  <w:r>
                    <w:fldChar w:fldCharType="separate"/>
                  </w:r>
                  <w:r>
                    <w:t>52</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"_Toc464332303" </w:instrText>
                  </w:r>
                  <w:r>
                    <w:fldChar w:fldCharType="separate"/>
                  </w:r>
                  <w:r>
                    <w:rPr>
                      <w:rStyle w:val="21"/>
                      <w:rFonts w:ascii="宋体" w:hAnsi="宋体" w:eastAsia="宋体" w:cs="宋体"/>
                    </w:rPr>
                    <w:t>12.1计算机系统支持</w:t>
                  </w:r>
                  <w:r>
                    <w:tab/>
                  </w:r>
                  <w:r>
                    <w:fldChar w:fldCharType="begin"/>
                  </w:r>
                  <w:r>
                    <w:instrText xml:space="preserve"> PAGEREF _Toc464332303 \h </w:instrText>
                  </w:r>
                  <w:r>
                    <w:fldChar w:fldCharType="separate"/>
                  </w:r>
                  <w:r>
                    <w:t>52</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"_Toc464332304" </w:instrText>
                  </w:r>
                  <w:r>
                    <w:fldChar w:fldCharType="separate"/>
                  </w:r>
                  <w:r>
                    <w:rPr>
                      <w:rStyle w:val="21"/>
                      <w:rFonts w:ascii="宋体" w:hAnsi="宋体" w:eastAsia="宋体" w:cs="宋体"/>
                    </w:rPr>
                    <w:t>12.2需要需方承担的工作和提供的条件</w:t>
                  </w:r>
                  <w:r>
                    <w:tab/>
                  </w:r>
                  <w:r>
                    <w:fldChar w:fldCharType="begin"/>
                  </w:r>
                  <w:r>
                    <w:instrText xml:space="preserve"> PAGEREF _Toc464332304 \h </w:instrText>
                  </w:r>
                  <w:r>
                    <w:fldChar w:fldCharType="separate"/>
                  </w:r>
                  <w:r>
                    <w:t>52</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"_Toc464332305" </w:instrText>
                  </w:r>
                  <w:r>
                    <w:fldChar w:fldCharType="separate"/>
                  </w:r>
                  <w:r>
                    <w:rPr>
                      <w:rStyle w:val="21"/>
                      <w:rFonts w:ascii="宋体" w:hAnsi="宋体" w:eastAsia="宋体" w:cs="宋体"/>
                    </w:rPr>
                    <w:t>12.3需要分包商承担的工作和提供的条件</w:t>
                  </w:r>
                  <w:r>
                    <w:tab/>
                  </w:r>
                  <w:r>
                    <w:fldChar w:fldCharType="begin"/>
                  </w:r>
                  <w:r>
                    <w:instrText xml:space="preserve"> PAGEREF _Toc464332305 \h </w:instrText>
                  </w:r>
                  <w:r>
                    <w:fldChar w:fldCharType="separate"/>
                  </w:r>
                  <w:r>
                    <w:t>52</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"_Toc464332306" </w:instrText>
                  </w:r>
                  <w:r>
                    <w:fldChar w:fldCharType="separate"/>
                  </w:r>
                  <w:r>
                    <w:rPr>
                      <w:rStyle w:val="21"/>
                      <w:rFonts w:ascii="宋体" w:hAnsi="宋体" w:eastAsia="宋体" w:cs="宋体"/>
                    </w:rPr>
                    <w:t>12. 注解</w:t>
                  </w:r>
                  <w:r>
                    <w:tab/>
                  </w:r>
                  <w:r>
                    <w:fldChar w:fldCharType="begin"/>
                  </w:r>
                  <w:r>
                    <w:instrText xml:space="preserve"> PAGEREF _Toc464332306 \h </w:instrText>
                  </w:r>
                  <w:r>
                    <w:fldChar w:fldCharType="separate"/>
                  </w:r>
                  <w:r>
                    <w:t>52</w:t>
                  </w:r>
                  <w:r>
                    <w:fldChar w:fldCharType="end"/>
                  </w:r>
                  <w:r>
                    <w:fldChar w:fldCharType="end"/>
                  </w:r>
                </w:p>
                <w:p>
                  <w:pPr>
                    <w:rPr>
                      <w:b/>
                      <w:bCs/>
                      <w:lang w:val="zh-CN"/>
                    </w:rPr>
                  </w:pPr>
                  <w:r>
                    <w:rPr>
                      <w:b/>
                      <w:bCs/>
                      <w:lang w:val="zh-CN"/>
                    </w:rPr>
                    <w:fldChar w:fldCharType="end"/>
                  </w:r>
                </w:p>
                <w:p>
                  <w:pPr>
                    <w:widowControl/>
                    <w:jc w:val="left"/>
                    <w:rPr>
                      <w:b/>
                      <w:bCs/>
                      <w:lang w:val="zh-CN"/>
                    </w:rPr>
                  </w:pPr>
                  <w:r>
                    <w:rPr>
                      <w:b/>
                      <w:bCs/>
                      <w:lang w:val="zh-CN"/>
                    </w:rPr>
                    <w:br w:type="page"/>
                  </w:r>
                </w:p>
                <w:p/>
              </w:sdtContent>
            </w:sdt>
          </w:sdtContent>
        </w:sdt>
      </w:sdtContent>
    </w:sdt>
    <w:p>
      <w:pPr>
        <w:pStyle w:val="2"/>
        <w:numPr>
          <w:ilvl w:val="0"/>
          <w:numId w:val="1"/>
        </w:numPr>
        <w:rPr>
          <w:rFonts w:ascii="宋体" w:hAnsi="宋体" w:eastAsia="宋体" w:cs="宋体"/>
        </w:rPr>
      </w:pPr>
      <w:bookmarkStart w:id="0" w:name="_Toc464332160"/>
      <w:bookmarkStart w:id="1" w:name="_Toc464243709"/>
      <w:r>
        <w:rPr>
          <w:rFonts w:hint="eastAsia" w:ascii="宋体" w:hAnsi="宋体" w:eastAsia="宋体" w:cs="宋体"/>
        </w:rPr>
        <w:t>引言</w:t>
      </w:r>
      <w:bookmarkEnd w:id="0"/>
      <w:bookmarkEnd w:id="1"/>
    </w:p>
    <w:p>
      <w:pPr>
        <w:pStyle w:val="3"/>
        <w:rPr>
          <w:rFonts w:ascii="宋体" w:hAnsi="宋体" w:eastAsia="宋体" w:cs="宋体"/>
        </w:rPr>
      </w:pPr>
      <w:bookmarkStart w:id="2" w:name="_Toc464243710"/>
      <w:bookmarkStart w:id="3" w:name="_Toc464332161"/>
      <w:r>
        <w:rPr>
          <w:rFonts w:hint="eastAsia" w:ascii="宋体" w:hAnsi="宋体" w:eastAsia="宋体" w:cs="宋体"/>
        </w:rPr>
        <w:t>1.1标识</w:t>
      </w:r>
      <w:bookmarkEnd w:id="2"/>
      <w:bookmarkEnd w:id="3"/>
    </w:p>
    <w:p>
      <w:pPr>
        <w:rPr>
          <w:rFonts w:ascii="宋体" w:hAnsi="宋体" w:eastAsia="宋体" w:cs="宋体"/>
          <w:sz w:val="28"/>
          <w:szCs w:val="28"/>
        </w:rPr>
      </w:pPr>
      <w:r>
        <w:rPr>
          <w:rFonts w:hint="eastAsia" w:ascii="宋体" w:hAnsi="宋体" w:eastAsia="宋体" w:cs="宋体"/>
          <w:sz w:val="28"/>
          <w:szCs w:val="28"/>
        </w:rPr>
        <w:t>题目：北航新型多功能购物网站</w:t>
      </w:r>
    </w:p>
    <w:p>
      <w:pPr>
        <w:rPr>
          <w:rFonts w:ascii="宋体" w:hAnsi="宋体" w:eastAsia="宋体" w:cs="宋体"/>
        </w:rPr>
      </w:pPr>
    </w:p>
    <w:p>
      <w:pPr>
        <w:pStyle w:val="3"/>
        <w:rPr>
          <w:rFonts w:ascii="宋体" w:hAnsi="宋体" w:eastAsia="宋体" w:cs="宋体"/>
        </w:rPr>
      </w:pPr>
      <w:bookmarkStart w:id="4" w:name="_Toc464332162"/>
      <w:bookmarkStart w:id="5" w:name="_Toc464243711"/>
      <w:r>
        <w:rPr>
          <w:rFonts w:hint="eastAsia" w:ascii="宋体" w:hAnsi="宋体" w:eastAsia="宋体" w:cs="宋体"/>
        </w:rPr>
        <w:t>1.2系统概述</w:t>
      </w:r>
      <w:bookmarkEnd w:id="4"/>
      <w:bookmarkEnd w:id="5"/>
    </w:p>
    <w:p>
      <w:pPr>
        <w:ind w:firstLine="420"/>
        <w:rPr>
          <w:rFonts w:ascii="宋体" w:hAnsi="宋体" w:eastAsia="宋体" w:cs="宋体"/>
          <w:color w:val="000000"/>
          <w:kern w:val="0"/>
          <w:sz w:val="28"/>
          <w:szCs w:val="28"/>
        </w:rPr>
      </w:pPr>
      <w:r>
        <w:rPr>
          <w:rFonts w:hint="eastAsia" w:ascii="宋体" w:hAnsi="宋体" w:eastAsia="宋体" w:cs="宋体"/>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hint="eastAsia" w:ascii="宋体" w:hAnsi="宋体" w:eastAsia="宋体" w:cs="宋体"/>
          <w:color w:val="000000"/>
          <w:kern w:val="0"/>
          <w:sz w:val="28"/>
          <w:szCs w:val="28"/>
        </w:rPr>
        <w:t>其中订购业务流程包括在线浏览商品、购物车管理、提交及支付、收货确认、服务评价。</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并且会在地图上显示取货地点。</w:t>
      </w:r>
    </w:p>
    <w:p>
      <w:pPr>
        <w:widowControl/>
        <w:ind w:firstLine="560" w:firstLineChars="200"/>
        <w:rPr>
          <w:rFonts w:ascii="宋体" w:hAnsi="宋体" w:eastAsia="宋体" w:cs="宋体"/>
          <w:sz w:val="28"/>
          <w:szCs w:val="28"/>
        </w:rPr>
      </w:pPr>
      <w:r>
        <w:rPr>
          <w:rFonts w:hint="eastAsia" w:ascii="宋体" w:hAnsi="宋体" w:eastAsia="宋体" w:cs="宋体"/>
          <w:sz w:val="28"/>
          <w:szCs w:val="28"/>
        </w:rPr>
        <w:t>网站的组成由以下几个子系统组成：</w:t>
      </w:r>
      <w:ins w:id="0" w:author="Administrator" w:date="2016-10-18T20:31:32Z">
        <w:r>
          <w:rPr>
            <w:rFonts w:hint="eastAsia" w:ascii="宋体" w:hAnsi="宋体" w:eastAsia="宋体" w:cs="宋体"/>
            <w:sz w:val="28"/>
            <w:szCs w:val="28"/>
            <w:lang w:val="en-US" w:eastAsia="zh-CN"/>
          </w:rPr>
          <w:t>以下</w:t>
        </w:r>
      </w:ins>
      <w:ins w:id="1" w:author="Administrator" w:date="2016-10-18T20:31:34Z">
        <w:r>
          <w:rPr>
            <w:rFonts w:hint="eastAsia" w:ascii="宋体" w:hAnsi="宋体" w:eastAsia="宋体" w:cs="宋体"/>
            <w:sz w:val="28"/>
            <w:szCs w:val="28"/>
            <w:lang w:val="en-US" w:eastAsia="zh-CN"/>
          </w:rPr>
          <w:t>内容</w:t>
        </w:r>
      </w:ins>
      <w:ins w:id="2" w:author="Administrator" w:date="2016-10-18T20:31:36Z">
        <w:r>
          <w:rPr>
            <w:rFonts w:hint="eastAsia" w:ascii="宋体" w:hAnsi="宋体" w:eastAsia="宋体" w:cs="宋体"/>
            <w:sz w:val="28"/>
            <w:szCs w:val="28"/>
            <w:lang w:val="en-US" w:eastAsia="zh-CN"/>
          </w:rPr>
          <w:t>需要</w:t>
        </w:r>
      </w:ins>
      <w:ins w:id="3" w:author="Administrator" w:date="2016-10-18T20:31:39Z">
        <w:r>
          <w:rPr>
            <w:rFonts w:hint="eastAsia" w:ascii="宋体" w:hAnsi="宋体" w:eastAsia="宋体" w:cs="宋体"/>
            <w:sz w:val="28"/>
            <w:szCs w:val="28"/>
            <w:lang w:val="en-US" w:eastAsia="zh-CN"/>
          </w:rPr>
          <w:t>按</w:t>
        </w:r>
      </w:ins>
      <w:ins w:id="4" w:author="Administrator" w:date="2016-10-18T20:31:42Z">
        <w:r>
          <w:rPr>
            <w:rFonts w:hint="eastAsia" w:ascii="宋体" w:hAnsi="宋体" w:eastAsia="宋体" w:cs="宋体"/>
            <w:sz w:val="28"/>
            <w:szCs w:val="28"/>
            <w:lang w:val="en-US" w:eastAsia="zh-CN"/>
          </w:rPr>
          <w:t>统一</w:t>
        </w:r>
      </w:ins>
      <w:ins w:id="5" w:author="Administrator" w:date="2016-10-18T20:31:44Z">
        <w:r>
          <w:rPr>
            <w:rFonts w:hint="eastAsia" w:ascii="宋体" w:hAnsi="宋体" w:eastAsia="宋体" w:cs="宋体"/>
            <w:sz w:val="28"/>
            <w:szCs w:val="28"/>
            <w:lang w:val="en-US" w:eastAsia="zh-CN"/>
          </w:rPr>
          <w:t>标准</w:t>
        </w:r>
      </w:ins>
      <w:ins w:id="6" w:author="Administrator" w:date="2016-10-18T20:31:49Z">
        <w:r>
          <w:rPr>
            <w:rFonts w:hint="eastAsia" w:ascii="宋体" w:hAnsi="宋体" w:eastAsia="宋体" w:cs="宋体"/>
            <w:sz w:val="28"/>
            <w:szCs w:val="28"/>
            <w:lang w:val="en-US" w:eastAsia="zh-CN"/>
          </w:rPr>
          <w:t>调整</w:t>
        </w:r>
      </w:ins>
      <w:ins w:id="7" w:author="Administrator" w:date="2016-10-18T20:43:12Z">
        <w:r>
          <w:rPr>
            <w:rFonts w:hint="eastAsia" w:ascii="宋体" w:hAnsi="宋体" w:eastAsia="宋体" w:cs="宋体"/>
            <w:sz w:val="28"/>
            <w:szCs w:val="28"/>
            <w:lang w:val="en-US" w:eastAsia="zh-CN"/>
          </w:rPr>
          <w:t>，</w:t>
        </w:r>
      </w:ins>
      <w:ins w:id="8" w:author="Administrator" w:date="2016-10-18T20:43:13Z">
        <w:r>
          <w:rPr>
            <w:rFonts w:hint="eastAsia" w:ascii="宋体" w:hAnsi="宋体" w:eastAsia="宋体" w:cs="宋体"/>
            <w:sz w:val="28"/>
            <w:szCs w:val="28"/>
            <w:lang w:val="en-US" w:eastAsia="zh-CN"/>
          </w:rPr>
          <w:t>即</w:t>
        </w:r>
      </w:ins>
      <w:ins w:id="9" w:author="Administrator" w:date="2016-10-18T20:43:15Z">
        <w:r>
          <w:rPr>
            <w:rFonts w:hint="eastAsia" w:ascii="宋体" w:hAnsi="宋体" w:eastAsia="宋体" w:cs="宋体"/>
            <w:sz w:val="28"/>
            <w:szCs w:val="28"/>
            <w:lang w:val="en-US" w:eastAsia="zh-CN"/>
          </w:rPr>
          <w:t>或者</w:t>
        </w:r>
      </w:ins>
      <w:ins w:id="10" w:author="Administrator" w:date="2016-10-18T20:43:17Z">
        <w:r>
          <w:rPr>
            <w:rFonts w:hint="eastAsia" w:ascii="宋体" w:hAnsi="宋体" w:eastAsia="宋体" w:cs="宋体"/>
            <w:sz w:val="28"/>
            <w:szCs w:val="28"/>
            <w:lang w:val="en-US" w:eastAsia="zh-CN"/>
          </w:rPr>
          <w:t>按</w:t>
        </w:r>
      </w:ins>
      <w:ins w:id="11" w:author="Administrator" w:date="2016-10-18T20:43:27Z">
        <w:r>
          <w:rPr>
            <w:rFonts w:hint="eastAsia" w:ascii="宋体" w:hAnsi="宋体" w:eastAsia="宋体" w:cs="宋体"/>
            <w:sz w:val="28"/>
            <w:szCs w:val="28"/>
            <w:lang w:val="en-US" w:eastAsia="zh-CN"/>
          </w:rPr>
          <w:t>交互</w:t>
        </w:r>
      </w:ins>
      <w:ins w:id="12" w:author="Administrator" w:date="2016-10-18T20:43:30Z">
        <w:r>
          <w:rPr>
            <w:rFonts w:hint="eastAsia" w:ascii="宋体" w:hAnsi="宋体" w:eastAsia="宋体" w:cs="宋体"/>
            <w:sz w:val="28"/>
            <w:szCs w:val="28"/>
            <w:lang w:val="en-US" w:eastAsia="zh-CN"/>
          </w:rPr>
          <w:t>构件</w:t>
        </w:r>
      </w:ins>
      <w:ins w:id="13" w:author="Administrator" w:date="2016-10-18T20:43:32Z">
        <w:r>
          <w:rPr>
            <w:rFonts w:hint="eastAsia" w:ascii="宋体" w:hAnsi="宋体" w:eastAsia="宋体" w:cs="宋体"/>
            <w:sz w:val="28"/>
            <w:szCs w:val="28"/>
            <w:lang w:val="en-US" w:eastAsia="zh-CN"/>
          </w:rPr>
          <w:t>（</w:t>
        </w:r>
      </w:ins>
      <w:ins w:id="14" w:author="Administrator" w:date="2016-10-18T20:43:35Z">
        <w:r>
          <w:rPr>
            <w:rFonts w:hint="eastAsia" w:ascii="宋体" w:hAnsi="宋体" w:eastAsia="宋体" w:cs="宋体"/>
            <w:sz w:val="28"/>
            <w:szCs w:val="28"/>
            <w:lang w:val="en-US" w:eastAsia="zh-CN"/>
          </w:rPr>
          <w:t>主页</w:t>
        </w:r>
      </w:ins>
      <w:ins w:id="15" w:author="Administrator" w:date="2016-10-18T20:43:36Z">
        <w:r>
          <w:rPr>
            <w:rFonts w:hint="eastAsia" w:ascii="宋体" w:hAnsi="宋体" w:eastAsia="宋体" w:cs="宋体"/>
            <w:sz w:val="28"/>
            <w:szCs w:val="28"/>
            <w:lang w:val="en-US" w:eastAsia="zh-CN"/>
          </w:rPr>
          <w:t>、</w:t>
        </w:r>
      </w:ins>
      <w:ins w:id="16" w:author="Administrator" w:date="2016-10-18T20:43:39Z">
        <w:r>
          <w:rPr>
            <w:rFonts w:hint="eastAsia" w:ascii="宋体" w:hAnsi="宋体" w:eastAsia="宋体" w:cs="宋体"/>
            <w:sz w:val="28"/>
            <w:szCs w:val="28"/>
            <w:lang w:val="en-US" w:eastAsia="zh-CN"/>
          </w:rPr>
          <w:t>留言区</w:t>
        </w:r>
      </w:ins>
      <w:ins w:id="17" w:author="Administrator" w:date="2016-10-18T20:43:40Z">
        <w:r>
          <w:rPr>
            <w:rFonts w:hint="eastAsia" w:ascii="宋体" w:hAnsi="宋体" w:eastAsia="宋体" w:cs="宋体"/>
            <w:sz w:val="28"/>
            <w:szCs w:val="28"/>
            <w:lang w:val="en-US" w:eastAsia="zh-CN"/>
          </w:rPr>
          <w:t>、</w:t>
        </w:r>
      </w:ins>
      <w:ins w:id="18" w:author="Administrator" w:date="2016-10-18T20:43:43Z">
        <w:r>
          <w:rPr>
            <w:rFonts w:hint="eastAsia" w:ascii="宋体" w:hAnsi="宋体" w:eastAsia="宋体" w:cs="宋体"/>
            <w:sz w:val="28"/>
            <w:szCs w:val="28"/>
            <w:lang w:val="en-US" w:eastAsia="zh-CN"/>
          </w:rPr>
          <w:t>购物车</w:t>
        </w:r>
      </w:ins>
      <w:ins w:id="19" w:author="Administrator" w:date="2016-10-18T21:24:20Z">
        <w:r>
          <w:rPr>
            <w:rFonts w:hint="eastAsia" w:ascii="宋体" w:hAnsi="宋体" w:eastAsia="宋体" w:cs="宋体"/>
            <w:sz w:val="28"/>
            <w:szCs w:val="28"/>
            <w:lang w:val="en-US" w:eastAsia="zh-CN"/>
          </w:rPr>
          <w:t>、</w:t>
        </w:r>
      </w:ins>
      <w:ins w:id="20" w:author="Administrator" w:date="2016-10-18T21:24:22Z">
        <w:r>
          <w:rPr>
            <w:rFonts w:hint="eastAsia" w:ascii="宋体" w:hAnsi="宋体" w:eastAsia="宋体" w:cs="宋体"/>
            <w:sz w:val="28"/>
            <w:szCs w:val="28"/>
            <w:lang w:val="en-US" w:eastAsia="zh-CN"/>
          </w:rPr>
          <w:t>地图</w:t>
        </w:r>
      </w:ins>
      <w:ins w:id="21" w:author="Administrator" w:date="2016-10-18T20:43:44Z">
        <w:r>
          <w:rPr>
            <w:rFonts w:hint="eastAsia" w:ascii="宋体" w:hAnsi="宋体" w:eastAsia="宋体" w:cs="宋体"/>
            <w:sz w:val="28"/>
            <w:szCs w:val="28"/>
            <w:lang w:val="en-US" w:eastAsia="zh-CN"/>
          </w:rPr>
          <w:t xml:space="preserve"> </w:t>
        </w:r>
      </w:ins>
      <w:ins w:id="22" w:author="Administrator" w:date="2016-10-18T20:43:50Z">
        <w:r>
          <w:rPr>
            <w:rFonts w:hint="eastAsia" w:ascii="宋体" w:hAnsi="宋体" w:eastAsia="宋体" w:cs="宋体"/>
            <w:sz w:val="28"/>
            <w:szCs w:val="28"/>
            <w:lang w:val="en-US" w:eastAsia="zh-CN"/>
          </w:rPr>
          <w:t>..</w:t>
        </w:r>
      </w:ins>
      <w:ins w:id="23" w:author="Administrator" w:date="2016-10-18T20:43:51Z">
        <w:r>
          <w:rPr>
            <w:rFonts w:hint="eastAsia" w:ascii="宋体" w:hAnsi="宋体" w:eastAsia="宋体" w:cs="宋体"/>
            <w:sz w:val="28"/>
            <w:szCs w:val="28"/>
            <w:lang w:val="en-US" w:eastAsia="zh-CN"/>
          </w:rPr>
          <w:t>...</w:t>
        </w:r>
      </w:ins>
      <w:ins w:id="24" w:author="Administrator" w:date="2016-10-18T20:43:52Z">
        <w:r>
          <w:rPr>
            <w:rFonts w:hint="eastAsia" w:ascii="宋体" w:hAnsi="宋体" w:eastAsia="宋体" w:cs="宋体"/>
            <w:sz w:val="28"/>
            <w:szCs w:val="28"/>
            <w:lang w:val="en-US" w:eastAsia="zh-CN"/>
          </w:rPr>
          <w:t>.</w:t>
        </w:r>
      </w:ins>
      <w:ins w:id="25" w:author="Administrator" w:date="2016-10-18T20:43:32Z">
        <w:r>
          <w:rPr>
            <w:rFonts w:hint="eastAsia" w:ascii="宋体" w:hAnsi="宋体" w:eastAsia="宋体" w:cs="宋体"/>
            <w:sz w:val="28"/>
            <w:szCs w:val="28"/>
            <w:lang w:val="en-US" w:eastAsia="zh-CN"/>
          </w:rPr>
          <w:t>）</w:t>
        </w:r>
      </w:ins>
      <w:ins w:id="26" w:author="Administrator" w:date="2016-10-18T20:43:57Z">
        <w:r>
          <w:rPr>
            <w:rFonts w:hint="eastAsia" w:ascii="宋体" w:hAnsi="宋体" w:eastAsia="宋体" w:cs="宋体"/>
            <w:sz w:val="28"/>
            <w:szCs w:val="28"/>
            <w:lang w:val="en-US" w:eastAsia="zh-CN"/>
          </w:rPr>
          <w:t>或者</w:t>
        </w:r>
      </w:ins>
      <w:ins w:id="27" w:author="Administrator" w:date="2016-10-18T20:44:01Z">
        <w:r>
          <w:rPr>
            <w:rFonts w:hint="eastAsia" w:ascii="宋体" w:hAnsi="宋体" w:eastAsia="宋体" w:cs="宋体"/>
            <w:sz w:val="28"/>
            <w:szCs w:val="28"/>
            <w:lang w:val="en-US" w:eastAsia="zh-CN"/>
          </w:rPr>
          <w:t>按</w:t>
        </w:r>
      </w:ins>
      <w:ins w:id="28" w:author="Administrator" w:date="2016-10-18T20:44:04Z">
        <w:r>
          <w:rPr>
            <w:rFonts w:hint="eastAsia" w:ascii="宋体" w:hAnsi="宋体" w:eastAsia="宋体" w:cs="宋体"/>
            <w:sz w:val="28"/>
            <w:szCs w:val="28"/>
            <w:lang w:val="en-US" w:eastAsia="zh-CN"/>
          </w:rPr>
          <w:t>功能</w:t>
        </w:r>
      </w:ins>
      <w:ins w:id="29" w:author="Administrator" w:date="2016-10-18T20:44:08Z">
        <w:r>
          <w:rPr>
            <w:rFonts w:hint="eastAsia" w:ascii="宋体" w:hAnsi="宋体" w:eastAsia="宋体" w:cs="宋体"/>
            <w:sz w:val="28"/>
            <w:szCs w:val="28"/>
            <w:lang w:val="en-US" w:eastAsia="zh-CN"/>
          </w:rPr>
          <w:t>（</w:t>
        </w:r>
      </w:ins>
      <w:ins w:id="30" w:author="Administrator" w:date="2016-10-18T20:44:26Z">
        <w:r>
          <w:rPr>
            <w:rFonts w:hint="eastAsia" w:ascii="宋体" w:hAnsi="宋体" w:eastAsia="宋体" w:cs="宋体"/>
            <w:sz w:val="28"/>
            <w:szCs w:val="28"/>
            <w:lang w:val="en-US" w:eastAsia="zh-CN"/>
          </w:rPr>
          <w:t>用户</w:t>
        </w:r>
      </w:ins>
      <w:ins w:id="31" w:author="Administrator" w:date="2016-10-18T20:44:28Z">
        <w:r>
          <w:rPr>
            <w:rFonts w:hint="eastAsia" w:ascii="宋体" w:hAnsi="宋体" w:eastAsia="宋体" w:cs="宋体"/>
            <w:sz w:val="28"/>
            <w:szCs w:val="28"/>
            <w:lang w:val="en-US" w:eastAsia="zh-CN"/>
          </w:rPr>
          <w:t>注册</w:t>
        </w:r>
      </w:ins>
      <w:ins w:id="32" w:author="Administrator" w:date="2016-10-18T20:44:29Z">
        <w:r>
          <w:rPr>
            <w:rFonts w:hint="eastAsia" w:ascii="宋体" w:hAnsi="宋体" w:eastAsia="宋体" w:cs="宋体"/>
            <w:sz w:val="28"/>
            <w:szCs w:val="28"/>
            <w:lang w:val="en-US" w:eastAsia="zh-CN"/>
          </w:rPr>
          <w:t>、</w:t>
        </w:r>
      </w:ins>
      <w:ins w:id="33" w:author="Administrator" w:date="2016-10-18T20:44:12Z">
        <w:r>
          <w:rPr>
            <w:rFonts w:hint="eastAsia" w:ascii="宋体" w:hAnsi="宋体" w:eastAsia="宋体" w:cs="宋体"/>
            <w:sz w:val="28"/>
            <w:szCs w:val="28"/>
            <w:lang w:val="en-US" w:eastAsia="zh-CN"/>
          </w:rPr>
          <w:t>查询</w:t>
        </w:r>
      </w:ins>
      <w:ins w:id="34" w:author="Administrator" w:date="2016-10-18T20:44:13Z">
        <w:r>
          <w:rPr>
            <w:rFonts w:hint="eastAsia" w:ascii="宋体" w:hAnsi="宋体" w:eastAsia="宋体" w:cs="宋体"/>
            <w:sz w:val="28"/>
            <w:szCs w:val="28"/>
            <w:lang w:val="en-US" w:eastAsia="zh-CN"/>
          </w:rPr>
          <w:t>、</w:t>
        </w:r>
      </w:ins>
      <w:ins w:id="35" w:author="Administrator" w:date="2016-10-18T20:44:16Z">
        <w:r>
          <w:rPr>
            <w:rFonts w:hint="eastAsia" w:ascii="宋体" w:hAnsi="宋体" w:eastAsia="宋体" w:cs="宋体"/>
            <w:sz w:val="28"/>
            <w:szCs w:val="28"/>
            <w:lang w:val="en-US" w:eastAsia="zh-CN"/>
          </w:rPr>
          <w:t>订购</w:t>
        </w:r>
      </w:ins>
      <w:ins w:id="36" w:author="Administrator" w:date="2016-10-18T20:44:17Z">
        <w:r>
          <w:rPr>
            <w:rFonts w:hint="eastAsia" w:ascii="宋体" w:hAnsi="宋体" w:eastAsia="宋体" w:cs="宋体"/>
            <w:sz w:val="28"/>
            <w:szCs w:val="28"/>
            <w:lang w:val="en-US" w:eastAsia="zh-CN"/>
          </w:rPr>
          <w:t>、</w:t>
        </w:r>
      </w:ins>
      <w:ins w:id="37" w:author="Administrator" w:date="2016-10-18T20:45:00Z">
        <w:r>
          <w:rPr>
            <w:rFonts w:hint="eastAsia" w:ascii="宋体" w:hAnsi="宋体" w:eastAsia="宋体" w:cs="宋体"/>
            <w:sz w:val="28"/>
            <w:szCs w:val="28"/>
            <w:lang w:val="en-US" w:eastAsia="zh-CN"/>
          </w:rPr>
          <w:t>退订</w:t>
        </w:r>
      </w:ins>
      <w:ins w:id="38" w:author="Administrator" w:date="2016-10-18T20:45:01Z">
        <w:r>
          <w:rPr>
            <w:rFonts w:hint="eastAsia" w:ascii="宋体" w:hAnsi="宋体" w:eastAsia="宋体" w:cs="宋体"/>
            <w:sz w:val="28"/>
            <w:szCs w:val="28"/>
            <w:lang w:val="en-US" w:eastAsia="zh-CN"/>
          </w:rPr>
          <w:t>、</w:t>
        </w:r>
      </w:ins>
      <w:ins w:id="39" w:author="Administrator" w:date="2016-10-18T20:45:05Z">
        <w:r>
          <w:rPr>
            <w:rFonts w:hint="eastAsia" w:ascii="宋体" w:hAnsi="宋体" w:eastAsia="宋体" w:cs="宋体"/>
            <w:sz w:val="28"/>
            <w:szCs w:val="28"/>
            <w:lang w:val="en-US" w:eastAsia="zh-CN"/>
          </w:rPr>
          <w:t>服务</w:t>
        </w:r>
      </w:ins>
      <w:ins w:id="40" w:author="Administrator" w:date="2016-10-18T20:45:13Z">
        <w:r>
          <w:rPr>
            <w:rFonts w:hint="eastAsia" w:ascii="宋体" w:hAnsi="宋体" w:eastAsia="宋体" w:cs="宋体"/>
            <w:sz w:val="28"/>
            <w:szCs w:val="28"/>
            <w:lang w:val="en-US" w:eastAsia="zh-CN"/>
          </w:rPr>
          <w:t>评价</w:t>
        </w:r>
      </w:ins>
      <w:ins w:id="41" w:author="Administrator" w:date="2016-10-18T20:45:20Z">
        <w:r>
          <w:rPr>
            <w:rFonts w:hint="eastAsia" w:ascii="宋体" w:hAnsi="宋体" w:eastAsia="宋体" w:cs="宋体"/>
            <w:sz w:val="28"/>
            <w:szCs w:val="28"/>
            <w:lang w:val="en-US" w:eastAsia="zh-CN"/>
          </w:rPr>
          <w:t xml:space="preserve"> ......</w:t>
        </w:r>
      </w:ins>
      <w:ins w:id="42" w:author="Administrator" w:date="2016-10-18T20:44:09Z">
        <w:r>
          <w:rPr>
            <w:rFonts w:hint="eastAsia" w:ascii="宋体" w:hAnsi="宋体" w:eastAsia="宋体" w:cs="宋体"/>
            <w:sz w:val="28"/>
            <w:szCs w:val="28"/>
            <w:lang w:val="en-US" w:eastAsia="zh-CN"/>
          </w:rPr>
          <w:t>）</w:t>
        </w:r>
      </w:ins>
    </w:p>
    <w:p>
      <w:pPr>
        <w:widowControl/>
        <w:ind w:left="420" w:firstLine="420"/>
        <w:rPr>
          <w:rFonts w:ascii="宋体" w:hAnsi="宋体" w:eastAsia="宋体" w:cs="宋体"/>
          <w:sz w:val="28"/>
          <w:szCs w:val="28"/>
        </w:rPr>
      </w:pPr>
      <w:r>
        <w:rPr>
          <w:rFonts w:hint="eastAsia" w:ascii="宋体" w:hAnsi="宋体" w:eastAsia="宋体" w:cs="宋体"/>
          <w:sz w:val="28"/>
          <w:szCs w:val="28"/>
        </w:rPr>
        <w:t>1.主页：显示欢迎界面，提供近期的商品。</w:t>
      </w:r>
    </w:p>
    <w:p>
      <w:pPr>
        <w:widowControl/>
        <w:ind w:left="420" w:firstLine="420"/>
        <w:rPr>
          <w:rFonts w:ascii="宋体" w:hAnsi="宋体" w:eastAsia="宋体" w:cs="宋体"/>
          <w:sz w:val="28"/>
          <w:szCs w:val="28"/>
        </w:rPr>
      </w:pPr>
      <w:r>
        <w:rPr>
          <w:rFonts w:hint="eastAsia" w:ascii="宋体" w:hAnsi="宋体" w:eastAsia="宋体" w:cs="宋体"/>
          <w:sz w:val="28"/>
          <w:szCs w:val="28"/>
        </w:rPr>
        <w:t>2.留言区：用户发表留言，反馈自己对于所购商品的满意程度</w:t>
      </w:r>
    </w:p>
    <w:p>
      <w:pPr>
        <w:widowControl/>
        <w:ind w:left="420" w:firstLine="420"/>
        <w:rPr>
          <w:rFonts w:ascii="宋体" w:hAnsi="宋体" w:eastAsia="宋体" w:cs="宋体"/>
          <w:sz w:val="28"/>
          <w:szCs w:val="28"/>
        </w:rPr>
      </w:pPr>
      <w:r>
        <w:rPr>
          <w:rFonts w:hint="eastAsia" w:ascii="宋体" w:hAnsi="宋体" w:eastAsia="宋体" w:cs="宋体"/>
          <w:sz w:val="28"/>
          <w:szCs w:val="28"/>
        </w:rPr>
        <w:t>3.查询系统：通过商品类别、商品名称、出产地址、商品详细参数来查询是否有自己需要的商品。</w:t>
      </w:r>
    </w:p>
    <w:p>
      <w:pPr>
        <w:widowControl/>
        <w:ind w:left="420" w:firstLine="420"/>
        <w:rPr>
          <w:rFonts w:ascii="宋体" w:hAnsi="宋体" w:eastAsia="宋体" w:cs="宋体"/>
          <w:sz w:val="28"/>
          <w:szCs w:val="28"/>
        </w:rPr>
      </w:pPr>
      <w:r>
        <w:rPr>
          <w:rFonts w:hint="eastAsia" w:ascii="宋体" w:hAnsi="宋体" w:eastAsia="宋体" w:cs="宋体"/>
          <w:sz w:val="28"/>
          <w:szCs w:val="28"/>
        </w:rPr>
        <w:t>4. 购物车：显示并处理想要订购的商品。</w:t>
      </w:r>
    </w:p>
    <w:p>
      <w:pPr>
        <w:widowControl/>
        <w:ind w:left="420" w:firstLine="420"/>
        <w:rPr>
          <w:rFonts w:ascii="宋体" w:hAnsi="宋体" w:eastAsia="宋体" w:cs="宋体"/>
          <w:sz w:val="28"/>
          <w:szCs w:val="28"/>
        </w:rPr>
      </w:pPr>
      <w:r>
        <w:rPr>
          <w:rFonts w:hint="eastAsia" w:ascii="宋体" w:hAnsi="宋体" w:eastAsia="宋体" w:cs="宋体"/>
          <w:sz w:val="28"/>
          <w:szCs w:val="28"/>
        </w:rPr>
        <w:t>5. 用户注册系统：处理新用户的注册和老用户购物时的确认。</w:t>
      </w:r>
    </w:p>
    <w:p>
      <w:pPr>
        <w:widowControl/>
        <w:ind w:left="420" w:firstLine="420"/>
        <w:rPr>
          <w:rFonts w:ascii="宋体" w:hAnsi="宋体" w:eastAsia="宋体" w:cs="宋体"/>
          <w:sz w:val="28"/>
          <w:szCs w:val="28"/>
        </w:rPr>
      </w:pPr>
      <w:r>
        <w:rPr>
          <w:rFonts w:hint="eastAsia" w:ascii="宋体" w:hAnsi="宋体" w:eastAsia="宋体" w:cs="宋体"/>
          <w:sz w:val="28"/>
          <w:szCs w:val="28"/>
        </w:rPr>
        <w:t>6. 管理员系统：通过管理员对系统进行管理和定单处理</w:t>
      </w:r>
    </w:p>
    <w:p>
      <w:pPr>
        <w:ind w:left="420"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7. 地图：负责帮助取货人进行导航</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投资方：无</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需方：北航师生</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用户：北航师生</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开发方：本软工小组4人</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支持机构：北航软件工程基础课程负责教师</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当前运行现场：无</w:t>
      </w:r>
    </w:p>
    <w:p>
      <w:pPr>
        <w:ind w:firstLine="420"/>
        <w:rPr>
          <w:rFonts w:ascii="宋体" w:hAnsi="宋体" w:eastAsia="宋体" w:cs="宋体"/>
          <w:color w:val="000000"/>
          <w:kern w:val="0"/>
          <w:sz w:val="28"/>
          <w:szCs w:val="28"/>
        </w:rPr>
      </w:pPr>
      <w:r>
        <w:rPr>
          <w:rFonts w:hint="eastAsia" w:ascii="宋体" w:hAnsi="宋体" w:eastAsia="宋体" w:cs="宋体"/>
          <w:color w:val="000000"/>
          <w:kern w:val="0"/>
          <w:sz w:val="28"/>
          <w:szCs w:val="28"/>
        </w:rPr>
        <w:t>计划运行现场：北航全体师生（含北航校内的中小学）</w:t>
      </w:r>
    </w:p>
    <w:p>
      <w:pPr>
        <w:pStyle w:val="3"/>
        <w:rPr>
          <w:rFonts w:ascii="宋体" w:hAnsi="宋体" w:eastAsia="宋体" w:cs="宋体"/>
        </w:rPr>
      </w:pPr>
      <w:bookmarkStart w:id="6" w:name="_Toc464332163"/>
      <w:bookmarkStart w:id="7" w:name="_Toc464243712"/>
      <w:r>
        <w:rPr>
          <w:rFonts w:hint="eastAsia" w:ascii="宋体" w:hAnsi="宋体" w:eastAsia="宋体" w:cs="宋体"/>
        </w:rPr>
        <w:t>1.3文档概述</w:t>
      </w:r>
      <w:bookmarkEnd w:id="6"/>
      <w:bookmarkEnd w:id="7"/>
    </w:p>
    <w:p>
      <w:pPr>
        <w:ind w:firstLine="420"/>
        <w:rPr>
          <w:rFonts w:ascii="宋体" w:hAnsi="宋体" w:eastAsia="宋体" w:cs="宋体"/>
          <w:sz w:val="28"/>
          <w:szCs w:val="28"/>
        </w:rPr>
      </w:pPr>
      <w:r>
        <w:rPr>
          <w:rFonts w:hint="eastAsia" w:ascii="宋体" w:hAnsi="宋体" w:eastAsia="宋体" w:cs="宋体"/>
          <w:sz w:val="28"/>
          <w:szCs w:val="28"/>
        </w:rPr>
        <w:t>文档用于描述整个项目的开发计划，对于项目的实际开发起着指向标的作用。我们如果不能严格按照本开发计划进行本项目的开发，就有可能没有办法在规定时间之内完成本项目的开发。</w:t>
      </w:r>
    </w:p>
    <w:p>
      <w:pPr>
        <w:ind w:firstLine="420"/>
        <w:rPr>
          <w:rFonts w:ascii="宋体" w:hAnsi="宋体" w:eastAsia="宋体" w:cs="宋体"/>
          <w:sz w:val="28"/>
          <w:szCs w:val="28"/>
        </w:rPr>
      </w:pPr>
      <w:r>
        <w:rPr>
          <w:rFonts w:hint="eastAsia" w:ascii="宋体" w:hAnsi="宋体" w:eastAsia="宋体" w:cs="宋体"/>
          <w:sz w:val="28"/>
          <w:szCs w:val="28"/>
        </w:rPr>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pPr>
        <w:ind w:firstLine="420"/>
        <w:rPr>
          <w:rFonts w:ascii="宋体" w:hAnsi="宋体" w:eastAsia="宋体" w:cs="宋体"/>
          <w:sz w:val="28"/>
          <w:szCs w:val="28"/>
        </w:rPr>
      </w:pPr>
      <w:r>
        <w:rPr>
          <w:rFonts w:hint="eastAsia" w:ascii="宋体" w:hAnsi="宋体" w:eastAsia="宋体" w:cs="宋体"/>
          <w:sz w:val="28"/>
          <w:szCs w:val="28"/>
        </w:rPr>
        <w:t>目前对于保密性和私密性的要求仅为该文档应仅允许北航软工基础的师生进行阅读。</w:t>
      </w:r>
    </w:p>
    <w:p>
      <w:pPr>
        <w:pStyle w:val="3"/>
        <w:rPr>
          <w:rFonts w:ascii="宋体" w:hAnsi="宋体" w:eastAsia="宋体" w:cs="宋体"/>
        </w:rPr>
      </w:pPr>
      <w:bookmarkStart w:id="8" w:name="_Toc464332164"/>
      <w:bookmarkStart w:id="9" w:name="_Toc464243713"/>
      <w:r>
        <w:rPr>
          <w:rFonts w:hint="eastAsia" w:ascii="宋体" w:hAnsi="宋体" w:eastAsia="宋体" w:cs="宋体"/>
        </w:rPr>
        <w:t>1.4与其他计划之间的关系</w:t>
      </w:r>
      <w:bookmarkEnd w:id="8"/>
      <w:bookmarkEnd w:id="9"/>
    </w:p>
    <w:p>
      <w:pPr>
        <w:ind w:firstLine="420"/>
        <w:rPr>
          <w:rFonts w:ascii="宋体" w:hAnsi="宋体" w:eastAsia="宋体" w:cs="宋体"/>
          <w:sz w:val="28"/>
          <w:szCs w:val="28"/>
        </w:rPr>
      </w:pPr>
      <w:r>
        <w:rPr>
          <w:rFonts w:hint="eastAsia" w:ascii="宋体" w:hAnsi="宋体" w:eastAsia="宋体" w:cs="宋体"/>
          <w:sz w:val="28"/>
          <w:szCs w:val="28"/>
        </w:rPr>
        <w:t>本项目开发成功之后，可以与周边快递公司、相关购物平台进行合作，争取全面方便北航师生以及学院路各院校师生的日常购物。</w:t>
      </w:r>
    </w:p>
    <w:p>
      <w:pPr>
        <w:pStyle w:val="3"/>
        <w:rPr>
          <w:rFonts w:ascii="宋体" w:hAnsi="宋体" w:eastAsia="宋体" w:cs="宋体"/>
        </w:rPr>
      </w:pPr>
      <w:bookmarkStart w:id="10" w:name="_Toc464332165"/>
      <w:bookmarkStart w:id="11" w:name="_Toc464243714"/>
      <w:r>
        <w:rPr>
          <w:rFonts w:hint="eastAsia" w:ascii="宋体" w:hAnsi="宋体" w:eastAsia="宋体" w:cs="宋体"/>
        </w:rPr>
        <w:t>1.</w:t>
      </w:r>
      <w:r>
        <w:rPr>
          <w:rFonts w:ascii="宋体" w:hAnsi="宋体" w:eastAsia="宋体" w:cs="宋体"/>
        </w:rPr>
        <w:t>5 术语和缩略词</w:t>
      </w:r>
      <w:bookmarkEnd w:id="10"/>
      <w:bookmarkEnd w:id="11"/>
    </w:p>
    <w:p>
      <w:pPr>
        <w:rPr>
          <w:rFonts w:hint="eastAsia" w:eastAsiaTheme="minorEastAsia"/>
          <w:lang w:val="en-US" w:eastAsia="zh-CN"/>
        </w:rPr>
      </w:pPr>
      <w:ins w:id="43" w:author="Administrator" w:date="2016-10-18T21:25:03Z">
        <w:r>
          <w:rPr>
            <w:rFonts w:hint="eastAsia"/>
            <w:lang w:val="en-US" w:eastAsia="zh-CN"/>
          </w:rPr>
          <w:t>无</w:t>
        </w:r>
      </w:ins>
      <w:ins w:id="44" w:author="Administrator" w:date="2016-10-18T21:25:04Z">
        <w:r>
          <w:rPr>
            <w:rFonts w:hint="eastAsia"/>
            <w:lang w:val="en-US" w:eastAsia="zh-CN"/>
          </w:rPr>
          <w:t>。</w:t>
        </w:r>
      </w:ins>
    </w:p>
    <w:p>
      <w:pPr>
        <w:pStyle w:val="3"/>
        <w:rPr>
          <w:rFonts w:ascii="宋体" w:hAnsi="宋体" w:eastAsia="宋体" w:cs="宋体"/>
        </w:rPr>
      </w:pPr>
      <w:bookmarkStart w:id="12" w:name="_Toc464243715"/>
      <w:bookmarkStart w:id="13" w:name="_Toc464332166"/>
      <w:r>
        <w:rPr>
          <w:rFonts w:hint="eastAsia" w:ascii="宋体" w:hAnsi="宋体" w:eastAsia="宋体" w:cs="宋体"/>
        </w:rPr>
        <w:t>1.</w:t>
      </w:r>
      <w:r>
        <w:rPr>
          <w:rFonts w:ascii="宋体" w:hAnsi="宋体" w:eastAsia="宋体" w:cs="宋体"/>
        </w:rPr>
        <w:t>6</w:t>
      </w:r>
      <w:r>
        <w:rPr>
          <w:rFonts w:hint="eastAsia" w:ascii="宋体" w:hAnsi="宋体" w:eastAsia="宋体" w:cs="宋体"/>
        </w:rPr>
        <w:t>基线</w:t>
      </w:r>
      <w:bookmarkEnd w:id="12"/>
      <w:bookmarkEnd w:id="13"/>
    </w:p>
    <w:p>
      <w:pPr>
        <w:ind w:firstLine="420"/>
        <w:rPr>
          <w:rFonts w:ascii="宋体" w:hAnsi="宋体" w:eastAsia="宋体" w:cs="宋体"/>
          <w:sz w:val="28"/>
          <w:szCs w:val="28"/>
        </w:rPr>
      </w:pPr>
      <w:r>
        <w:rPr>
          <w:rFonts w:hint="eastAsia" w:ascii="宋体" w:hAnsi="宋体" w:eastAsia="宋体" w:cs="宋体"/>
          <w:sz w:val="28"/>
          <w:szCs w:val="28"/>
        </w:rPr>
        <w:t>基线是软件工程活动从一个环节转入另外一个环节时对阶段产品或组件的标识。包括以下四部分：</w:t>
      </w:r>
    </w:p>
    <w:p>
      <w:pPr>
        <w:ind w:firstLine="420"/>
        <w:rPr>
          <w:rFonts w:ascii="宋体" w:hAnsi="宋体" w:eastAsia="宋体" w:cs="宋体"/>
          <w:sz w:val="28"/>
          <w:szCs w:val="28"/>
        </w:rPr>
      </w:pPr>
      <w:r>
        <w:rPr>
          <w:rFonts w:hint="eastAsia" w:ascii="宋体" w:hAnsi="宋体" w:eastAsia="宋体" w:cs="宋体"/>
          <w:sz w:val="28"/>
          <w:szCs w:val="28"/>
        </w:rPr>
        <w:t xml:space="preserve">需求基线：需求分析规格、功能清单： 用户登录、用户注册、忘记密码、用户须知、用户个人资料、热门商品、商品搜索、商品分类、用户购物车、订单、用户付账、用户评价、订单明细、订单完成、注销退出、地图导航等         </w:t>
      </w:r>
    </w:p>
    <w:p>
      <w:pPr>
        <w:ind w:firstLine="420"/>
        <w:rPr>
          <w:rFonts w:ascii="宋体" w:hAnsi="宋体" w:eastAsia="宋体" w:cs="宋体"/>
          <w:sz w:val="28"/>
          <w:szCs w:val="28"/>
        </w:rPr>
      </w:pPr>
      <w:r>
        <w:rPr>
          <w:rFonts w:hint="eastAsia" w:ascii="宋体" w:hAnsi="宋体" w:eastAsia="宋体" w:cs="宋体"/>
          <w:sz w:val="28"/>
          <w:szCs w:val="28"/>
        </w:rPr>
        <w:t xml:space="preserve">设计基线：总体设计规格、数据库设计、详细设计规格等          </w:t>
      </w:r>
    </w:p>
    <w:p>
      <w:pPr>
        <w:ind w:firstLine="420"/>
        <w:rPr>
          <w:rFonts w:ascii="宋体" w:hAnsi="宋体" w:eastAsia="宋体" w:cs="宋体"/>
          <w:sz w:val="28"/>
          <w:szCs w:val="28"/>
        </w:rPr>
      </w:pPr>
      <w:r>
        <w:rPr>
          <w:rFonts w:hint="eastAsia" w:ascii="宋体" w:hAnsi="宋体" w:eastAsia="宋体" w:cs="宋体"/>
          <w:sz w:val="28"/>
          <w:szCs w:val="28"/>
        </w:rPr>
        <w:t xml:space="preserve">测试基线：手动测试、单元测试、集成测试、整体测试、自动化测试、撰写测试报告、修改问题、再测试等          </w:t>
      </w:r>
    </w:p>
    <w:p>
      <w:pPr>
        <w:ind w:firstLine="420"/>
        <w:rPr>
          <w:rFonts w:ascii="宋体" w:hAnsi="宋体" w:eastAsia="宋体" w:cs="宋体"/>
          <w:sz w:val="28"/>
          <w:szCs w:val="28"/>
        </w:rPr>
      </w:pPr>
      <w:r>
        <w:rPr>
          <w:rFonts w:hint="eastAsia" w:ascii="宋体" w:hAnsi="宋体" w:eastAsia="宋体" w:cs="宋体"/>
          <w:sz w:val="28"/>
          <w:szCs w:val="28"/>
        </w:rPr>
        <w:t>发布基线：用户手册、质量报告、配置报告等</w:t>
      </w:r>
    </w:p>
    <w:p>
      <w:pPr>
        <w:pStyle w:val="2"/>
        <w:numPr>
          <w:ilvl w:val="0"/>
          <w:numId w:val="1"/>
        </w:numPr>
        <w:rPr>
          <w:rFonts w:ascii="宋体" w:hAnsi="宋体" w:eastAsia="宋体" w:cs="宋体"/>
        </w:rPr>
      </w:pPr>
      <w:bookmarkStart w:id="14" w:name="_Toc464332167"/>
      <w:bookmarkStart w:id="15" w:name="_Toc464243716"/>
      <w:r>
        <w:rPr>
          <w:rFonts w:hint="eastAsia" w:ascii="宋体" w:hAnsi="宋体" w:eastAsia="宋体" w:cs="宋体"/>
        </w:rPr>
        <w:t>引用文件</w:t>
      </w:r>
      <w:bookmarkEnd w:id="14"/>
      <w:bookmarkEnd w:id="15"/>
    </w:p>
    <w:p>
      <w:pPr>
        <w:ind w:firstLine="420"/>
        <w:rPr>
          <w:rFonts w:ascii="宋体" w:hAnsi="宋体" w:eastAsia="宋体" w:cs="宋体"/>
          <w:sz w:val="28"/>
          <w:szCs w:val="28"/>
        </w:rPr>
      </w:pPr>
      <w:r>
        <w:rPr>
          <w:rFonts w:hint="eastAsia" w:ascii="宋体" w:hAnsi="宋体" w:eastAsia="宋体" w:cs="宋体"/>
          <w:sz w:val="28"/>
          <w:szCs w:val="28"/>
        </w:rPr>
        <w:t>《计算机软件文档编制规范》</w:t>
      </w:r>
    </w:p>
    <w:p>
      <w:pPr>
        <w:ind w:firstLine="420"/>
        <w:rPr>
          <w:rFonts w:ascii="宋体" w:hAnsi="宋体" w:eastAsia="宋体" w:cs="宋体"/>
          <w:sz w:val="28"/>
          <w:szCs w:val="28"/>
        </w:rPr>
      </w:pPr>
      <w:r>
        <w:rPr>
          <w:rFonts w:hint="eastAsia" w:ascii="宋体" w:hAnsi="宋体" w:eastAsia="宋体" w:cs="宋体"/>
          <w:sz w:val="28"/>
          <w:szCs w:val="28"/>
        </w:rPr>
        <w:t>《华为开发文档》——</w:t>
      </w:r>
      <w:r>
        <w:rPr>
          <w:rFonts w:hint="eastAsia" w:ascii="宋体" w:hAnsi="宋体" w:eastAsia="宋体" w:cs="宋体"/>
          <w:kern w:val="0"/>
          <w:sz w:val="28"/>
          <w:szCs w:val="28"/>
        </w:rPr>
        <w:t>深圳市华为技术有限公司</w:t>
      </w:r>
    </w:p>
    <w:p>
      <w:pPr>
        <w:ind w:firstLine="420"/>
        <w:rPr>
          <w:rFonts w:ascii="宋体" w:hAnsi="宋体" w:eastAsia="宋体" w:cs="宋体"/>
          <w:sz w:val="28"/>
          <w:szCs w:val="28"/>
        </w:rPr>
      </w:pPr>
      <w:r>
        <w:rPr>
          <w:rFonts w:hint="eastAsia" w:ascii="宋体" w:hAnsi="宋体" w:eastAsia="宋体" w:cs="宋体"/>
          <w:sz w:val="28"/>
          <w:szCs w:val="28"/>
        </w:rPr>
        <w:t>《软件开发计划样例》</w:t>
      </w:r>
    </w:p>
    <w:p>
      <w:pPr>
        <w:ind w:firstLine="420"/>
        <w:rPr>
          <w:rFonts w:ascii="宋体" w:hAnsi="宋体" w:eastAsia="宋体" w:cs="宋体"/>
          <w:sz w:val="28"/>
          <w:szCs w:val="28"/>
        </w:rPr>
      </w:pPr>
      <w:r>
        <w:rPr>
          <w:rFonts w:hint="eastAsia" w:ascii="宋体" w:hAnsi="宋体" w:eastAsia="宋体" w:cs="宋体"/>
          <w:sz w:val="28"/>
          <w:szCs w:val="28"/>
        </w:rPr>
        <w:t>《CSCI详细设计说明书模板》</w:t>
      </w:r>
    </w:p>
    <w:p>
      <w:pPr>
        <w:ind w:firstLine="420"/>
        <w:rPr>
          <w:rFonts w:ascii="宋体" w:hAnsi="宋体" w:eastAsia="宋体" w:cs="宋体"/>
          <w:sz w:val="28"/>
          <w:szCs w:val="28"/>
        </w:rPr>
      </w:pPr>
      <w:r>
        <w:rPr>
          <w:rFonts w:hint="eastAsia" w:ascii="宋体" w:hAnsi="宋体" w:eastAsia="宋体" w:cs="宋体"/>
          <w:sz w:val="28"/>
          <w:szCs w:val="28"/>
        </w:rPr>
        <w:t>《JSP网站开发入门教程-2012》</w:t>
      </w:r>
    </w:p>
    <w:p>
      <w:pPr>
        <w:ind w:firstLine="420"/>
        <w:rPr>
          <w:rFonts w:ascii="宋体" w:hAnsi="宋体" w:eastAsia="宋体" w:cs="宋体"/>
          <w:sz w:val="28"/>
          <w:szCs w:val="28"/>
        </w:rPr>
      </w:pPr>
      <w:r>
        <w:rPr>
          <w:rFonts w:hint="eastAsia" w:ascii="宋体" w:hAnsi="宋体" w:eastAsia="宋体" w:cs="宋体"/>
          <w:sz w:val="28"/>
          <w:szCs w:val="28"/>
        </w:rPr>
        <w:t>《购物网站毕业设计论文》——中北大学</w:t>
      </w:r>
    </w:p>
    <w:p>
      <w:pPr>
        <w:ind w:firstLine="420"/>
        <w:rPr>
          <w:rFonts w:ascii="宋体" w:hAnsi="宋体" w:eastAsia="宋体" w:cs="宋体"/>
          <w:sz w:val="28"/>
          <w:szCs w:val="28"/>
        </w:rPr>
      </w:pPr>
      <w:r>
        <w:rPr>
          <w:rFonts w:hint="eastAsia" w:ascii="宋体" w:hAnsi="宋体" w:eastAsia="宋体" w:cs="宋体"/>
          <w:sz w:val="28"/>
          <w:szCs w:val="28"/>
        </w:rPr>
        <w:t>《-购物网站毕业设计论文》——江西渝州科技职业学院</w:t>
      </w:r>
    </w:p>
    <w:p>
      <w:pPr>
        <w:ind w:firstLine="420"/>
        <w:rPr>
          <w:rFonts w:ascii="宋体" w:hAnsi="宋体" w:eastAsia="宋体" w:cs="宋体"/>
          <w:sz w:val="28"/>
          <w:szCs w:val="28"/>
        </w:rPr>
      </w:pPr>
      <w:r>
        <w:rPr>
          <w:rFonts w:hint="eastAsia" w:ascii="宋体" w:hAnsi="宋体" w:eastAsia="宋体" w:cs="宋体"/>
          <w:sz w:val="28"/>
          <w:szCs w:val="28"/>
        </w:rPr>
        <w:t>《软件工程-第8章-系统设计基础》——中国水利水电出版社</w:t>
      </w:r>
    </w:p>
    <w:p>
      <w:pPr>
        <w:ind w:firstLine="420"/>
        <w:rPr>
          <w:rFonts w:ascii="宋体" w:hAnsi="宋体" w:eastAsia="宋体" w:cs="宋体"/>
          <w:sz w:val="28"/>
          <w:szCs w:val="28"/>
        </w:rPr>
      </w:pPr>
      <w:r>
        <w:rPr>
          <w:rFonts w:hint="eastAsia" w:ascii="宋体" w:hAnsi="宋体" w:eastAsia="宋体" w:cs="宋体"/>
          <w:sz w:val="28"/>
          <w:szCs w:val="28"/>
        </w:rPr>
        <w:t>《软件可重用的问题与方法》——毛军，西北工业大学计算机科学与工程系</w:t>
      </w:r>
    </w:p>
    <w:p>
      <w:pPr>
        <w:ind w:firstLine="420"/>
        <w:rPr>
          <w:rFonts w:ascii="宋体" w:hAnsi="宋体" w:eastAsia="宋体" w:cs="宋体"/>
          <w:sz w:val="28"/>
          <w:szCs w:val="28"/>
        </w:rPr>
      </w:pPr>
      <w:r>
        <w:rPr>
          <w:rFonts w:hint="eastAsia" w:ascii="宋体" w:hAnsi="宋体" w:eastAsia="宋体" w:cs="宋体"/>
          <w:sz w:val="28"/>
          <w:szCs w:val="28"/>
        </w:rPr>
        <w:t>《网站测试流程&amp;规范详解》</w:t>
      </w:r>
    </w:p>
    <w:p>
      <w:pPr>
        <w:ind w:firstLine="420"/>
        <w:rPr>
          <w:rFonts w:ascii="宋体" w:hAnsi="宋体" w:eastAsia="宋体" w:cs="宋体"/>
          <w:sz w:val="28"/>
          <w:szCs w:val="28"/>
        </w:rPr>
      </w:pPr>
      <w:r>
        <w:rPr>
          <w:rFonts w:hint="eastAsia" w:ascii="宋体" w:hAnsi="宋体" w:eastAsia="宋体" w:cs="宋体"/>
          <w:sz w:val="28"/>
          <w:szCs w:val="28"/>
        </w:rPr>
        <w:t>《软件工程：实践者的研究方法》——机械工业出版社</w:t>
      </w:r>
    </w:p>
    <w:p>
      <w:pPr>
        <w:ind w:firstLine="280" w:firstLineChars="100"/>
        <w:rPr>
          <w:rFonts w:ascii="宋体" w:hAnsi="宋体" w:eastAsia="宋体" w:cs="宋体"/>
          <w:sz w:val="28"/>
          <w:szCs w:val="28"/>
        </w:rPr>
      </w:pPr>
      <w:r>
        <w:rPr>
          <w:rFonts w:hint="eastAsia" w:ascii="宋体" w:hAnsi="宋体" w:eastAsia="宋体" w:cs="宋体"/>
          <w:sz w:val="28"/>
          <w:szCs w:val="28"/>
        </w:rPr>
        <w:t>以及若干参考维基百科网页，不再一一赘述</w:t>
      </w:r>
    </w:p>
    <w:p>
      <w:pPr>
        <w:pStyle w:val="2"/>
        <w:numPr>
          <w:ilvl w:val="0"/>
          <w:numId w:val="1"/>
        </w:numPr>
        <w:rPr>
          <w:rFonts w:ascii="宋体" w:hAnsi="宋体" w:eastAsia="宋体" w:cs="宋体"/>
        </w:rPr>
      </w:pPr>
      <w:bookmarkStart w:id="16" w:name="_Toc464332168"/>
      <w:bookmarkStart w:id="17" w:name="_Toc464243717"/>
      <w:r>
        <w:rPr>
          <w:rFonts w:hint="eastAsia" w:ascii="宋体" w:hAnsi="宋体" w:eastAsia="宋体" w:cs="宋体"/>
        </w:rPr>
        <w:t>交付产品</w:t>
      </w:r>
      <w:bookmarkEnd w:id="16"/>
      <w:bookmarkEnd w:id="17"/>
    </w:p>
    <w:p>
      <w:pPr>
        <w:pStyle w:val="3"/>
        <w:rPr>
          <w:rFonts w:ascii="宋体" w:hAnsi="宋体" w:eastAsia="宋体" w:cs="宋体"/>
        </w:rPr>
      </w:pPr>
      <w:bookmarkStart w:id="18" w:name="_Toc464332169"/>
      <w:bookmarkStart w:id="19" w:name="_Toc464243718"/>
      <w:r>
        <w:rPr>
          <w:rFonts w:hint="eastAsia" w:ascii="宋体" w:hAnsi="宋体" w:eastAsia="宋体" w:cs="宋体"/>
        </w:rPr>
        <w:t>3.1程序</w:t>
      </w:r>
      <w:bookmarkEnd w:id="18"/>
      <w:bookmarkEnd w:id="19"/>
    </w:p>
    <w:p>
      <w:pPr>
        <w:ind w:firstLine="420"/>
        <w:rPr>
          <w:rFonts w:ascii="宋体" w:hAnsi="宋体" w:eastAsia="宋体" w:cs="宋体"/>
          <w:sz w:val="28"/>
          <w:szCs w:val="28"/>
        </w:rPr>
      </w:pPr>
      <w:r>
        <w:rPr>
          <w:rFonts w:hint="eastAsia" w:ascii="宋体" w:hAnsi="宋体" w:eastAsia="宋体" w:cs="宋体"/>
          <w:sz w:val="28"/>
          <w:szCs w:val="28"/>
        </w:rPr>
        <w:t>该网站源代码，分为前后端，前端部分页面采用（JSP+javascript</w:t>
      </w:r>
      <w:r>
        <w:rPr>
          <w:rFonts w:ascii="宋体" w:hAnsi="宋体" w:eastAsia="宋体" w:cs="宋体"/>
          <w:sz w:val="28"/>
          <w:szCs w:val="28"/>
        </w:rPr>
        <w:t>+</w:t>
      </w:r>
      <w:r>
        <w:rPr>
          <w:rFonts w:hint="eastAsia" w:ascii="宋体" w:hAnsi="宋体" w:eastAsia="宋体" w:cs="宋体"/>
          <w:sz w:val="28"/>
          <w:szCs w:val="28"/>
        </w:rPr>
        <w:t>Jquery</w:t>
      </w:r>
      <w:r>
        <w:rPr>
          <w:rFonts w:ascii="宋体" w:hAnsi="宋体" w:eastAsia="宋体" w:cs="宋体"/>
          <w:sz w:val="28"/>
          <w:szCs w:val="28"/>
        </w:rPr>
        <w:t>+html+css）</w:t>
      </w:r>
      <w:r>
        <w:rPr>
          <w:rFonts w:hint="eastAsia" w:ascii="宋体" w:hAnsi="宋体" w:eastAsia="宋体" w:cs="宋体"/>
          <w:sz w:val="28"/>
          <w:szCs w:val="28"/>
        </w:rPr>
        <w:t>模式，以及(Javascript+Jquery+html+css)模式，前端布局框架采用bootstrap框架，地图表格等开发框架采用百度echarts进行开发，与百度地图结合，关于百度地图方面参考百度地图API进行开发(已申请百度开发者账号及百度地图的连接密钥),后端采用SS</w:t>
      </w:r>
      <w:r>
        <w:rPr>
          <w:rFonts w:ascii="宋体" w:hAnsi="宋体" w:eastAsia="宋体" w:cs="宋体"/>
          <w:sz w:val="28"/>
          <w:szCs w:val="28"/>
        </w:rPr>
        <w:t>H</w:t>
      </w:r>
      <w:r>
        <w:rPr>
          <w:rFonts w:hint="eastAsia" w:ascii="宋体" w:hAnsi="宋体" w:eastAsia="宋体" w:cs="宋体"/>
          <w:sz w:val="28"/>
          <w:szCs w:val="28"/>
        </w:rPr>
        <w:t>框架进行开发,SSH框架版本使用（Struts2</w:t>
      </w:r>
      <w:r>
        <w:rPr>
          <w:rFonts w:ascii="宋体" w:hAnsi="宋体" w:eastAsia="宋体" w:cs="宋体"/>
          <w:sz w:val="28"/>
          <w:szCs w:val="28"/>
        </w:rPr>
        <w:t>+spring3</w:t>
      </w:r>
      <w:r>
        <w:rPr>
          <w:rFonts w:hint="eastAsia" w:ascii="宋体" w:hAnsi="宋体" w:eastAsia="宋体" w:cs="宋体"/>
          <w:sz w:val="28"/>
          <w:szCs w:val="28"/>
        </w:rPr>
        <w:t>+Hibernate4</w:t>
      </w:r>
      <w:r>
        <w:rPr>
          <w:rFonts w:ascii="宋体" w:hAnsi="宋体" w:eastAsia="宋体" w:cs="宋体"/>
          <w:sz w:val="28"/>
          <w:szCs w:val="28"/>
        </w:rPr>
        <w:t>）</w:t>
      </w:r>
      <w:r>
        <w:rPr>
          <w:rFonts w:hint="eastAsia" w:ascii="宋体" w:hAnsi="宋体" w:eastAsia="宋体" w:cs="宋体"/>
          <w:sz w:val="28"/>
          <w:szCs w:val="28"/>
        </w:rPr>
        <w:t>，Struts2用来管理网页的action，Spring3用于管理网页的业务逻辑（注:如果业务逻辑不是特别复杂的话，spring3也可能不用），Hibernate</w:t>
      </w:r>
      <w:r>
        <w:rPr>
          <w:rFonts w:ascii="宋体" w:hAnsi="宋体" w:eastAsia="宋体" w:cs="宋体"/>
          <w:sz w:val="28"/>
          <w:szCs w:val="28"/>
        </w:rPr>
        <w:t>4</w:t>
      </w:r>
      <w:r>
        <w:rPr>
          <w:rFonts w:hint="eastAsia" w:ascii="宋体" w:hAnsi="宋体" w:eastAsia="宋体" w:cs="宋体"/>
          <w:sz w:val="28"/>
          <w:szCs w:val="28"/>
        </w:rPr>
        <w:t>用于连接数据库,数据库使用mysql数据库，数据库采用本地数据库或者使用服务器存储。</w:t>
      </w:r>
    </w:p>
    <w:p>
      <w:pPr>
        <w:rPr>
          <w:rFonts w:ascii="宋体" w:hAnsi="宋体" w:eastAsia="宋体" w:cs="宋体"/>
          <w:sz w:val="32"/>
          <w:szCs w:val="32"/>
        </w:rPr>
      </w:pPr>
      <w:r>
        <w:rPr>
          <w:rFonts w:hint="eastAsia" w:ascii="宋体" w:hAnsi="宋体" w:eastAsia="宋体" w:cs="宋体"/>
          <w:sz w:val="32"/>
          <w:szCs w:val="32"/>
        </w:rPr>
        <w:t>3.2文档</w:t>
      </w:r>
      <w:ins w:id="45" w:author="Administrator" w:date="2016-10-18T21:25:58Z">
        <w:r>
          <w:rPr>
            <w:rFonts w:hint="eastAsia" w:ascii="宋体" w:hAnsi="宋体" w:eastAsia="宋体" w:cs="宋体"/>
            <w:sz w:val="32"/>
            <w:szCs w:val="32"/>
            <w:lang w:val="en-US" w:eastAsia="zh-CN"/>
          </w:rPr>
          <w:t xml:space="preserve"> </w:t>
        </w:r>
      </w:ins>
      <w:ins w:id="46" w:author="Administrator" w:date="2016-10-18T21:26:04Z">
        <w:r>
          <w:rPr>
            <w:rFonts w:hint="eastAsia" w:ascii="宋体" w:hAnsi="宋体" w:eastAsia="宋体" w:cs="宋体"/>
            <w:sz w:val="32"/>
            <w:szCs w:val="32"/>
            <w:lang w:val="en-US" w:eastAsia="zh-CN"/>
          </w:rPr>
          <w:t>注意</w:t>
        </w:r>
      </w:ins>
      <w:ins w:id="47" w:author="Administrator" w:date="2016-10-18T21:26:06Z">
        <w:r>
          <w:rPr>
            <w:rFonts w:hint="eastAsia" w:ascii="宋体" w:hAnsi="宋体" w:eastAsia="宋体" w:cs="宋体"/>
            <w:sz w:val="32"/>
            <w:szCs w:val="32"/>
            <w:lang w:val="en-US" w:eastAsia="zh-CN"/>
          </w:rPr>
          <w:t>字体</w:t>
        </w:r>
      </w:ins>
      <w:ins w:id="48" w:author="Administrator" w:date="2016-10-18T21:26:07Z">
        <w:r>
          <w:rPr>
            <w:rFonts w:hint="eastAsia" w:ascii="宋体" w:hAnsi="宋体" w:eastAsia="宋体" w:cs="宋体"/>
            <w:sz w:val="32"/>
            <w:szCs w:val="32"/>
            <w:lang w:val="en-US" w:eastAsia="zh-CN"/>
          </w:rPr>
          <w:t>和</w:t>
        </w:r>
      </w:ins>
      <w:ins w:id="49" w:author="Administrator" w:date="2016-10-18T21:26:12Z">
        <w:r>
          <w:rPr>
            <w:rFonts w:hint="eastAsia" w:ascii="宋体" w:hAnsi="宋体" w:eastAsia="宋体" w:cs="宋体"/>
            <w:sz w:val="32"/>
            <w:szCs w:val="32"/>
            <w:lang w:val="en-US" w:eastAsia="zh-CN"/>
          </w:rPr>
          <w:t>三级</w:t>
        </w:r>
      </w:ins>
      <w:ins w:id="50" w:author="Administrator" w:date="2016-10-18T21:26:14Z">
        <w:r>
          <w:rPr>
            <w:rFonts w:hint="eastAsia" w:ascii="宋体" w:hAnsi="宋体" w:eastAsia="宋体" w:cs="宋体"/>
            <w:sz w:val="32"/>
            <w:szCs w:val="32"/>
            <w:lang w:val="en-US" w:eastAsia="zh-CN"/>
          </w:rPr>
          <w:t>标题</w:t>
        </w:r>
      </w:ins>
      <w:ins w:id="51" w:author="Administrator" w:date="2016-10-18T21:26:18Z">
        <w:r>
          <w:rPr>
            <w:rFonts w:hint="eastAsia" w:ascii="宋体" w:hAnsi="宋体" w:eastAsia="宋体" w:cs="宋体"/>
            <w:sz w:val="32"/>
            <w:szCs w:val="32"/>
            <w:lang w:val="en-US" w:eastAsia="zh-CN"/>
          </w:rPr>
          <w:t>标号</w:t>
        </w:r>
      </w:ins>
    </w:p>
    <w:p>
      <w:pPr>
        <w:numPr>
          <w:ilvl w:val="0"/>
          <w:numId w:val="2"/>
        </w:numPr>
        <w:rPr>
          <w:rFonts w:ascii="宋体" w:hAnsi="宋体" w:eastAsia="宋体" w:cs="宋体"/>
          <w:sz w:val="28"/>
          <w:szCs w:val="28"/>
        </w:rPr>
      </w:pPr>
      <w:r>
        <w:rPr>
          <w:rFonts w:hint="eastAsia" w:ascii="宋体" w:hAnsi="宋体" w:eastAsia="宋体" w:cs="宋体"/>
          <w:sz w:val="28"/>
          <w:szCs w:val="28"/>
        </w:rPr>
        <w:t>软件开发计划</w:t>
      </w:r>
    </w:p>
    <w:p>
      <w:pPr>
        <w:numPr>
          <w:ilvl w:val="0"/>
          <w:numId w:val="2"/>
        </w:numPr>
        <w:rPr>
          <w:rFonts w:ascii="宋体" w:hAnsi="宋体" w:eastAsia="宋体" w:cs="宋体"/>
          <w:sz w:val="28"/>
          <w:szCs w:val="28"/>
        </w:rPr>
      </w:pPr>
      <w:r>
        <w:rPr>
          <w:rFonts w:hint="eastAsia" w:ascii="宋体" w:hAnsi="宋体" w:eastAsia="宋体" w:cs="宋体"/>
          <w:sz w:val="28"/>
          <w:szCs w:val="28"/>
        </w:rPr>
        <w:t>软件需求规格说明</w:t>
      </w:r>
    </w:p>
    <w:p>
      <w:pPr>
        <w:numPr>
          <w:ilvl w:val="0"/>
          <w:numId w:val="2"/>
        </w:numPr>
        <w:rPr>
          <w:rFonts w:ascii="宋体" w:hAnsi="宋体" w:eastAsia="宋体" w:cs="宋体"/>
          <w:sz w:val="28"/>
          <w:szCs w:val="28"/>
        </w:rPr>
      </w:pPr>
      <w:r>
        <w:rPr>
          <w:rFonts w:hint="eastAsia" w:ascii="宋体" w:hAnsi="宋体" w:eastAsia="宋体" w:cs="宋体"/>
          <w:sz w:val="28"/>
          <w:szCs w:val="28"/>
        </w:rPr>
        <w:t>软件结构设计说明</w:t>
      </w:r>
    </w:p>
    <w:p>
      <w:pPr>
        <w:rPr>
          <w:rFonts w:ascii="宋体" w:hAnsi="宋体" w:eastAsia="宋体" w:cs="宋体"/>
          <w:sz w:val="28"/>
          <w:szCs w:val="28"/>
        </w:rPr>
      </w:pPr>
      <w:r>
        <w:rPr>
          <w:rFonts w:hint="eastAsia" w:ascii="宋体" w:hAnsi="宋体" w:eastAsia="宋体" w:cs="宋体"/>
          <w:sz w:val="28"/>
          <w:szCs w:val="28"/>
        </w:rPr>
        <w:t>四、软件测试说明</w:t>
      </w:r>
    </w:p>
    <w:p>
      <w:pPr>
        <w:pStyle w:val="3"/>
        <w:rPr>
          <w:rFonts w:ascii="宋体" w:hAnsi="宋体" w:eastAsia="宋体" w:cs="宋体"/>
        </w:rPr>
      </w:pPr>
      <w:bookmarkStart w:id="20" w:name="_Toc464243719"/>
      <w:bookmarkStart w:id="21" w:name="_Toc464332170"/>
      <w:r>
        <w:rPr>
          <w:rFonts w:hint="eastAsia" w:ascii="宋体" w:hAnsi="宋体" w:eastAsia="宋体" w:cs="宋体"/>
        </w:rPr>
        <w:t>3.3服务</w:t>
      </w:r>
      <w:bookmarkEnd w:id="20"/>
      <w:bookmarkEnd w:id="21"/>
    </w:p>
    <w:p>
      <w:pPr>
        <w:ind w:firstLine="420"/>
        <w:rPr>
          <w:rFonts w:ascii="宋体" w:hAnsi="宋体" w:eastAsia="宋体" w:cs="宋体"/>
          <w:sz w:val="28"/>
          <w:szCs w:val="28"/>
        </w:rPr>
      </w:pPr>
      <w:r>
        <w:rPr>
          <w:rFonts w:hint="eastAsia" w:ascii="宋体" w:hAnsi="宋体" w:eastAsia="宋体" w:cs="宋体"/>
          <w:sz w:val="28"/>
          <w:szCs w:val="28"/>
        </w:rPr>
        <w:t>向用户提供的服务：</w:t>
      </w:r>
    </w:p>
    <w:p>
      <w:pPr>
        <w:ind w:firstLine="420"/>
        <w:rPr>
          <w:rFonts w:ascii="宋体" w:hAnsi="宋体" w:eastAsia="宋体" w:cs="宋体"/>
          <w:sz w:val="28"/>
          <w:szCs w:val="28"/>
        </w:rPr>
      </w:pPr>
      <w:r>
        <w:rPr>
          <w:rFonts w:hint="eastAsia" w:ascii="宋体" w:hAnsi="宋体" w:eastAsia="宋体" w:cs="宋体"/>
          <w:sz w:val="28"/>
          <w:szCs w:val="28"/>
        </w:rPr>
        <w:t>系统安装和保修、使用教程、疑问解答</w:t>
      </w:r>
    </w:p>
    <w:p>
      <w:pPr>
        <w:pStyle w:val="3"/>
        <w:rPr>
          <w:rFonts w:ascii="宋体" w:hAnsi="宋体" w:eastAsia="宋体" w:cs="宋体"/>
        </w:rPr>
      </w:pPr>
      <w:bookmarkStart w:id="22" w:name="_Toc464243720"/>
      <w:bookmarkStart w:id="23" w:name="_Toc464332171"/>
      <w:r>
        <w:rPr>
          <w:rFonts w:hint="eastAsia" w:ascii="宋体" w:hAnsi="宋体" w:eastAsia="宋体" w:cs="宋体"/>
        </w:rPr>
        <w:t>3.4非移交产品</w:t>
      </w:r>
      <w:bookmarkEnd w:id="22"/>
      <w:bookmarkEnd w:id="23"/>
      <w:ins w:id="52" w:author="Administrator" w:date="2016-10-18T21:26:42Z">
        <w:r>
          <w:rPr>
            <w:rFonts w:hint="eastAsia" w:ascii="宋体" w:hAnsi="宋体" w:eastAsia="宋体" w:cs="宋体"/>
            <w:lang w:val="en-US" w:eastAsia="zh-CN"/>
          </w:rPr>
          <w:t xml:space="preserve"> </w:t>
        </w:r>
      </w:ins>
      <w:ins w:id="53" w:author="Administrator" w:date="2016-10-18T21:26:44Z">
        <w:r>
          <w:rPr>
            <w:rFonts w:hint="eastAsia" w:ascii="宋体" w:hAnsi="宋体" w:eastAsia="宋体" w:cs="宋体"/>
            <w:lang w:val="en-US" w:eastAsia="zh-CN"/>
          </w:rPr>
          <w:t>不应</w:t>
        </w:r>
      </w:ins>
      <w:ins w:id="54" w:author="Administrator" w:date="2016-10-18T21:26:46Z">
        <w:r>
          <w:rPr>
            <w:rFonts w:hint="eastAsia" w:ascii="宋体" w:hAnsi="宋体" w:eastAsia="宋体" w:cs="宋体"/>
            <w:lang w:val="en-US" w:eastAsia="zh-CN"/>
          </w:rPr>
          <w:t>与3.</w:t>
        </w:r>
      </w:ins>
      <w:ins w:id="55" w:author="Administrator" w:date="2016-10-18T21:26:47Z">
        <w:r>
          <w:rPr>
            <w:rFonts w:hint="eastAsia" w:ascii="宋体" w:hAnsi="宋体" w:eastAsia="宋体" w:cs="宋体"/>
            <w:lang w:val="en-US" w:eastAsia="zh-CN"/>
          </w:rPr>
          <w:t>2</w:t>
        </w:r>
      </w:ins>
      <w:ins w:id="56" w:author="Administrator" w:date="2016-10-18T21:26:50Z">
        <w:r>
          <w:rPr>
            <w:rFonts w:hint="eastAsia" w:ascii="宋体" w:hAnsi="宋体" w:eastAsia="宋体" w:cs="宋体"/>
            <w:lang w:val="en-US" w:eastAsia="zh-CN"/>
          </w:rPr>
          <w:t>重复</w:t>
        </w:r>
      </w:ins>
    </w:p>
    <w:p>
      <w:pPr>
        <w:ind w:firstLine="420"/>
        <w:rPr>
          <w:rFonts w:ascii="宋体" w:hAnsi="宋体" w:eastAsia="宋体" w:cs="宋体"/>
          <w:sz w:val="28"/>
          <w:szCs w:val="28"/>
        </w:rPr>
      </w:pPr>
      <w:r>
        <w:rPr>
          <w:rFonts w:hint="eastAsia" w:ascii="宋体" w:hAnsi="宋体" w:eastAsia="宋体" w:cs="宋体"/>
          <w:sz w:val="28"/>
          <w:szCs w:val="28"/>
        </w:rPr>
        <w:t>可行性分析报告：分析该项目开发的可行性</w:t>
      </w:r>
    </w:p>
    <w:p>
      <w:pPr>
        <w:ind w:firstLine="420"/>
        <w:rPr>
          <w:rFonts w:ascii="宋体" w:hAnsi="宋体" w:eastAsia="宋体" w:cs="宋体"/>
          <w:sz w:val="28"/>
          <w:szCs w:val="28"/>
        </w:rPr>
      </w:pPr>
      <w:r>
        <w:rPr>
          <w:rFonts w:hint="eastAsia" w:ascii="宋体" w:hAnsi="宋体" w:eastAsia="宋体" w:cs="宋体"/>
          <w:sz w:val="28"/>
          <w:szCs w:val="28"/>
        </w:rPr>
        <w:t>开发计划：包括技术、开发进度安排、成本预期等</w:t>
      </w:r>
    </w:p>
    <w:p>
      <w:pPr>
        <w:ind w:firstLine="420"/>
        <w:rPr>
          <w:rFonts w:ascii="宋体" w:hAnsi="宋体" w:eastAsia="宋体" w:cs="宋体"/>
          <w:sz w:val="28"/>
          <w:szCs w:val="28"/>
        </w:rPr>
      </w:pPr>
      <w:r>
        <w:rPr>
          <w:rFonts w:hint="eastAsia" w:ascii="宋体" w:hAnsi="宋体" w:eastAsia="宋体" w:cs="宋体"/>
          <w:sz w:val="28"/>
          <w:szCs w:val="28"/>
        </w:rPr>
        <w:t>软件开发人员</w:t>
      </w:r>
    </w:p>
    <w:p>
      <w:pPr>
        <w:ind w:firstLine="420"/>
        <w:rPr>
          <w:rFonts w:ascii="宋体" w:hAnsi="宋体" w:eastAsia="宋体" w:cs="宋体"/>
          <w:sz w:val="28"/>
          <w:szCs w:val="28"/>
        </w:rPr>
      </w:pPr>
      <w:r>
        <w:rPr>
          <w:rFonts w:hint="eastAsia" w:ascii="宋体" w:hAnsi="宋体" w:eastAsia="宋体" w:cs="宋体"/>
          <w:sz w:val="28"/>
          <w:szCs w:val="28"/>
        </w:rPr>
        <w:t>需求说明书</w:t>
      </w:r>
    </w:p>
    <w:p>
      <w:pPr>
        <w:ind w:firstLine="420"/>
        <w:rPr>
          <w:rFonts w:ascii="宋体" w:hAnsi="宋体" w:eastAsia="宋体" w:cs="宋体"/>
          <w:sz w:val="28"/>
          <w:szCs w:val="28"/>
        </w:rPr>
      </w:pPr>
      <w:r>
        <w:rPr>
          <w:rFonts w:hint="eastAsia" w:ascii="宋体" w:hAnsi="宋体" w:eastAsia="宋体" w:cs="宋体"/>
          <w:sz w:val="28"/>
          <w:szCs w:val="28"/>
        </w:rPr>
        <w:t>概要设计说明书</w:t>
      </w:r>
    </w:p>
    <w:p>
      <w:pPr>
        <w:ind w:firstLine="420"/>
        <w:rPr>
          <w:rFonts w:ascii="宋体" w:hAnsi="宋体" w:eastAsia="宋体" w:cs="宋体"/>
          <w:sz w:val="28"/>
          <w:szCs w:val="28"/>
        </w:rPr>
      </w:pPr>
      <w:r>
        <w:rPr>
          <w:rFonts w:hint="eastAsia" w:ascii="宋体" w:hAnsi="宋体" w:eastAsia="宋体" w:cs="宋体"/>
          <w:sz w:val="28"/>
          <w:szCs w:val="28"/>
        </w:rPr>
        <w:t>详细设计说明书</w:t>
      </w:r>
    </w:p>
    <w:p>
      <w:pPr>
        <w:ind w:firstLine="420"/>
        <w:rPr>
          <w:rFonts w:ascii="宋体" w:hAnsi="宋体" w:eastAsia="宋体" w:cs="宋体"/>
          <w:sz w:val="28"/>
          <w:szCs w:val="28"/>
        </w:rPr>
      </w:pPr>
      <w:r>
        <w:rPr>
          <w:rFonts w:hint="eastAsia" w:ascii="宋体" w:hAnsi="宋体" w:eastAsia="宋体" w:cs="宋体"/>
          <w:sz w:val="28"/>
          <w:szCs w:val="28"/>
        </w:rPr>
        <w:t>测试计划、测试分析报告</w:t>
      </w:r>
    </w:p>
    <w:p>
      <w:pPr>
        <w:ind w:firstLine="420"/>
        <w:rPr>
          <w:rFonts w:ascii="宋体" w:hAnsi="宋体" w:eastAsia="宋体" w:cs="宋体"/>
          <w:sz w:val="28"/>
          <w:szCs w:val="28"/>
        </w:rPr>
      </w:pPr>
      <w:r>
        <w:rPr>
          <w:rFonts w:hint="eastAsia" w:ascii="宋体" w:hAnsi="宋体" w:eastAsia="宋体" w:cs="宋体"/>
          <w:sz w:val="28"/>
          <w:szCs w:val="28"/>
        </w:rPr>
        <w:t>软件问题报告</w:t>
      </w:r>
    </w:p>
    <w:p>
      <w:pPr>
        <w:ind w:firstLine="420"/>
        <w:rPr>
          <w:rFonts w:ascii="宋体" w:hAnsi="宋体" w:eastAsia="宋体" w:cs="宋体"/>
          <w:sz w:val="28"/>
          <w:szCs w:val="28"/>
        </w:rPr>
      </w:pPr>
      <w:r>
        <w:rPr>
          <w:rFonts w:hint="eastAsia" w:ascii="宋体" w:hAnsi="宋体" w:eastAsia="宋体" w:cs="宋体"/>
          <w:sz w:val="28"/>
          <w:szCs w:val="28"/>
        </w:rPr>
        <w:t>软件修改报告</w:t>
      </w:r>
    </w:p>
    <w:p>
      <w:pPr>
        <w:pStyle w:val="3"/>
        <w:rPr>
          <w:rFonts w:ascii="宋体" w:hAnsi="宋体" w:eastAsia="宋体" w:cs="宋体"/>
        </w:rPr>
      </w:pPr>
      <w:bookmarkStart w:id="24" w:name="_Toc464332172"/>
      <w:bookmarkStart w:id="25" w:name="_Toc464243722"/>
      <w:r>
        <w:rPr>
          <w:rFonts w:hint="eastAsia" w:ascii="宋体" w:hAnsi="宋体" w:eastAsia="宋体" w:cs="宋体"/>
        </w:rPr>
        <w:t>3.5最后交付期限</w:t>
      </w:r>
      <w:bookmarkEnd w:id="24"/>
      <w:bookmarkEnd w:id="25"/>
      <w:ins w:id="57" w:author="Administrator" w:date="2016-10-18T21:27:26Z">
        <w:r>
          <w:rPr>
            <w:rFonts w:hint="eastAsia" w:ascii="宋体" w:hAnsi="宋体" w:eastAsia="宋体" w:cs="宋体"/>
            <w:lang w:val="en-US" w:eastAsia="zh-CN"/>
          </w:rPr>
          <w:t>一般</w:t>
        </w:r>
      </w:ins>
      <w:ins w:id="58" w:author="Administrator" w:date="2016-10-18T21:27:27Z">
        <w:r>
          <w:rPr>
            <w:rFonts w:hint="eastAsia" w:ascii="宋体" w:hAnsi="宋体" w:eastAsia="宋体" w:cs="宋体"/>
            <w:lang w:val="en-US" w:eastAsia="zh-CN"/>
          </w:rPr>
          <w:t>指</w:t>
        </w:r>
      </w:ins>
      <w:ins w:id="59" w:author="Administrator" w:date="2016-10-18T21:27:29Z">
        <w:r>
          <w:rPr>
            <w:rFonts w:hint="eastAsia" w:ascii="宋体" w:hAnsi="宋体" w:eastAsia="宋体" w:cs="宋体"/>
            <w:lang w:val="en-US" w:eastAsia="zh-CN"/>
          </w:rPr>
          <w:t>产品的</w:t>
        </w:r>
      </w:ins>
      <w:ins w:id="60" w:author="Administrator" w:date="2016-10-18T21:27:41Z">
        <w:r>
          <w:rPr>
            <w:rFonts w:hint="eastAsia" w:ascii="宋体" w:hAnsi="宋体" w:eastAsia="宋体" w:cs="宋体"/>
            <w:lang w:val="en-US" w:eastAsia="zh-CN"/>
          </w:rPr>
          <w:t>最终</w:t>
        </w:r>
      </w:ins>
      <w:ins w:id="61" w:author="Administrator" w:date="2016-10-18T21:27:32Z">
        <w:r>
          <w:rPr>
            <w:rFonts w:hint="eastAsia" w:ascii="宋体" w:hAnsi="宋体" w:eastAsia="宋体" w:cs="宋体"/>
            <w:lang w:val="en-US" w:eastAsia="zh-CN"/>
          </w:rPr>
          <w:t>交付</w:t>
        </w:r>
      </w:ins>
      <w:ins w:id="62" w:author="Administrator" w:date="2016-10-18T21:27:34Z">
        <w:r>
          <w:rPr>
            <w:rFonts w:hint="eastAsia" w:ascii="宋体" w:hAnsi="宋体" w:eastAsia="宋体" w:cs="宋体"/>
            <w:lang w:val="en-US" w:eastAsia="zh-CN"/>
          </w:rPr>
          <w:t>日期</w:t>
        </w:r>
      </w:ins>
    </w:p>
    <w:p>
      <w:pPr>
        <w:rPr>
          <w:rFonts w:ascii="宋体" w:hAnsi="宋体" w:eastAsia="宋体" w:cs="宋体"/>
          <w:sz w:val="28"/>
          <w:szCs w:val="28"/>
        </w:rPr>
      </w:pPr>
      <w:r>
        <w:rPr>
          <w:rFonts w:hint="eastAsia" w:ascii="宋体" w:hAnsi="宋体" w:eastAsia="宋体" w:cs="宋体"/>
          <w:sz w:val="28"/>
          <w:szCs w:val="28"/>
        </w:rPr>
        <w:t>项目开发计划</w:t>
      </w:r>
    </w:p>
    <w:p>
      <w:pPr>
        <w:rPr>
          <w:rFonts w:ascii="宋体" w:hAnsi="宋体" w:eastAsia="宋体" w:cs="宋体"/>
          <w:sz w:val="28"/>
          <w:szCs w:val="28"/>
        </w:rPr>
      </w:pPr>
      <w:r>
        <w:rPr>
          <w:rFonts w:hint="eastAsia" w:ascii="宋体" w:hAnsi="宋体" w:eastAsia="宋体" w:cs="宋体"/>
          <w:sz w:val="28"/>
          <w:szCs w:val="28"/>
        </w:rPr>
        <w:t>提交截止日期：</w:t>
      </w:r>
      <w:ins w:id="63" w:author="Administrator" w:date="2016-10-18T21:27:10Z">
        <w:r>
          <w:rPr>
            <w:rFonts w:hint="eastAsia" w:ascii="宋体" w:hAnsi="宋体" w:eastAsia="宋体" w:cs="宋体"/>
            <w:sz w:val="28"/>
            <w:szCs w:val="28"/>
            <w:lang w:val="en-US" w:eastAsia="zh-CN"/>
          </w:rPr>
          <w:t>20</w:t>
        </w:r>
      </w:ins>
      <w:ins w:id="64" w:author="Administrator" w:date="2016-10-18T21:27:13Z">
        <w:r>
          <w:rPr>
            <w:rFonts w:hint="eastAsia" w:ascii="宋体" w:hAnsi="宋体" w:eastAsia="宋体" w:cs="宋体"/>
            <w:sz w:val="28"/>
            <w:szCs w:val="28"/>
            <w:lang w:val="en-US" w:eastAsia="zh-CN"/>
          </w:rPr>
          <w:t>16</w:t>
        </w:r>
      </w:ins>
      <w:ins w:id="65" w:author="Administrator" w:date="2016-10-18T21:27:17Z">
        <w:r>
          <w:rPr>
            <w:rFonts w:hint="eastAsia" w:ascii="宋体" w:hAnsi="宋体" w:eastAsia="宋体" w:cs="宋体"/>
            <w:sz w:val="28"/>
            <w:szCs w:val="28"/>
            <w:lang w:val="en-US" w:eastAsia="zh-CN"/>
          </w:rPr>
          <w:t>年</w:t>
        </w:r>
      </w:ins>
      <w:r>
        <w:rPr>
          <w:rFonts w:hint="eastAsia" w:ascii="宋体" w:hAnsi="宋体" w:eastAsia="宋体" w:cs="宋体"/>
          <w:sz w:val="28"/>
          <w:szCs w:val="28"/>
        </w:rPr>
        <w:t>10月10日</w:t>
      </w:r>
    </w:p>
    <w:p>
      <w:pPr>
        <w:rPr>
          <w:rFonts w:ascii="宋体" w:hAnsi="宋体" w:eastAsia="宋体" w:cs="宋体"/>
          <w:sz w:val="28"/>
          <w:szCs w:val="28"/>
        </w:rPr>
      </w:pPr>
      <w:r>
        <w:rPr>
          <w:rFonts w:hint="eastAsia" w:ascii="宋体" w:hAnsi="宋体" w:eastAsia="宋体" w:cs="宋体"/>
          <w:sz w:val="28"/>
          <w:szCs w:val="28"/>
        </w:rPr>
        <w:t>软件需求规格说明</w:t>
      </w:r>
    </w:p>
    <w:p>
      <w:pPr>
        <w:rPr>
          <w:rFonts w:ascii="宋体" w:hAnsi="宋体" w:eastAsia="宋体" w:cs="宋体"/>
          <w:sz w:val="28"/>
          <w:szCs w:val="28"/>
        </w:rPr>
      </w:pPr>
      <w:r>
        <w:rPr>
          <w:rFonts w:hint="eastAsia" w:ascii="宋体" w:hAnsi="宋体" w:eastAsia="宋体" w:cs="宋体"/>
          <w:sz w:val="28"/>
          <w:szCs w:val="28"/>
        </w:rPr>
        <w:t>提交截止日期：11月10日</w:t>
      </w:r>
    </w:p>
    <w:p>
      <w:pPr>
        <w:rPr>
          <w:rFonts w:ascii="宋体" w:hAnsi="宋体" w:eastAsia="宋体" w:cs="宋体"/>
          <w:sz w:val="28"/>
          <w:szCs w:val="28"/>
        </w:rPr>
      </w:pPr>
      <w:r>
        <w:rPr>
          <w:rFonts w:hint="eastAsia" w:ascii="宋体" w:hAnsi="宋体" w:eastAsia="宋体" w:cs="宋体"/>
          <w:sz w:val="28"/>
          <w:szCs w:val="28"/>
        </w:rPr>
        <w:t>软件设计说明书</w:t>
      </w:r>
    </w:p>
    <w:p>
      <w:pPr>
        <w:rPr>
          <w:rFonts w:ascii="宋体" w:hAnsi="宋体" w:eastAsia="宋体" w:cs="宋体"/>
          <w:sz w:val="28"/>
          <w:szCs w:val="28"/>
        </w:rPr>
      </w:pPr>
      <w:r>
        <w:rPr>
          <w:rFonts w:hint="eastAsia" w:ascii="宋体" w:hAnsi="宋体" w:eastAsia="宋体" w:cs="宋体"/>
          <w:sz w:val="28"/>
          <w:szCs w:val="28"/>
        </w:rPr>
        <w:t>提交截止日期：11月30日</w:t>
      </w:r>
    </w:p>
    <w:p>
      <w:pPr>
        <w:rPr>
          <w:rFonts w:ascii="宋体" w:hAnsi="宋体" w:eastAsia="宋体" w:cs="宋体"/>
          <w:sz w:val="28"/>
          <w:szCs w:val="28"/>
        </w:rPr>
      </w:pPr>
      <w:r>
        <w:rPr>
          <w:rFonts w:hint="eastAsia" w:ascii="宋体" w:hAnsi="宋体" w:eastAsia="宋体" w:cs="宋体"/>
          <w:sz w:val="28"/>
          <w:szCs w:val="28"/>
        </w:rPr>
        <w:t>软件测试计划</w:t>
      </w:r>
    </w:p>
    <w:p>
      <w:pPr>
        <w:rPr>
          <w:rFonts w:ascii="宋体" w:hAnsi="宋体" w:eastAsia="宋体" w:cs="宋体"/>
          <w:sz w:val="28"/>
          <w:szCs w:val="28"/>
        </w:rPr>
      </w:pPr>
      <w:r>
        <w:rPr>
          <w:rFonts w:hint="eastAsia" w:ascii="宋体" w:hAnsi="宋体" w:eastAsia="宋体" w:cs="宋体"/>
          <w:sz w:val="28"/>
          <w:szCs w:val="28"/>
        </w:rPr>
        <w:t>提交截止日期：12月20日</w:t>
      </w:r>
    </w:p>
    <w:p>
      <w:pPr>
        <w:pStyle w:val="2"/>
        <w:numPr>
          <w:ilvl w:val="0"/>
          <w:numId w:val="1"/>
        </w:numPr>
        <w:rPr>
          <w:rFonts w:ascii="宋体" w:hAnsi="宋体" w:eastAsia="宋体" w:cs="宋体"/>
        </w:rPr>
      </w:pPr>
      <w:bookmarkStart w:id="26" w:name="_Toc464332173"/>
      <w:bookmarkStart w:id="27" w:name="_Toc464243723"/>
      <w:r>
        <w:rPr>
          <w:rFonts w:hint="eastAsia" w:ascii="宋体" w:hAnsi="宋体" w:eastAsia="宋体" w:cs="宋体"/>
        </w:rPr>
        <w:t>所需工作概述</w:t>
      </w:r>
      <w:bookmarkEnd w:id="26"/>
      <w:bookmarkEnd w:id="27"/>
    </w:p>
    <w:p>
      <w:pPr>
        <w:pStyle w:val="3"/>
        <w:rPr>
          <w:rFonts w:ascii="宋体" w:hAnsi="宋体" w:eastAsia="宋体" w:cs="宋体"/>
        </w:rPr>
      </w:pPr>
      <w:bookmarkStart w:id="28" w:name="_Toc464243724"/>
      <w:bookmarkStart w:id="29" w:name="_Toc464332174"/>
      <w:r>
        <w:rPr>
          <w:rFonts w:hint="eastAsia" w:ascii="宋体" w:hAnsi="宋体" w:eastAsia="宋体" w:cs="宋体"/>
        </w:rPr>
        <w:t>4.1对所要开发系统、软件的需求和约束</w:t>
      </w:r>
      <w:bookmarkEnd w:id="28"/>
      <w:bookmarkEnd w:id="29"/>
    </w:p>
    <w:p>
      <w:pPr>
        <w:ind w:firstLine="420"/>
        <w:rPr>
          <w:rFonts w:ascii="宋体" w:hAnsi="宋体" w:eastAsia="宋体" w:cs="宋体"/>
          <w:sz w:val="28"/>
          <w:szCs w:val="28"/>
        </w:rPr>
      </w:pPr>
      <w:r>
        <w:rPr>
          <w:rFonts w:hint="eastAsia" w:ascii="宋体" w:hAnsi="宋体" w:eastAsia="宋体" w:cs="宋体"/>
          <w:sz w:val="28"/>
          <w:szCs w:val="28"/>
        </w:rPr>
        <w:t>功能需求：该网站系统分为两大部分：用户的前台使用和管理员的后台管理。所需网页主要有首页、用户登录、用户注册、忘记密码、用户须知、用户个人资料、热门商品、商品搜索、商品分类、用户购物车、订单、用户付账、用户评价、订单明细、订单完成、注销退出等等。</w:t>
      </w:r>
      <w:ins w:id="66" w:author="Administrator" w:date="2016-10-18T21:28:54Z">
        <w:r>
          <w:rPr>
            <w:rFonts w:hint="eastAsia" w:ascii="宋体" w:hAnsi="宋体" w:eastAsia="宋体" w:cs="宋体"/>
            <w:sz w:val="28"/>
            <w:szCs w:val="28"/>
            <w:lang w:val="en-US" w:eastAsia="zh-CN"/>
          </w:rPr>
          <w:t>不要</w:t>
        </w:r>
      </w:ins>
      <w:ins w:id="67" w:author="Administrator" w:date="2016-10-18T21:28:55Z">
        <w:r>
          <w:rPr>
            <w:rFonts w:hint="eastAsia" w:ascii="宋体" w:hAnsi="宋体" w:eastAsia="宋体" w:cs="宋体"/>
            <w:sz w:val="28"/>
            <w:szCs w:val="28"/>
            <w:lang w:val="en-US" w:eastAsia="zh-CN"/>
          </w:rPr>
          <w:t>有</w:t>
        </w:r>
      </w:ins>
      <w:ins w:id="68" w:author="Administrator" w:date="2016-10-18T21:28:56Z">
        <w:r>
          <w:rPr>
            <w:rFonts w:hint="eastAsia" w:ascii="宋体" w:hAnsi="宋体" w:eastAsia="宋体" w:cs="宋体"/>
            <w:sz w:val="28"/>
            <w:szCs w:val="28"/>
            <w:lang w:val="en-US" w:eastAsia="zh-CN"/>
          </w:rPr>
          <w:t>“</w:t>
        </w:r>
      </w:ins>
      <w:ins w:id="69" w:author="Administrator" w:date="2016-10-18T21:29:00Z">
        <w:r>
          <w:rPr>
            <w:rFonts w:hint="eastAsia" w:ascii="宋体" w:hAnsi="宋体" w:eastAsia="宋体" w:cs="宋体"/>
            <w:sz w:val="28"/>
            <w:szCs w:val="28"/>
            <w:lang w:val="en-US" w:eastAsia="zh-CN"/>
          </w:rPr>
          <w:t>等等</w:t>
        </w:r>
      </w:ins>
      <w:ins w:id="70" w:author="Administrator" w:date="2016-10-18T21:28:56Z">
        <w:r>
          <w:rPr>
            <w:rFonts w:hint="eastAsia" w:ascii="宋体" w:hAnsi="宋体" w:eastAsia="宋体" w:cs="宋体"/>
            <w:sz w:val="28"/>
            <w:szCs w:val="28"/>
            <w:lang w:val="en-US" w:eastAsia="zh-CN"/>
          </w:rPr>
          <w:t>”</w:t>
        </w:r>
      </w:ins>
      <w:ins w:id="71" w:author="Administrator" w:date="2016-10-18T21:29:03Z">
        <w:r>
          <w:rPr>
            <w:rFonts w:hint="eastAsia" w:ascii="宋体" w:hAnsi="宋体" w:eastAsia="宋体" w:cs="宋体"/>
            <w:sz w:val="28"/>
            <w:szCs w:val="28"/>
            <w:lang w:val="en-US" w:eastAsia="zh-CN"/>
          </w:rPr>
          <w:t>字样</w:t>
        </w:r>
      </w:ins>
      <w:ins w:id="72" w:author="Administrator" w:date="2016-10-18T21:29:23Z">
        <w:r>
          <w:rPr>
            <w:rFonts w:hint="eastAsia" w:ascii="宋体" w:hAnsi="宋体" w:eastAsia="宋体" w:cs="宋体"/>
            <w:sz w:val="28"/>
            <w:szCs w:val="28"/>
            <w:lang w:val="en-US" w:eastAsia="zh-CN"/>
          </w:rPr>
          <w:t>，</w:t>
        </w:r>
      </w:ins>
      <w:ins w:id="73" w:author="Administrator" w:date="2016-10-18T21:29:25Z">
        <w:r>
          <w:rPr>
            <w:rFonts w:hint="eastAsia" w:ascii="宋体" w:hAnsi="宋体" w:eastAsia="宋体" w:cs="宋体"/>
            <w:sz w:val="28"/>
            <w:szCs w:val="28"/>
            <w:lang w:val="en-US" w:eastAsia="zh-CN"/>
          </w:rPr>
          <w:t>要</w:t>
        </w:r>
      </w:ins>
      <w:ins w:id="74" w:author="Administrator" w:date="2016-10-18T21:29:27Z">
        <w:r>
          <w:rPr>
            <w:rFonts w:hint="eastAsia" w:ascii="宋体" w:hAnsi="宋体" w:eastAsia="宋体" w:cs="宋体"/>
            <w:sz w:val="28"/>
            <w:szCs w:val="28"/>
            <w:lang w:val="en-US" w:eastAsia="zh-CN"/>
          </w:rPr>
          <w:t>明确</w:t>
        </w:r>
      </w:ins>
      <w:ins w:id="75" w:author="Administrator" w:date="2016-10-18T21:29:29Z">
        <w:r>
          <w:rPr>
            <w:rFonts w:hint="eastAsia" w:ascii="宋体" w:hAnsi="宋体" w:eastAsia="宋体" w:cs="宋体"/>
            <w:sz w:val="28"/>
            <w:szCs w:val="28"/>
            <w:lang w:val="en-US" w:eastAsia="zh-CN"/>
          </w:rPr>
          <w:t>逐一</w:t>
        </w:r>
      </w:ins>
      <w:ins w:id="76" w:author="Administrator" w:date="2016-10-18T21:29:31Z">
        <w:r>
          <w:rPr>
            <w:rFonts w:hint="eastAsia" w:ascii="宋体" w:hAnsi="宋体" w:eastAsia="宋体" w:cs="宋体"/>
            <w:sz w:val="28"/>
            <w:szCs w:val="28"/>
            <w:lang w:val="en-US" w:eastAsia="zh-CN"/>
          </w:rPr>
          <w:t>列出</w:t>
        </w:r>
      </w:ins>
      <w:ins w:id="77" w:author="Administrator" w:date="2016-10-18T21:29:32Z">
        <w:r>
          <w:rPr>
            <w:rFonts w:hint="eastAsia" w:ascii="宋体" w:hAnsi="宋体" w:eastAsia="宋体" w:cs="宋体"/>
            <w:sz w:val="28"/>
            <w:szCs w:val="28"/>
            <w:lang w:val="en-US" w:eastAsia="zh-CN"/>
          </w:rPr>
          <w:t>。</w:t>
        </w:r>
      </w:ins>
      <w:ins w:id="78" w:author="Administrator" w:date="2016-10-18T21:29:55Z">
        <w:r>
          <w:rPr>
            <w:rFonts w:hint="eastAsia" w:ascii="宋体" w:hAnsi="宋体" w:eastAsia="宋体" w:cs="宋体"/>
            <w:sz w:val="28"/>
            <w:szCs w:val="28"/>
            <w:lang w:val="en-US" w:eastAsia="zh-CN"/>
          </w:rPr>
          <w:t>最好</w:t>
        </w:r>
      </w:ins>
      <w:ins w:id="79" w:author="Administrator" w:date="2016-10-18T21:29:57Z">
        <w:r>
          <w:rPr>
            <w:rFonts w:hint="eastAsia" w:ascii="宋体" w:hAnsi="宋体" w:eastAsia="宋体" w:cs="宋体"/>
            <w:sz w:val="28"/>
            <w:szCs w:val="28"/>
            <w:lang w:val="en-US" w:eastAsia="zh-CN"/>
          </w:rPr>
          <w:t>从</w:t>
        </w:r>
      </w:ins>
      <w:ins w:id="80" w:author="Administrator" w:date="2016-10-18T21:30:00Z">
        <w:r>
          <w:rPr>
            <w:rFonts w:hint="eastAsia" w:ascii="宋体" w:hAnsi="宋体" w:eastAsia="宋体" w:cs="宋体"/>
            <w:sz w:val="28"/>
            <w:szCs w:val="28"/>
            <w:lang w:val="en-US" w:eastAsia="zh-CN"/>
          </w:rPr>
          <w:t>功能</w:t>
        </w:r>
      </w:ins>
      <w:ins w:id="81" w:author="Administrator" w:date="2016-10-18T21:30:02Z">
        <w:r>
          <w:rPr>
            <w:rFonts w:hint="eastAsia" w:ascii="宋体" w:hAnsi="宋体" w:eastAsia="宋体" w:cs="宋体"/>
            <w:sz w:val="28"/>
            <w:szCs w:val="28"/>
            <w:lang w:val="en-US" w:eastAsia="zh-CN"/>
          </w:rPr>
          <w:t>角度</w:t>
        </w:r>
      </w:ins>
      <w:ins w:id="82" w:author="Administrator" w:date="2016-10-18T21:30:05Z">
        <w:r>
          <w:rPr>
            <w:rFonts w:hint="eastAsia" w:ascii="宋体" w:hAnsi="宋体" w:eastAsia="宋体" w:cs="宋体"/>
            <w:sz w:val="28"/>
            <w:szCs w:val="28"/>
            <w:lang w:val="en-US" w:eastAsia="zh-CN"/>
          </w:rPr>
          <w:t>罗列</w:t>
        </w:r>
      </w:ins>
      <w:ins w:id="83" w:author="Administrator" w:date="2016-10-18T21:30:06Z">
        <w:r>
          <w:rPr>
            <w:rFonts w:hint="eastAsia" w:ascii="宋体" w:hAnsi="宋体" w:eastAsia="宋体" w:cs="宋体"/>
            <w:sz w:val="28"/>
            <w:szCs w:val="28"/>
            <w:lang w:val="en-US" w:eastAsia="zh-CN"/>
          </w:rPr>
          <w:t>。</w:t>
        </w:r>
      </w:ins>
    </w:p>
    <w:p>
      <w:pPr>
        <w:pStyle w:val="3"/>
        <w:rPr>
          <w:rFonts w:ascii="宋体" w:hAnsi="宋体" w:eastAsia="宋体" w:cs="宋体"/>
        </w:rPr>
      </w:pPr>
      <w:bookmarkStart w:id="30" w:name="_Toc464243725"/>
      <w:bookmarkStart w:id="31" w:name="_Toc464332175"/>
      <w:r>
        <w:rPr>
          <w:rFonts w:hint="eastAsia" w:ascii="宋体" w:hAnsi="宋体" w:eastAsia="宋体" w:cs="宋体"/>
        </w:rPr>
        <w:t>4.2对项目文档编制的需求和约束</w:t>
      </w:r>
      <w:bookmarkEnd w:id="30"/>
      <w:bookmarkEnd w:id="31"/>
    </w:p>
    <w:p>
      <w:pPr>
        <w:ind w:firstLine="420"/>
        <w:rPr>
          <w:rFonts w:eastAsia="宋体"/>
          <w:sz w:val="28"/>
          <w:szCs w:val="28"/>
        </w:rPr>
      </w:pPr>
      <w:r>
        <w:rPr>
          <w:rFonts w:hint="eastAsia" w:ascii="宋体" w:hAnsi="宋体" w:eastAsia="宋体" w:cs="宋体"/>
          <w:sz w:val="28"/>
          <w:szCs w:val="28"/>
        </w:rPr>
        <w:t>符合软件工程文档开发的基本规范，应当包括开发计划、需求规格说明</w:t>
      </w:r>
      <w:ins w:id="84" w:author="Administrator" w:date="2016-10-18T21:33:14Z">
        <w:r>
          <w:rPr>
            <w:rFonts w:hint="eastAsia" w:ascii="宋体" w:hAnsi="宋体" w:eastAsia="宋体" w:cs="宋体"/>
            <w:sz w:val="28"/>
            <w:szCs w:val="28"/>
            <w:lang w:val="en-US" w:eastAsia="zh-CN"/>
          </w:rPr>
          <w:t>书</w:t>
        </w:r>
      </w:ins>
      <w:r>
        <w:rPr>
          <w:rFonts w:hint="eastAsia" w:ascii="宋体" w:hAnsi="宋体" w:eastAsia="宋体" w:cs="宋体"/>
          <w:sz w:val="28"/>
          <w:szCs w:val="28"/>
        </w:rPr>
        <w:t>、结构设计说明</w:t>
      </w:r>
      <w:ins w:id="85" w:author="Administrator" w:date="2016-10-18T21:33:17Z">
        <w:r>
          <w:rPr>
            <w:rFonts w:hint="eastAsia" w:ascii="宋体" w:hAnsi="宋体" w:eastAsia="宋体" w:cs="宋体"/>
            <w:sz w:val="28"/>
            <w:szCs w:val="28"/>
            <w:lang w:val="en-US" w:eastAsia="zh-CN"/>
          </w:rPr>
          <w:t>书</w:t>
        </w:r>
      </w:ins>
      <w:r>
        <w:rPr>
          <w:rFonts w:hint="eastAsia" w:ascii="宋体" w:hAnsi="宋体" w:eastAsia="宋体" w:cs="宋体"/>
          <w:sz w:val="28"/>
          <w:szCs w:val="28"/>
        </w:rPr>
        <w:t>和测试说明</w:t>
      </w:r>
      <w:ins w:id="86" w:author="Administrator" w:date="2016-10-18T21:33:20Z">
        <w:r>
          <w:rPr>
            <w:rFonts w:hint="eastAsia" w:ascii="宋体" w:hAnsi="宋体" w:eastAsia="宋体" w:cs="宋体"/>
            <w:sz w:val="28"/>
            <w:szCs w:val="28"/>
            <w:lang w:val="en-US" w:eastAsia="zh-CN"/>
          </w:rPr>
          <w:t>书</w:t>
        </w:r>
      </w:ins>
      <w:r>
        <w:rPr>
          <w:rFonts w:hint="eastAsia" w:ascii="宋体" w:hAnsi="宋体" w:eastAsia="宋体" w:cs="宋体"/>
          <w:sz w:val="28"/>
          <w:szCs w:val="28"/>
        </w:rPr>
        <w:t>。</w:t>
      </w:r>
    </w:p>
    <w:p>
      <w:pPr>
        <w:pStyle w:val="3"/>
        <w:rPr>
          <w:rFonts w:ascii="宋体" w:hAnsi="宋体" w:eastAsia="宋体" w:cs="宋体"/>
          <w:color w:val="C00000"/>
          <w:rPrChange w:id="87" w:author="Administrator" w:date="2016-10-18T21:33:47Z">
            <w:rPr>
              <w:rFonts w:ascii="宋体" w:hAnsi="宋体" w:eastAsia="宋体" w:cs="宋体"/>
            </w:rPr>
          </w:rPrChange>
        </w:rPr>
      </w:pPr>
      <w:bookmarkStart w:id="32" w:name="_Toc464332176"/>
      <w:bookmarkStart w:id="33" w:name="_Toc464243726"/>
      <w:r>
        <w:rPr>
          <w:rFonts w:hint="eastAsia" w:ascii="宋体" w:hAnsi="宋体" w:eastAsia="宋体" w:cs="宋体"/>
        </w:rPr>
        <w:t>4.3</w:t>
      </w:r>
      <w:r>
        <w:rPr>
          <w:rFonts w:hint="eastAsia" w:ascii="宋体" w:hAnsi="宋体" w:eastAsia="宋体" w:cs="宋体"/>
          <w:color w:val="C00000"/>
          <w:rPrChange w:id="88" w:author="Administrator" w:date="2016-10-18T21:33:47Z">
            <w:rPr>
              <w:rFonts w:hint="eastAsia" w:ascii="宋体" w:hAnsi="宋体" w:eastAsia="宋体" w:cs="宋体"/>
            </w:rPr>
          </w:rPrChange>
        </w:rPr>
        <w:t>该项目在系统生命周期中所处的地位</w:t>
      </w:r>
      <w:bookmarkEnd w:id="32"/>
      <w:bookmarkEnd w:id="33"/>
    </w:p>
    <w:p>
      <w:pPr>
        <w:ind w:firstLine="420"/>
        <w:rPr>
          <w:rFonts w:eastAsia="宋体"/>
          <w:color w:val="C00000"/>
          <w:sz w:val="28"/>
          <w:szCs w:val="28"/>
          <w:rPrChange w:id="89" w:author="Administrator" w:date="2016-10-18T21:33:43Z">
            <w:rPr>
              <w:rFonts w:eastAsia="宋体"/>
              <w:sz w:val="28"/>
              <w:szCs w:val="28"/>
            </w:rPr>
          </w:rPrChange>
        </w:rPr>
      </w:pPr>
      <w:r>
        <w:rPr>
          <w:rFonts w:hint="eastAsia" w:ascii="宋体" w:hAnsi="宋体" w:eastAsia="宋体" w:cs="宋体"/>
          <w:color w:val="C00000"/>
          <w:sz w:val="28"/>
          <w:szCs w:val="28"/>
          <w:rPrChange w:id="90" w:author="Administrator" w:date="2016-10-18T21:33:43Z">
            <w:rPr>
              <w:rFonts w:hint="eastAsia" w:ascii="宋体" w:hAnsi="宋体" w:eastAsia="宋体" w:cs="宋体"/>
              <w:sz w:val="28"/>
              <w:szCs w:val="28"/>
            </w:rPr>
          </w:rPrChange>
        </w:rPr>
        <w:t>本文档包括可行性研究、需求分析、项目计划</w:t>
      </w:r>
    </w:p>
    <w:p>
      <w:pPr>
        <w:pStyle w:val="3"/>
        <w:rPr>
          <w:rFonts w:ascii="宋体" w:hAnsi="宋体" w:eastAsia="宋体" w:cs="宋体"/>
        </w:rPr>
      </w:pPr>
      <w:bookmarkStart w:id="34" w:name="_Toc464243728"/>
      <w:bookmarkStart w:id="35" w:name="_Toc464332177"/>
      <w:r>
        <w:rPr>
          <w:rFonts w:hint="eastAsia" w:ascii="宋体" w:hAnsi="宋体" w:eastAsia="宋体" w:cs="宋体"/>
        </w:rPr>
        <w:t>4.4项目进度安排及资源的需求和约束</w:t>
      </w:r>
      <w:bookmarkEnd w:id="34"/>
      <w:bookmarkEnd w:id="35"/>
    </w:p>
    <w:p>
      <w:pPr>
        <w:ind w:firstLine="420"/>
        <w:rPr>
          <w:rFonts w:ascii="宋体" w:hAnsi="宋体" w:eastAsia="宋体" w:cs="宋体"/>
          <w:sz w:val="28"/>
          <w:szCs w:val="28"/>
        </w:rPr>
      </w:pPr>
      <w:r>
        <w:rPr>
          <w:rFonts w:hint="eastAsia" w:ascii="宋体" w:hAnsi="宋体" w:eastAsia="宋体" w:cs="宋体"/>
          <w:sz w:val="28"/>
          <w:szCs w:val="28"/>
        </w:rPr>
        <w:t>数据库设计比较复杂，我们需要有管理员的详细信息、用户信息、商品类别信息、商品详细信息、网店进货出货信息、收付款信息、客户订单信息、商品评论信息。</w:t>
      </w:r>
    </w:p>
    <w:p>
      <w:pPr>
        <w:ind w:firstLine="420"/>
        <w:rPr>
          <w:rFonts w:ascii="宋体" w:hAnsi="宋体" w:eastAsia="宋体" w:cs="宋体"/>
          <w:sz w:val="28"/>
          <w:szCs w:val="28"/>
        </w:rPr>
      </w:pPr>
      <w:r>
        <w:rPr>
          <w:rFonts w:hint="eastAsia" w:ascii="宋体" w:hAnsi="宋体" w:eastAsia="宋体" w:cs="宋体"/>
          <w:sz w:val="28"/>
          <w:szCs w:val="28"/>
        </w:rPr>
        <w:t>总体计划：</w:t>
      </w:r>
    </w:p>
    <w:p>
      <w:pPr>
        <w:ind w:firstLine="420"/>
        <w:rPr>
          <w:rFonts w:ascii="宋体" w:hAnsi="宋体" w:eastAsia="宋体" w:cs="宋体"/>
          <w:sz w:val="28"/>
          <w:szCs w:val="28"/>
        </w:rPr>
      </w:pPr>
      <w:r>
        <w:rPr>
          <w:rFonts w:hint="eastAsia" w:ascii="宋体" w:hAnsi="宋体" w:eastAsia="宋体" w:cs="宋体"/>
          <w:sz w:val="28"/>
          <w:szCs w:val="28"/>
        </w:rPr>
        <w:t>一周时间进行基础理论的学习，同时进行需求分析</w:t>
      </w:r>
    </w:p>
    <w:p>
      <w:pPr>
        <w:ind w:firstLine="420"/>
        <w:rPr>
          <w:rFonts w:ascii="宋体" w:hAnsi="宋体" w:eastAsia="宋体" w:cs="宋体"/>
          <w:sz w:val="28"/>
          <w:szCs w:val="28"/>
        </w:rPr>
      </w:pPr>
      <w:r>
        <w:rPr>
          <w:rFonts w:hint="eastAsia" w:ascii="宋体" w:hAnsi="宋体" w:eastAsia="宋体" w:cs="宋体"/>
          <w:sz w:val="28"/>
          <w:szCs w:val="28"/>
        </w:rPr>
        <w:t>一周时间进行网站页面设计，画图完成，同时对整个系统进行设计</w:t>
      </w:r>
    </w:p>
    <w:p>
      <w:pPr>
        <w:ind w:firstLine="420"/>
        <w:rPr>
          <w:rFonts w:ascii="宋体" w:hAnsi="宋体" w:eastAsia="宋体" w:cs="宋体"/>
          <w:sz w:val="28"/>
          <w:szCs w:val="28"/>
        </w:rPr>
      </w:pPr>
      <w:r>
        <w:rPr>
          <w:rFonts w:hint="eastAsia" w:ascii="宋体" w:hAnsi="宋体" w:eastAsia="宋体" w:cs="宋体"/>
          <w:sz w:val="28"/>
          <w:szCs w:val="28"/>
        </w:rPr>
        <w:t>一周时间收集素材，包括所需图片、网页模板等，同时对整个系统进行设计，十月底完成</w:t>
      </w:r>
    </w:p>
    <w:p>
      <w:pPr>
        <w:ind w:firstLine="420"/>
        <w:rPr>
          <w:rFonts w:ascii="宋体" w:hAnsi="宋体" w:eastAsia="宋体" w:cs="宋体"/>
          <w:sz w:val="28"/>
          <w:szCs w:val="28"/>
        </w:rPr>
      </w:pPr>
      <w:r>
        <w:rPr>
          <w:rFonts w:hint="eastAsia" w:ascii="宋体" w:hAnsi="宋体" w:eastAsia="宋体" w:cs="宋体"/>
          <w:sz w:val="28"/>
          <w:szCs w:val="28"/>
        </w:rPr>
        <w:t>两周之内将详细的数据库设计完毕，十一月中完成</w:t>
      </w:r>
    </w:p>
    <w:p>
      <w:pPr>
        <w:ind w:firstLine="420"/>
        <w:rPr>
          <w:rFonts w:ascii="宋体" w:hAnsi="宋体" w:eastAsia="宋体" w:cs="宋体"/>
          <w:sz w:val="28"/>
          <w:szCs w:val="28"/>
        </w:rPr>
      </w:pPr>
      <w:r>
        <w:rPr>
          <w:rFonts w:hint="eastAsia" w:ascii="宋体" w:hAnsi="宋体" w:eastAsia="宋体" w:cs="宋体"/>
          <w:sz w:val="28"/>
          <w:szCs w:val="28"/>
        </w:rPr>
        <w:t>一个月左右的时间将所需网页设计完成，十二月中完成</w:t>
      </w:r>
    </w:p>
    <w:p>
      <w:pPr>
        <w:ind w:firstLine="420"/>
        <w:rPr>
          <w:rFonts w:ascii="宋体" w:hAnsi="宋体" w:eastAsia="宋体" w:cs="宋体"/>
          <w:sz w:val="28"/>
          <w:szCs w:val="28"/>
        </w:rPr>
      </w:pPr>
      <w:r>
        <w:rPr>
          <w:rFonts w:hint="eastAsia" w:ascii="宋体" w:hAnsi="宋体" w:eastAsia="宋体" w:cs="宋体"/>
          <w:sz w:val="28"/>
          <w:szCs w:val="28"/>
        </w:rPr>
        <w:t>两周左右完成测试工作和地图，同时进行项目总结十二月底完成</w:t>
      </w:r>
    </w:p>
    <w:p>
      <w:pPr>
        <w:pStyle w:val="3"/>
        <w:rPr>
          <w:rFonts w:ascii="宋体" w:hAnsi="宋体" w:eastAsia="宋体" w:cs="宋体"/>
        </w:rPr>
      </w:pPr>
      <w:bookmarkStart w:id="36" w:name="_Toc464332178"/>
      <w:bookmarkStart w:id="37" w:name="_Toc464243729"/>
      <w:r>
        <w:rPr>
          <w:rFonts w:hint="eastAsia" w:ascii="宋体" w:hAnsi="宋体" w:eastAsia="宋体" w:cs="宋体"/>
        </w:rPr>
        <w:t>4.</w:t>
      </w:r>
      <w:r>
        <w:rPr>
          <w:rFonts w:ascii="宋体" w:hAnsi="宋体" w:eastAsia="宋体" w:cs="宋体"/>
        </w:rPr>
        <w:t>5</w:t>
      </w:r>
      <w:r>
        <w:rPr>
          <w:rFonts w:hint="eastAsia" w:ascii="宋体" w:hAnsi="宋体" w:eastAsia="宋体" w:cs="宋体"/>
        </w:rPr>
        <w:t>其他的需求和约束</w:t>
      </w:r>
      <w:bookmarkEnd w:id="36"/>
      <w:bookmarkEnd w:id="37"/>
    </w:p>
    <w:p>
      <w:pPr>
        <w:rPr>
          <w:rFonts w:ascii="宋体" w:hAnsi="宋体" w:eastAsia="宋体" w:cs="宋体"/>
          <w:sz w:val="28"/>
          <w:szCs w:val="28"/>
        </w:rPr>
      </w:pPr>
      <w:r>
        <w:rPr>
          <w:rFonts w:hint="eastAsia" w:ascii="宋体" w:hAnsi="宋体" w:eastAsia="宋体" w:cs="宋体"/>
          <w:sz w:val="28"/>
          <w:szCs w:val="28"/>
        </w:rPr>
        <w:t>需求：无</w:t>
      </w:r>
    </w:p>
    <w:p>
      <w:pPr>
        <w:rPr>
          <w:rFonts w:ascii="宋体" w:hAnsi="宋体" w:eastAsia="宋体" w:cs="宋体"/>
          <w:sz w:val="28"/>
          <w:szCs w:val="28"/>
        </w:rPr>
      </w:pPr>
      <w:r>
        <w:rPr>
          <w:rFonts w:hint="eastAsia" w:ascii="宋体" w:hAnsi="宋体" w:eastAsia="宋体" w:cs="宋体"/>
          <w:sz w:val="28"/>
          <w:szCs w:val="28"/>
        </w:rPr>
        <w:t>约束：较大的课业压力，中途可能遇到意料之外的困难</w:t>
      </w:r>
    </w:p>
    <w:p>
      <w:pPr>
        <w:pStyle w:val="2"/>
        <w:numPr>
          <w:ilvl w:val="0"/>
          <w:numId w:val="1"/>
        </w:numPr>
        <w:rPr>
          <w:rFonts w:ascii="宋体" w:hAnsi="宋体" w:eastAsia="宋体" w:cs="宋体"/>
        </w:rPr>
      </w:pPr>
      <w:bookmarkStart w:id="38" w:name="_Toc464243730"/>
      <w:bookmarkStart w:id="39" w:name="_Toc464332179"/>
      <w:r>
        <w:rPr>
          <w:rFonts w:hint="eastAsia" w:ascii="宋体" w:hAnsi="宋体" w:eastAsia="宋体" w:cs="宋体"/>
        </w:rPr>
        <w:t>实施整个软件开发活动的计划</w:t>
      </w:r>
      <w:bookmarkEnd w:id="38"/>
      <w:bookmarkEnd w:id="39"/>
    </w:p>
    <w:p>
      <w:pPr>
        <w:pStyle w:val="3"/>
        <w:rPr>
          <w:ins w:id="91" w:author="Administrator" w:date="2016-10-18T21:34:24Z"/>
          <w:rFonts w:hint="eastAsia" w:ascii="宋体" w:hAnsi="宋体" w:eastAsia="宋体" w:cs="宋体"/>
        </w:rPr>
      </w:pPr>
      <w:bookmarkStart w:id="40" w:name="_Toc464332180"/>
      <w:bookmarkStart w:id="41" w:name="_Toc464243731"/>
      <w:r>
        <w:rPr>
          <w:rFonts w:hint="eastAsia" w:ascii="宋体" w:hAnsi="宋体" w:eastAsia="宋体" w:cs="宋体"/>
        </w:rPr>
        <w:t>5.1软件开发过程</w:t>
      </w:r>
      <w:bookmarkEnd w:id="40"/>
      <w:bookmarkEnd w:id="41"/>
    </w:p>
    <w:p>
      <w:pPr>
        <w:rPr>
          <w:rFonts w:hint="eastAsia" w:eastAsia="宋体"/>
          <w:lang w:val="en-US" w:eastAsia="zh-CN"/>
        </w:rPr>
      </w:pPr>
      <w:ins w:id="92" w:author="Administrator" w:date="2016-10-18T21:34:27Z">
        <w:r>
          <w:rPr>
            <w:rFonts w:hint="eastAsia" w:ascii="宋体" w:hAnsi="宋体" w:eastAsia="宋体" w:cs="宋体"/>
            <w:lang w:val="en-US" w:eastAsia="zh-CN"/>
          </w:rPr>
          <w:t>开发</w:t>
        </w:r>
      </w:ins>
      <w:ins w:id="93" w:author="Administrator" w:date="2016-10-18T21:34:29Z">
        <w:r>
          <w:rPr>
            <w:rFonts w:hint="eastAsia" w:ascii="宋体" w:hAnsi="宋体" w:eastAsia="宋体" w:cs="宋体"/>
            <w:lang w:val="en-US" w:eastAsia="zh-CN"/>
          </w:rPr>
          <w:t>过程</w:t>
        </w:r>
      </w:ins>
      <w:ins w:id="94" w:author="Administrator" w:date="2016-10-18T21:34:31Z">
        <w:r>
          <w:rPr>
            <w:rFonts w:hint="eastAsia" w:ascii="宋体" w:hAnsi="宋体" w:eastAsia="宋体" w:cs="宋体"/>
            <w:lang w:val="en-US" w:eastAsia="zh-CN"/>
          </w:rPr>
          <w:t>不是</w:t>
        </w:r>
      </w:ins>
      <w:ins w:id="95" w:author="Administrator" w:date="2016-10-18T21:34:34Z">
        <w:r>
          <w:rPr>
            <w:rFonts w:hint="eastAsia" w:ascii="宋体" w:hAnsi="宋体" w:eastAsia="宋体" w:cs="宋体"/>
            <w:lang w:val="en-US" w:eastAsia="zh-CN"/>
          </w:rPr>
          <w:t>指</w:t>
        </w:r>
      </w:ins>
      <w:ins w:id="96" w:author="Administrator" w:date="2016-10-18T21:34:36Z">
        <w:r>
          <w:rPr>
            <w:rFonts w:hint="eastAsia" w:ascii="宋体" w:hAnsi="宋体" w:eastAsia="宋体" w:cs="宋体"/>
            <w:lang w:val="en-US" w:eastAsia="zh-CN"/>
          </w:rPr>
          <w:t>工作</w:t>
        </w:r>
      </w:ins>
      <w:ins w:id="97" w:author="Administrator" w:date="2016-10-18T21:34:37Z">
        <w:r>
          <w:rPr>
            <w:rFonts w:hint="eastAsia" w:ascii="宋体" w:hAnsi="宋体" w:eastAsia="宋体" w:cs="宋体"/>
            <w:lang w:val="en-US" w:eastAsia="zh-CN"/>
          </w:rPr>
          <w:t>过程</w:t>
        </w:r>
      </w:ins>
      <w:ins w:id="98" w:author="Administrator" w:date="2016-10-18T21:34:39Z">
        <w:r>
          <w:rPr>
            <w:rFonts w:hint="eastAsia" w:ascii="宋体" w:hAnsi="宋体" w:eastAsia="宋体" w:cs="宋体"/>
            <w:lang w:val="en-US" w:eastAsia="zh-CN"/>
          </w:rPr>
          <w:t>，</w:t>
        </w:r>
      </w:ins>
      <w:ins w:id="99" w:author="Administrator" w:date="2016-10-18T21:34:44Z">
        <w:r>
          <w:rPr>
            <w:rFonts w:hint="eastAsia" w:ascii="宋体" w:hAnsi="宋体" w:eastAsia="宋体" w:cs="宋体"/>
            <w:lang w:val="en-US" w:eastAsia="zh-CN"/>
          </w:rPr>
          <w:t>可以</w:t>
        </w:r>
      </w:ins>
      <w:ins w:id="100" w:author="Administrator" w:date="2016-10-18T21:34:45Z">
        <w:r>
          <w:rPr>
            <w:rFonts w:hint="eastAsia" w:ascii="宋体" w:hAnsi="宋体" w:eastAsia="宋体" w:cs="宋体"/>
            <w:lang w:val="en-US" w:eastAsia="zh-CN"/>
          </w:rPr>
          <w:t>参照</w:t>
        </w:r>
      </w:ins>
      <w:ins w:id="101" w:author="Administrator" w:date="2016-10-18T21:34:48Z">
        <w:r>
          <w:rPr>
            <w:rFonts w:hint="eastAsia" w:ascii="宋体" w:hAnsi="宋体" w:eastAsia="宋体" w:cs="宋体"/>
            <w:lang w:val="en-US" w:eastAsia="zh-CN"/>
          </w:rPr>
          <w:t>软件</w:t>
        </w:r>
      </w:ins>
      <w:ins w:id="102" w:author="Administrator" w:date="2016-10-18T21:34:49Z">
        <w:r>
          <w:rPr>
            <w:rFonts w:hint="eastAsia" w:ascii="宋体" w:hAnsi="宋体" w:eastAsia="宋体" w:cs="宋体"/>
            <w:lang w:val="en-US" w:eastAsia="zh-CN"/>
          </w:rPr>
          <w:t>开发</w:t>
        </w:r>
      </w:ins>
      <w:ins w:id="103" w:author="Administrator" w:date="2016-10-18T21:34:51Z">
        <w:r>
          <w:rPr>
            <w:rFonts w:hint="eastAsia" w:ascii="宋体" w:hAnsi="宋体" w:eastAsia="宋体" w:cs="宋体"/>
            <w:lang w:val="en-US" w:eastAsia="zh-CN"/>
          </w:rPr>
          <w:t>过程</w:t>
        </w:r>
      </w:ins>
      <w:ins w:id="104" w:author="Administrator" w:date="2016-10-18T21:34:53Z">
        <w:r>
          <w:rPr>
            <w:rFonts w:hint="eastAsia" w:ascii="宋体" w:hAnsi="宋体" w:eastAsia="宋体" w:cs="宋体"/>
            <w:lang w:val="en-US" w:eastAsia="zh-CN"/>
          </w:rPr>
          <w:t>模型</w:t>
        </w:r>
      </w:ins>
      <w:ins w:id="105" w:author="Administrator" w:date="2016-10-18T21:34:54Z">
        <w:r>
          <w:rPr>
            <w:rFonts w:hint="eastAsia" w:ascii="宋体" w:hAnsi="宋体" w:eastAsia="宋体" w:cs="宋体"/>
            <w:lang w:val="en-US" w:eastAsia="zh-CN"/>
          </w:rPr>
          <w:t>，</w:t>
        </w:r>
      </w:ins>
      <w:ins w:id="106" w:author="Administrator" w:date="2016-10-18T21:34:55Z">
        <w:r>
          <w:rPr>
            <w:rFonts w:hint="eastAsia" w:ascii="宋体" w:hAnsi="宋体" w:eastAsia="宋体" w:cs="宋体"/>
            <w:lang w:val="en-US" w:eastAsia="zh-CN"/>
          </w:rPr>
          <w:t>如</w:t>
        </w:r>
      </w:ins>
      <w:ins w:id="107" w:author="Administrator" w:date="2016-10-18T21:35:01Z">
        <w:r>
          <w:rPr>
            <w:rFonts w:hint="eastAsia" w:ascii="宋体" w:hAnsi="宋体" w:eastAsia="宋体" w:cs="宋体"/>
            <w:lang w:val="en-US" w:eastAsia="zh-CN"/>
          </w:rPr>
          <w:t>瀑布</w:t>
        </w:r>
      </w:ins>
      <w:ins w:id="108" w:author="Administrator" w:date="2016-10-18T21:35:03Z">
        <w:r>
          <w:rPr>
            <w:rFonts w:hint="eastAsia" w:ascii="宋体" w:hAnsi="宋体" w:eastAsia="宋体" w:cs="宋体"/>
            <w:lang w:val="en-US" w:eastAsia="zh-CN"/>
          </w:rPr>
          <w:t>模型</w:t>
        </w:r>
      </w:ins>
      <w:ins w:id="109" w:author="Administrator" w:date="2016-10-18T21:35:05Z">
        <w:r>
          <w:rPr>
            <w:rFonts w:hint="eastAsia" w:ascii="宋体" w:hAnsi="宋体" w:eastAsia="宋体" w:cs="宋体"/>
            <w:lang w:val="en-US" w:eastAsia="zh-CN"/>
          </w:rPr>
          <w:t>或</w:t>
        </w:r>
      </w:ins>
      <w:ins w:id="110" w:author="Administrator" w:date="2016-10-18T21:35:08Z">
        <w:r>
          <w:rPr>
            <w:rFonts w:hint="eastAsia" w:ascii="宋体" w:hAnsi="宋体" w:eastAsia="宋体" w:cs="宋体"/>
            <w:lang w:val="en-US" w:eastAsia="zh-CN"/>
          </w:rPr>
          <w:t>螺旋</w:t>
        </w:r>
      </w:ins>
      <w:ins w:id="111" w:author="Administrator" w:date="2016-10-18T21:35:09Z">
        <w:r>
          <w:rPr>
            <w:rFonts w:hint="eastAsia" w:ascii="宋体" w:hAnsi="宋体" w:eastAsia="宋体" w:cs="宋体"/>
            <w:lang w:val="en-US" w:eastAsia="zh-CN"/>
          </w:rPr>
          <w:t>模型</w:t>
        </w:r>
      </w:ins>
    </w:p>
    <w:p>
      <w:pPr>
        <w:numPr>
          <w:ilvl w:val="0"/>
          <w:numId w:val="3"/>
        </w:numPr>
        <w:rPr>
          <w:rFonts w:ascii="宋体" w:hAnsi="宋体" w:eastAsia="宋体" w:cs="宋体"/>
          <w:sz w:val="28"/>
          <w:szCs w:val="28"/>
        </w:rPr>
      </w:pPr>
      <w:r>
        <w:rPr>
          <w:rFonts w:hint="eastAsia" w:ascii="宋体" w:hAnsi="宋体" w:eastAsia="宋体" w:cs="宋体"/>
          <w:sz w:val="28"/>
          <w:szCs w:val="28"/>
        </w:rPr>
        <w:t>基础理论学习</w:t>
      </w:r>
    </w:p>
    <w:p>
      <w:pPr>
        <w:numPr>
          <w:ilvl w:val="0"/>
          <w:numId w:val="3"/>
        </w:numPr>
        <w:rPr>
          <w:rFonts w:ascii="宋体" w:hAnsi="宋体" w:eastAsia="宋体" w:cs="宋体"/>
          <w:sz w:val="28"/>
          <w:szCs w:val="28"/>
        </w:rPr>
      </w:pPr>
      <w:r>
        <w:rPr>
          <w:rFonts w:hint="eastAsia" w:ascii="宋体" w:hAnsi="宋体" w:eastAsia="宋体" w:cs="宋体"/>
          <w:sz w:val="28"/>
          <w:szCs w:val="28"/>
        </w:rPr>
        <w:t>页面设计</w:t>
      </w:r>
    </w:p>
    <w:p>
      <w:pPr>
        <w:numPr>
          <w:ilvl w:val="0"/>
          <w:numId w:val="3"/>
        </w:numPr>
        <w:rPr>
          <w:rFonts w:ascii="宋体" w:hAnsi="宋体" w:eastAsia="宋体" w:cs="宋体"/>
          <w:sz w:val="28"/>
          <w:szCs w:val="28"/>
        </w:rPr>
      </w:pPr>
      <w:r>
        <w:rPr>
          <w:rFonts w:hint="eastAsia" w:ascii="宋体" w:hAnsi="宋体" w:eastAsia="宋体" w:cs="宋体"/>
          <w:sz w:val="28"/>
          <w:szCs w:val="28"/>
        </w:rPr>
        <w:t>搜集资料</w:t>
      </w:r>
    </w:p>
    <w:p>
      <w:pPr>
        <w:numPr>
          <w:ilvl w:val="0"/>
          <w:numId w:val="3"/>
        </w:numPr>
        <w:rPr>
          <w:rFonts w:ascii="宋体" w:hAnsi="宋体" w:eastAsia="宋体" w:cs="宋体"/>
          <w:sz w:val="28"/>
          <w:szCs w:val="28"/>
        </w:rPr>
      </w:pPr>
      <w:r>
        <w:rPr>
          <w:rFonts w:hint="eastAsia" w:ascii="宋体" w:hAnsi="宋体" w:eastAsia="宋体" w:cs="宋体"/>
          <w:sz w:val="28"/>
          <w:szCs w:val="28"/>
        </w:rPr>
        <w:t>数据库设计</w:t>
      </w:r>
    </w:p>
    <w:p>
      <w:pPr>
        <w:numPr>
          <w:ilvl w:val="0"/>
          <w:numId w:val="3"/>
        </w:numPr>
        <w:rPr>
          <w:rFonts w:ascii="宋体" w:hAnsi="宋体" w:eastAsia="宋体" w:cs="宋体"/>
          <w:sz w:val="28"/>
          <w:szCs w:val="28"/>
        </w:rPr>
      </w:pPr>
      <w:r>
        <w:rPr>
          <w:rFonts w:hint="eastAsia" w:ascii="宋体" w:hAnsi="宋体" w:eastAsia="宋体" w:cs="宋体"/>
          <w:sz w:val="28"/>
          <w:szCs w:val="28"/>
        </w:rPr>
        <w:t>网页编写</w:t>
      </w:r>
    </w:p>
    <w:p>
      <w:pPr>
        <w:numPr>
          <w:ilvl w:val="0"/>
          <w:numId w:val="3"/>
        </w:numPr>
        <w:rPr>
          <w:rFonts w:ascii="宋体" w:hAnsi="宋体" w:eastAsia="宋体" w:cs="宋体"/>
          <w:sz w:val="28"/>
          <w:szCs w:val="28"/>
        </w:rPr>
      </w:pPr>
      <w:r>
        <w:rPr>
          <w:rFonts w:hint="eastAsia" w:ascii="宋体" w:hAnsi="宋体" w:eastAsia="宋体" w:cs="宋体"/>
          <w:sz w:val="28"/>
          <w:szCs w:val="28"/>
        </w:rPr>
        <w:t>测试、完成地图</w:t>
      </w:r>
    </w:p>
    <w:p>
      <w:pPr>
        <w:pStyle w:val="3"/>
        <w:rPr>
          <w:rFonts w:ascii="宋体" w:hAnsi="宋体" w:eastAsia="宋体" w:cs="宋体"/>
        </w:rPr>
      </w:pPr>
      <w:bookmarkStart w:id="42" w:name="_Toc464243732"/>
      <w:bookmarkStart w:id="43" w:name="_Toc464332181"/>
      <w:r>
        <w:rPr>
          <w:rFonts w:hint="eastAsia" w:ascii="宋体" w:hAnsi="宋体" w:eastAsia="宋体" w:cs="宋体"/>
        </w:rPr>
        <w:t>5.2软件开发总体计划</w:t>
      </w:r>
      <w:bookmarkEnd w:id="42"/>
      <w:bookmarkEnd w:id="43"/>
    </w:p>
    <w:p>
      <w:pPr>
        <w:pStyle w:val="4"/>
        <w:rPr>
          <w:rFonts w:ascii="宋体" w:hAnsi="宋体" w:eastAsia="宋体" w:cs="宋体"/>
        </w:rPr>
      </w:pPr>
      <w:bookmarkStart w:id="44" w:name="_Toc464243733"/>
      <w:bookmarkStart w:id="45" w:name="_Toc464332182"/>
      <w:r>
        <w:rPr>
          <w:rFonts w:hint="eastAsia" w:ascii="宋体" w:hAnsi="宋体" w:eastAsia="宋体" w:cs="宋体"/>
        </w:rPr>
        <w:t>5.2.1软件开发方法</w:t>
      </w:r>
      <w:bookmarkEnd w:id="44"/>
      <w:bookmarkEnd w:id="45"/>
    </w:p>
    <w:p>
      <w:pPr>
        <w:rPr>
          <w:rFonts w:ascii="宋体" w:hAnsi="宋体" w:eastAsia="宋体" w:cs="宋体"/>
          <w:sz w:val="28"/>
          <w:szCs w:val="28"/>
        </w:rPr>
      </w:pPr>
      <w:r>
        <w:rPr>
          <w:rFonts w:hint="eastAsia" w:ascii="宋体" w:hAnsi="宋体" w:eastAsia="宋体" w:cs="宋体"/>
          <w:sz w:val="28"/>
          <w:szCs w:val="28"/>
        </w:rPr>
        <w:t>安装java、mysql数据库，下载配置tomcat7服务器</w:t>
      </w:r>
    </w:p>
    <w:p>
      <w:pPr>
        <w:rPr>
          <w:rFonts w:ascii="宋体" w:hAnsi="宋体" w:eastAsia="宋体" w:cs="宋体"/>
          <w:sz w:val="28"/>
          <w:szCs w:val="28"/>
        </w:rPr>
      </w:pPr>
      <w:r>
        <w:rPr>
          <w:rFonts w:hint="eastAsia" w:ascii="宋体" w:hAnsi="宋体" w:eastAsia="宋体" w:cs="宋体"/>
          <w:sz w:val="28"/>
          <w:szCs w:val="28"/>
        </w:rPr>
        <w:t>使用mysql设计数据库</w:t>
      </w:r>
    </w:p>
    <w:p>
      <w:pPr>
        <w:rPr>
          <w:rFonts w:ascii="宋体" w:hAnsi="宋体" w:eastAsia="宋体" w:cs="宋体"/>
          <w:sz w:val="28"/>
          <w:szCs w:val="28"/>
        </w:rPr>
      </w:pPr>
      <w:r>
        <w:rPr>
          <w:rFonts w:hint="eastAsia" w:ascii="宋体" w:hAnsi="宋体" w:eastAsia="宋体" w:cs="宋体"/>
          <w:sz w:val="28"/>
          <w:szCs w:val="28"/>
        </w:rPr>
        <w:t>使用javascript进行动态web开发</w:t>
      </w:r>
    </w:p>
    <w:p>
      <w:pPr>
        <w:rPr>
          <w:rFonts w:ascii="宋体" w:hAnsi="宋体" w:eastAsia="宋体" w:cs="宋体"/>
          <w:sz w:val="28"/>
          <w:szCs w:val="28"/>
        </w:rPr>
      </w:pPr>
      <w:r>
        <w:rPr>
          <w:rFonts w:hint="eastAsia" w:ascii="宋体" w:hAnsi="宋体" w:eastAsia="宋体" w:cs="宋体"/>
          <w:sz w:val="28"/>
          <w:szCs w:val="28"/>
        </w:rPr>
        <w:t>采用面向对象开发方法。</w:t>
      </w:r>
    </w:p>
    <w:p>
      <w:pPr>
        <w:pStyle w:val="4"/>
        <w:rPr>
          <w:rFonts w:ascii="宋体" w:hAnsi="宋体" w:eastAsia="宋体" w:cs="宋体"/>
        </w:rPr>
      </w:pPr>
      <w:bookmarkStart w:id="46" w:name="_Toc464332183"/>
      <w:bookmarkStart w:id="47" w:name="_Toc464243734"/>
      <w:r>
        <w:rPr>
          <w:rFonts w:hint="eastAsia" w:ascii="宋体" w:hAnsi="宋体" w:eastAsia="宋体" w:cs="宋体"/>
        </w:rPr>
        <w:t>5.2.2软件产品标准</w:t>
      </w:r>
      <w:bookmarkEnd w:id="46"/>
      <w:bookmarkEnd w:id="47"/>
    </w:p>
    <w:p>
      <w:pPr>
        <w:rPr>
          <w:rFonts w:ascii="宋体" w:hAnsi="宋体" w:eastAsia="宋体" w:cs="宋体"/>
          <w:sz w:val="28"/>
          <w:szCs w:val="28"/>
        </w:rPr>
      </w:pPr>
      <w:r>
        <w:rPr>
          <w:rFonts w:hint="eastAsia" w:ascii="宋体" w:hAnsi="宋体" w:eastAsia="宋体" w:cs="宋体"/>
          <w:sz w:val="28"/>
          <w:szCs w:val="28"/>
        </w:rPr>
        <w:t>需求：尽可能满足京东淘宝等知名购物网站能满足的需求。</w:t>
      </w:r>
    </w:p>
    <w:p>
      <w:pPr>
        <w:rPr>
          <w:rFonts w:ascii="宋体" w:hAnsi="宋体" w:eastAsia="宋体" w:cs="宋体"/>
          <w:sz w:val="28"/>
          <w:szCs w:val="28"/>
        </w:rPr>
      </w:pPr>
      <w:r>
        <w:rPr>
          <w:rFonts w:hint="eastAsia" w:ascii="宋体" w:hAnsi="宋体" w:eastAsia="宋体" w:cs="宋体"/>
          <w:sz w:val="28"/>
          <w:szCs w:val="28"/>
        </w:rPr>
        <w:t>设计：尽量美观、向淘宝等网站学习</w:t>
      </w:r>
    </w:p>
    <w:p>
      <w:pPr>
        <w:rPr>
          <w:rFonts w:ascii="宋体" w:hAnsi="宋体" w:eastAsia="宋体" w:cs="宋体"/>
          <w:sz w:val="28"/>
          <w:szCs w:val="28"/>
        </w:rPr>
      </w:pPr>
      <w:r>
        <w:rPr>
          <w:rFonts w:hint="eastAsia" w:ascii="宋体" w:hAnsi="宋体" w:eastAsia="宋体" w:cs="宋体"/>
          <w:sz w:val="28"/>
          <w:szCs w:val="28"/>
        </w:rPr>
        <w:t>编码：待定</w:t>
      </w:r>
    </w:p>
    <w:p>
      <w:pPr>
        <w:rPr>
          <w:rFonts w:ascii="宋体" w:hAnsi="宋体" w:eastAsia="宋体" w:cs="宋体"/>
          <w:sz w:val="28"/>
          <w:szCs w:val="28"/>
        </w:rPr>
      </w:pPr>
      <w:r>
        <w:rPr>
          <w:rFonts w:hint="eastAsia" w:ascii="宋体" w:hAnsi="宋体" w:eastAsia="宋体" w:cs="宋体"/>
          <w:sz w:val="28"/>
          <w:szCs w:val="28"/>
        </w:rPr>
        <w:t>测试用例：</w:t>
      </w:r>
      <w:del w:id="112" w:author="Administrator" w:date="2016-10-18T21:35:42Z">
        <w:r>
          <w:rPr>
            <w:rFonts w:hint="eastAsia" w:ascii="宋体" w:hAnsi="宋体" w:eastAsia="宋体" w:cs="宋体"/>
            <w:sz w:val="28"/>
            <w:szCs w:val="28"/>
            <w:lang w:val="en-US"/>
          </w:rPr>
          <w:delText>满足</w:delText>
        </w:r>
      </w:del>
      <w:ins w:id="113" w:author="Administrator" w:date="2016-10-18T21:35:44Z">
        <w:r>
          <w:rPr>
            <w:rFonts w:hint="eastAsia" w:ascii="宋体" w:hAnsi="宋体" w:eastAsia="宋体" w:cs="宋体"/>
            <w:sz w:val="28"/>
            <w:szCs w:val="28"/>
            <w:lang w:val="en-US" w:eastAsia="zh-CN"/>
          </w:rPr>
          <w:t>覆盖</w:t>
        </w:r>
      </w:ins>
      <w:r>
        <w:rPr>
          <w:rFonts w:hint="eastAsia" w:ascii="宋体" w:hAnsi="宋体" w:eastAsia="宋体" w:cs="宋体"/>
          <w:sz w:val="28"/>
          <w:szCs w:val="28"/>
        </w:rPr>
        <w:t>我们能想到的各种可能发生的情况</w:t>
      </w:r>
    </w:p>
    <w:p>
      <w:pPr>
        <w:rPr>
          <w:rFonts w:ascii="宋体" w:hAnsi="宋体" w:eastAsia="宋体" w:cs="宋体"/>
          <w:sz w:val="28"/>
          <w:szCs w:val="28"/>
        </w:rPr>
      </w:pPr>
      <w:r>
        <w:rPr>
          <w:rFonts w:hint="eastAsia" w:ascii="宋体" w:hAnsi="宋体" w:eastAsia="宋体" w:cs="宋体"/>
          <w:sz w:val="28"/>
          <w:szCs w:val="28"/>
        </w:rPr>
        <w:t>测试过程：</w:t>
      </w:r>
    </w:p>
    <w:p>
      <w:pPr>
        <w:numPr>
          <w:ilvl w:val="0"/>
          <w:numId w:val="4"/>
        </w:numPr>
        <w:rPr>
          <w:rFonts w:ascii="宋体" w:hAnsi="宋体" w:eastAsia="宋体" w:cs="宋体"/>
          <w:sz w:val="28"/>
          <w:szCs w:val="28"/>
        </w:rPr>
      </w:pPr>
      <w:r>
        <w:rPr>
          <w:rFonts w:hint="eastAsia" w:ascii="宋体" w:hAnsi="宋体" w:eastAsia="宋体" w:cs="宋体"/>
          <w:sz w:val="28"/>
          <w:szCs w:val="28"/>
        </w:rPr>
        <w:t>有无错别字、各种分辨率下页面有无错位</w:t>
      </w:r>
    </w:p>
    <w:p>
      <w:pPr>
        <w:numPr>
          <w:ilvl w:val="0"/>
          <w:numId w:val="4"/>
        </w:numPr>
        <w:rPr>
          <w:rFonts w:ascii="宋体" w:hAnsi="宋体" w:eastAsia="宋体" w:cs="宋体"/>
          <w:sz w:val="28"/>
          <w:szCs w:val="28"/>
        </w:rPr>
      </w:pPr>
      <w:r>
        <w:rPr>
          <w:rFonts w:hint="eastAsia" w:ascii="宋体" w:hAnsi="宋体" w:eastAsia="宋体" w:cs="宋体"/>
          <w:sz w:val="28"/>
          <w:szCs w:val="28"/>
        </w:rPr>
        <w:t>各链接是否正确</w:t>
      </w:r>
    </w:p>
    <w:p>
      <w:pPr>
        <w:numPr>
          <w:ilvl w:val="0"/>
          <w:numId w:val="4"/>
        </w:numPr>
        <w:rPr>
          <w:rFonts w:ascii="宋体" w:hAnsi="宋体" w:eastAsia="宋体" w:cs="宋体"/>
          <w:sz w:val="28"/>
          <w:szCs w:val="28"/>
        </w:rPr>
      </w:pPr>
      <w:r>
        <w:rPr>
          <w:rFonts w:hint="eastAsia" w:ascii="宋体" w:hAnsi="宋体" w:eastAsia="宋体" w:cs="宋体"/>
          <w:sz w:val="28"/>
          <w:szCs w:val="28"/>
        </w:rPr>
        <w:t>数据库连接是否正确</w:t>
      </w:r>
    </w:p>
    <w:p>
      <w:pPr>
        <w:numPr>
          <w:ilvl w:val="0"/>
          <w:numId w:val="4"/>
        </w:numPr>
        <w:rPr>
          <w:rFonts w:ascii="宋体" w:hAnsi="宋体" w:eastAsia="宋体" w:cs="宋体"/>
          <w:sz w:val="28"/>
          <w:szCs w:val="28"/>
        </w:rPr>
      </w:pPr>
      <w:r>
        <w:rPr>
          <w:rFonts w:hint="eastAsia" w:ascii="宋体" w:hAnsi="宋体" w:eastAsia="宋体" w:cs="宋体"/>
          <w:sz w:val="28"/>
          <w:szCs w:val="28"/>
        </w:rPr>
        <w:t>填写评论、评价是否正确</w:t>
      </w:r>
    </w:p>
    <w:p>
      <w:pPr>
        <w:numPr>
          <w:ilvl w:val="0"/>
          <w:numId w:val="4"/>
        </w:numPr>
        <w:rPr>
          <w:rFonts w:ascii="宋体" w:hAnsi="宋体" w:eastAsia="宋体" w:cs="宋体"/>
          <w:sz w:val="28"/>
          <w:szCs w:val="28"/>
        </w:rPr>
      </w:pPr>
      <w:r>
        <w:rPr>
          <w:rFonts w:hint="eastAsia" w:ascii="宋体" w:hAnsi="宋体" w:eastAsia="宋体" w:cs="宋体"/>
          <w:sz w:val="28"/>
          <w:szCs w:val="28"/>
        </w:rPr>
        <w:t>网站内容是否有常识性错误</w:t>
      </w:r>
    </w:p>
    <w:p>
      <w:pPr>
        <w:rPr>
          <w:rFonts w:ascii="宋体" w:hAnsi="宋体" w:eastAsia="宋体" w:cs="宋体"/>
          <w:sz w:val="28"/>
          <w:szCs w:val="28"/>
        </w:rPr>
      </w:pPr>
      <w:r>
        <w:rPr>
          <w:rFonts w:hint="eastAsia" w:ascii="宋体" w:hAnsi="宋体" w:eastAsia="宋体" w:cs="宋体"/>
          <w:sz w:val="28"/>
          <w:szCs w:val="28"/>
        </w:rPr>
        <w:t>测试结果：全面、系统、工整、真实</w:t>
      </w:r>
    </w:p>
    <w:p>
      <w:pPr>
        <w:pStyle w:val="4"/>
        <w:rPr>
          <w:rFonts w:ascii="宋体" w:hAnsi="宋体" w:eastAsia="宋体" w:cs="宋体"/>
        </w:rPr>
      </w:pPr>
      <w:bookmarkStart w:id="48" w:name="_Toc464243735"/>
      <w:bookmarkStart w:id="49" w:name="_Toc464332184"/>
      <w:r>
        <w:rPr>
          <w:rFonts w:hint="eastAsia" w:ascii="宋体" w:hAnsi="宋体" w:eastAsia="宋体" w:cs="宋体"/>
        </w:rPr>
        <w:t>5.2.3可重用的软件产品</w:t>
      </w:r>
      <w:bookmarkEnd w:id="48"/>
      <w:bookmarkEnd w:id="49"/>
    </w:p>
    <w:p>
      <w:pPr>
        <w:pStyle w:val="5"/>
        <w:rPr>
          <w:rFonts w:ascii="宋体" w:hAnsi="宋体" w:eastAsia="宋体" w:cs="宋体"/>
        </w:rPr>
      </w:pPr>
      <w:r>
        <w:rPr>
          <w:rFonts w:hint="eastAsia" w:ascii="宋体" w:hAnsi="宋体" w:eastAsia="宋体" w:cs="宋体"/>
        </w:rPr>
        <w:t>5.2.3.1吸纳可重用的软件产品</w:t>
      </w:r>
    </w:p>
    <w:p>
      <w:pPr>
        <w:rPr>
          <w:rFonts w:eastAsia="宋体"/>
          <w:sz w:val="28"/>
          <w:szCs w:val="28"/>
        </w:rPr>
      </w:pPr>
      <w:r>
        <w:rPr>
          <w:rFonts w:hint="eastAsia" w:ascii="宋体" w:hAnsi="宋体" w:eastAsia="宋体" w:cs="宋体"/>
          <w:sz w:val="28"/>
          <w:szCs w:val="28"/>
        </w:rPr>
        <w:t>搜寻范围：各种开源网站（比如github）</w:t>
      </w:r>
    </w:p>
    <w:p>
      <w:pPr>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搜寻条件：</w:t>
      </w:r>
    </w:p>
    <w:p>
      <w:pPr>
        <w:widowControl/>
        <w:shd w:val="clear" w:color="auto" w:fill="FFFFFF"/>
        <w:spacing w:after="180" w:line="288" w:lineRule="atLeast"/>
        <w:ind w:firstLine="420"/>
        <w:jc w:val="left"/>
        <w:rPr>
          <w:rFonts w:ascii="宋体" w:hAnsi="宋体" w:eastAsia="宋体" w:cs="宋体"/>
          <w:color w:val="000000" w:themeColor="text1"/>
          <w:sz w:val="28"/>
          <w:szCs w:val="28"/>
        </w:rPr>
      </w:pPr>
      <w:r>
        <w:rPr>
          <w:rFonts w:hint="eastAsia" w:ascii="宋体" w:hAnsi="宋体" w:eastAsia="宋体" w:cs="宋体"/>
          <w:b/>
          <w:color w:val="000000" w:themeColor="text1"/>
          <w:kern w:val="0"/>
          <w:sz w:val="28"/>
          <w:szCs w:val="28"/>
          <w:shd w:val="clear" w:color="auto" w:fill="FFFFFF"/>
        </w:rPr>
        <w:t>①</w:t>
      </w:r>
      <w:r>
        <w:fldChar w:fldCharType="begin"/>
      </w:r>
      <w:r>
        <w:instrText xml:space="preserve"> HYPERLINK "http://baike.baidu.com/view/8343.htm" \t "http://baike.baidu.com/_blank" </w:instrText>
      </w:r>
      <w:r>
        <w:fldChar w:fldCharType="separate"/>
      </w:r>
      <w:r>
        <w:rPr>
          <w:rStyle w:val="21"/>
          <w:rFonts w:hint="eastAsia" w:ascii="宋体" w:hAnsi="宋体" w:eastAsia="宋体" w:cs="宋体"/>
          <w:b/>
          <w:color w:val="000000" w:themeColor="text1"/>
          <w:sz w:val="28"/>
          <w:szCs w:val="28"/>
          <w:u w:val="none"/>
          <w:shd w:val="clear" w:color="auto" w:fill="FFFFFF"/>
        </w:rPr>
        <w:t>软件系统</w:t>
      </w:r>
      <w:r>
        <w:rPr>
          <w:rStyle w:val="21"/>
          <w:rFonts w:hint="eastAsia" w:ascii="宋体" w:hAnsi="宋体" w:eastAsia="宋体" w:cs="宋体"/>
          <w:b/>
          <w:color w:val="000000" w:themeColor="text1"/>
          <w:sz w:val="28"/>
          <w:szCs w:val="28"/>
          <w:u w:val="none"/>
          <w:shd w:val="clear" w:color="auto" w:fill="FFFFFF"/>
        </w:rPr>
        <w:fldChar w:fldCharType="end"/>
      </w:r>
      <w:r>
        <w:rPr>
          <w:rFonts w:hint="eastAsia" w:ascii="宋体" w:hAnsi="宋体" w:eastAsia="宋体" w:cs="宋体"/>
          <w:b/>
          <w:color w:val="000000" w:themeColor="text1"/>
          <w:kern w:val="0"/>
          <w:sz w:val="28"/>
          <w:szCs w:val="28"/>
          <w:shd w:val="clear" w:color="auto" w:fill="FFFFFF"/>
        </w:rPr>
        <w:t>应是模块化结构。</w:t>
      </w:r>
    </w:p>
    <w:p>
      <w:pPr>
        <w:widowControl/>
        <w:shd w:val="clear" w:color="auto" w:fill="FFFFFF"/>
        <w:spacing w:after="180" w:line="288" w:lineRule="atLeast"/>
        <w:ind w:firstLine="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模块化结构的软件层次性较好，我们可以较容易地添加一部分内容或者修改其中一部分内容而不至于过多破坏整个软件的架构和功能。</w:t>
      </w:r>
    </w:p>
    <w:p>
      <w:pPr>
        <w:widowControl/>
        <w:shd w:val="clear" w:color="auto" w:fill="FFFFFF"/>
        <w:spacing w:after="180" w:line="288" w:lineRule="atLeast"/>
        <w:ind w:firstLine="420"/>
        <w:jc w:val="left"/>
        <w:rPr>
          <w:rFonts w:ascii="宋体" w:hAnsi="宋体" w:eastAsia="宋体" w:cs="宋体"/>
          <w:color w:val="000000" w:themeColor="text1"/>
          <w:sz w:val="28"/>
          <w:szCs w:val="28"/>
        </w:rPr>
      </w:pPr>
      <w:r>
        <w:rPr>
          <w:rFonts w:hint="eastAsia" w:ascii="宋体" w:hAnsi="宋体" w:eastAsia="宋体" w:cs="宋体"/>
          <w:b/>
          <w:color w:val="000000" w:themeColor="text1"/>
          <w:kern w:val="0"/>
          <w:sz w:val="28"/>
          <w:szCs w:val="28"/>
          <w:shd w:val="clear" w:color="auto" w:fill="FFFFFF"/>
        </w:rPr>
        <w:t>②</w:t>
      </w:r>
      <w:r>
        <w:fldChar w:fldCharType="begin"/>
      </w:r>
      <w:r>
        <w:instrText xml:space="preserve"> HYPERLINK "http://baike.baidu.com/view/8343.htm" \t "http://baike.baidu.com/_blank" </w:instrText>
      </w:r>
      <w:r>
        <w:fldChar w:fldCharType="separate"/>
      </w:r>
      <w:r>
        <w:rPr>
          <w:rStyle w:val="21"/>
          <w:rFonts w:hint="eastAsia" w:ascii="宋体" w:hAnsi="宋体" w:eastAsia="宋体" w:cs="宋体"/>
          <w:b/>
          <w:color w:val="000000" w:themeColor="text1"/>
          <w:sz w:val="28"/>
          <w:szCs w:val="28"/>
          <w:u w:val="none"/>
          <w:shd w:val="clear" w:color="auto" w:fill="FFFFFF"/>
        </w:rPr>
        <w:t>软件系统</w:t>
      </w:r>
      <w:r>
        <w:rPr>
          <w:rStyle w:val="21"/>
          <w:rFonts w:hint="eastAsia" w:ascii="宋体" w:hAnsi="宋体" w:eastAsia="宋体" w:cs="宋体"/>
          <w:b/>
          <w:color w:val="000000" w:themeColor="text1"/>
          <w:sz w:val="28"/>
          <w:szCs w:val="28"/>
          <w:u w:val="none"/>
          <w:shd w:val="clear" w:color="auto" w:fill="FFFFFF"/>
        </w:rPr>
        <w:fldChar w:fldCharType="end"/>
      </w:r>
      <w:r>
        <w:rPr>
          <w:rFonts w:hint="eastAsia" w:ascii="宋体" w:hAnsi="宋体" w:eastAsia="宋体" w:cs="宋体"/>
          <w:b/>
          <w:color w:val="000000" w:themeColor="text1"/>
          <w:kern w:val="0"/>
          <w:sz w:val="28"/>
          <w:szCs w:val="28"/>
          <w:shd w:val="clear" w:color="auto" w:fill="FFFFFF"/>
        </w:rPr>
        <w:t>应不依赖于具体的运行环境。</w:t>
      </w:r>
    </w:p>
    <w:p>
      <w:pPr>
        <w:widowControl/>
        <w:shd w:val="clear" w:color="auto" w:fill="FFFFFF"/>
        <w:spacing w:after="180" w:line="288" w:lineRule="atLeast"/>
        <w:ind w:firstLine="420"/>
        <w:jc w:val="left"/>
        <w:rPr>
          <w:rFonts w:ascii="宋体" w:hAnsi="宋体" w:eastAsia="宋体" w:cs="宋体"/>
          <w:color w:val="000000" w:themeColor="text1"/>
          <w:sz w:val="28"/>
          <w:szCs w:val="28"/>
        </w:rPr>
      </w:pPr>
      <w:r>
        <w:rPr>
          <w:rFonts w:hint="eastAsia" w:ascii="宋体" w:hAnsi="宋体" w:eastAsia="宋体" w:cs="宋体"/>
          <w:color w:val="000000" w:themeColor="text1"/>
          <w:kern w:val="0"/>
          <w:sz w:val="28"/>
          <w:szCs w:val="28"/>
          <w:shd w:val="clear" w:color="auto" w:fill="FFFFFF"/>
        </w:rPr>
        <w:t>依赖于特定环境的部分也可以集中在少数模块，这样将软件移到自己所用平台时可以只修改或者替换少数模块，既节省工作时间又不会破坏软件整体结构。</w:t>
      </w:r>
    </w:p>
    <w:p>
      <w:pPr>
        <w:widowControl/>
        <w:shd w:val="clear" w:color="auto" w:fill="FFFFFF"/>
        <w:spacing w:after="180" w:line="288" w:lineRule="atLeast"/>
        <w:ind w:firstLine="420"/>
        <w:jc w:val="left"/>
        <w:rPr>
          <w:rFonts w:ascii="宋体" w:hAnsi="宋体" w:eastAsia="宋体" w:cs="宋体"/>
          <w:color w:val="000000" w:themeColor="text1"/>
          <w:sz w:val="28"/>
          <w:szCs w:val="28"/>
        </w:rPr>
      </w:pPr>
      <w:r>
        <w:rPr>
          <w:rFonts w:hint="eastAsia" w:ascii="宋体" w:hAnsi="宋体" w:eastAsia="宋体" w:cs="宋体"/>
          <w:b/>
          <w:color w:val="000000" w:themeColor="text1"/>
          <w:kern w:val="0"/>
          <w:sz w:val="28"/>
          <w:szCs w:val="28"/>
          <w:shd w:val="clear" w:color="auto" w:fill="FFFFFF"/>
        </w:rPr>
        <w:t>③</w:t>
      </w:r>
      <w:r>
        <w:fldChar w:fldCharType="begin"/>
      </w:r>
      <w:r>
        <w:instrText xml:space="preserve"> HYPERLINK "http://baike.baidu.com/view/8343.htm" \t "http://baike.baidu.com/_blank" </w:instrText>
      </w:r>
      <w:r>
        <w:fldChar w:fldCharType="separate"/>
      </w:r>
      <w:r>
        <w:rPr>
          <w:rStyle w:val="21"/>
          <w:rFonts w:hint="eastAsia" w:ascii="宋体" w:hAnsi="宋体" w:eastAsia="宋体" w:cs="宋体"/>
          <w:b/>
          <w:color w:val="000000" w:themeColor="text1"/>
          <w:sz w:val="28"/>
          <w:szCs w:val="28"/>
          <w:u w:val="none"/>
          <w:shd w:val="clear" w:color="auto" w:fill="FFFFFF"/>
        </w:rPr>
        <w:t>软件系统</w:t>
      </w:r>
      <w:r>
        <w:rPr>
          <w:rStyle w:val="21"/>
          <w:rFonts w:hint="eastAsia" w:ascii="宋体" w:hAnsi="宋体" w:eastAsia="宋体" w:cs="宋体"/>
          <w:b/>
          <w:color w:val="000000" w:themeColor="text1"/>
          <w:sz w:val="28"/>
          <w:szCs w:val="28"/>
          <w:u w:val="none"/>
          <w:shd w:val="clear" w:color="auto" w:fill="FFFFFF"/>
        </w:rPr>
        <w:fldChar w:fldCharType="end"/>
      </w:r>
      <w:r>
        <w:rPr>
          <w:rFonts w:hint="eastAsia" w:ascii="宋体" w:hAnsi="宋体" w:eastAsia="宋体" w:cs="宋体"/>
          <w:b/>
          <w:color w:val="000000" w:themeColor="text1"/>
          <w:kern w:val="0"/>
          <w:sz w:val="28"/>
          <w:szCs w:val="28"/>
          <w:shd w:val="clear" w:color="auto" w:fill="FFFFFF"/>
        </w:rPr>
        <w:t>应建立在标准的、统一的数据接口上，即软件系统在建立数据模块进行数据操作时，都要求以标准的数据模式为依据。</w:t>
      </w:r>
    </w:p>
    <w:p>
      <w:pPr>
        <w:widowControl/>
        <w:shd w:val="clear" w:color="auto" w:fill="FFFFFF"/>
        <w:spacing w:after="180" w:line="288" w:lineRule="atLeast"/>
        <w:ind w:firstLine="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这样可以只需修改部分与数据模块直接交互的部分，模块和模块之间的数据交互不会受到太大的影响。</w:t>
      </w:r>
    </w:p>
    <w:p>
      <w:pPr>
        <w:widowControl/>
        <w:shd w:val="clear" w:color="auto" w:fill="FFFFFF"/>
        <w:spacing w:after="180" w:line="288" w:lineRule="atLeast"/>
        <w:ind w:firstLine="420"/>
        <w:jc w:val="left"/>
        <w:rPr>
          <w:rFonts w:ascii="宋体" w:hAnsi="宋体" w:eastAsia="宋体" w:cs="宋体"/>
          <w:color w:val="000000" w:themeColor="text1"/>
          <w:sz w:val="28"/>
          <w:szCs w:val="28"/>
        </w:rPr>
      </w:pPr>
      <w:r>
        <w:rPr>
          <w:rFonts w:hint="eastAsia" w:ascii="宋体" w:hAnsi="宋体" w:eastAsia="宋体" w:cs="宋体"/>
          <w:b/>
          <w:color w:val="000000" w:themeColor="text1"/>
          <w:kern w:val="0"/>
          <w:sz w:val="28"/>
          <w:szCs w:val="28"/>
          <w:shd w:val="clear" w:color="auto" w:fill="FFFFFF"/>
        </w:rPr>
        <w:t>④</w:t>
      </w:r>
      <w:r>
        <w:fldChar w:fldCharType="begin"/>
      </w:r>
      <w:r>
        <w:instrText xml:space="preserve"> HYPERLINK "http://baike.baidu.com/view/8343.htm" \t "http://baike.baidu.com/_blank" </w:instrText>
      </w:r>
      <w:r>
        <w:fldChar w:fldCharType="separate"/>
      </w:r>
      <w:r>
        <w:rPr>
          <w:rStyle w:val="21"/>
          <w:rFonts w:hint="eastAsia" w:ascii="宋体" w:hAnsi="宋体" w:eastAsia="宋体" w:cs="宋体"/>
          <w:b/>
          <w:color w:val="000000" w:themeColor="text1"/>
          <w:sz w:val="28"/>
          <w:szCs w:val="28"/>
          <w:u w:val="none"/>
          <w:shd w:val="clear" w:color="auto" w:fill="FFFFFF"/>
        </w:rPr>
        <w:t>软件系统</w:t>
      </w:r>
      <w:r>
        <w:rPr>
          <w:rStyle w:val="21"/>
          <w:rFonts w:hint="eastAsia" w:ascii="宋体" w:hAnsi="宋体" w:eastAsia="宋体" w:cs="宋体"/>
          <w:b/>
          <w:color w:val="000000" w:themeColor="text1"/>
          <w:sz w:val="28"/>
          <w:szCs w:val="28"/>
          <w:u w:val="none"/>
          <w:shd w:val="clear" w:color="auto" w:fill="FFFFFF"/>
        </w:rPr>
        <w:fldChar w:fldCharType="end"/>
      </w:r>
      <w:r>
        <w:rPr>
          <w:rFonts w:hint="eastAsia" w:ascii="宋体" w:hAnsi="宋体" w:eastAsia="宋体" w:cs="宋体"/>
          <w:b/>
          <w:color w:val="000000" w:themeColor="text1"/>
          <w:kern w:val="0"/>
          <w:sz w:val="28"/>
          <w:szCs w:val="28"/>
          <w:shd w:val="clear" w:color="auto" w:fill="FFFFFF"/>
        </w:rPr>
        <w:t>应有知识的帮助。</w:t>
      </w:r>
    </w:p>
    <w:p>
      <w:pPr>
        <w:widowControl/>
        <w:shd w:val="clear" w:color="auto" w:fill="FFFFFF"/>
        <w:spacing w:after="180" w:line="288" w:lineRule="atLeast"/>
        <w:ind w:firstLine="420"/>
        <w:jc w:val="left"/>
        <w:rPr>
          <w:rFonts w:ascii="宋体" w:hAnsi="宋体" w:eastAsia="宋体" w:cs="宋体"/>
          <w:color w:val="000000" w:themeColor="text1"/>
          <w:sz w:val="28"/>
          <w:szCs w:val="28"/>
        </w:rPr>
      </w:pPr>
      <w:r>
        <w:rPr>
          <w:rFonts w:hint="eastAsia" w:ascii="宋体" w:hAnsi="宋体" w:eastAsia="宋体" w:cs="宋体"/>
          <w:color w:val="000000" w:themeColor="text1"/>
          <w:kern w:val="0"/>
          <w:sz w:val="28"/>
          <w:szCs w:val="28"/>
          <w:shd w:val="clear" w:color="auto" w:fill="FFFFFF"/>
        </w:rPr>
        <w:t>这一要求不是必须的，但在</w:t>
      </w:r>
      <w:r>
        <w:fldChar w:fldCharType="begin"/>
      </w:r>
      <w:r>
        <w:instrText xml:space="preserve"> HYPERLINK "http://baike.baidu.com/view/8343.htm" \t "http://baike.baidu.com/_blank" </w:instrText>
      </w:r>
      <w:r>
        <w:fldChar w:fldCharType="separate"/>
      </w:r>
      <w:r>
        <w:rPr>
          <w:rStyle w:val="21"/>
          <w:rFonts w:hint="eastAsia" w:ascii="宋体" w:hAnsi="宋体" w:eastAsia="宋体" w:cs="宋体"/>
          <w:color w:val="000000" w:themeColor="text1"/>
          <w:sz w:val="28"/>
          <w:szCs w:val="28"/>
          <w:u w:val="none"/>
          <w:shd w:val="clear" w:color="auto" w:fill="FFFFFF"/>
        </w:rPr>
        <w:t>软件系统</w:t>
      </w:r>
      <w:r>
        <w:rPr>
          <w:rStyle w:val="21"/>
          <w:rFonts w:hint="eastAsia" w:ascii="宋体" w:hAnsi="宋体" w:eastAsia="宋体" w:cs="宋体"/>
          <w:color w:val="000000" w:themeColor="text1"/>
          <w:sz w:val="28"/>
          <w:szCs w:val="28"/>
          <w:u w:val="none"/>
          <w:shd w:val="clear" w:color="auto" w:fill="FFFFFF"/>
        </w:rPr>
        <w:fldChar w:fldCharType="end"/>
      </w:r>
      <w:r>
        <w:rPr>
          <w:rFonts w:hint="eastAsia" w:ascii="宋体" w:hAnsi="宋体" w:eastAsia="宋体" w:cs="宋体"/>
          <w:color w:val="000000" w:themeColor="text1"/>
          <w:kern w:val="0"/>
          <w:sz w:val="28"/>
          <w:szCs w:val="28"/>
          <w:shd w:val="clear" w:color="auto" w:fill="FFFFFF"/>
        </w:rPr>
        <w:t>进行重构、扩充时，</w:t>
      </w:r>
      <w:r>
        <w:fldChar w:fldCharType="begin"/>
      </w:r>
      <w:r>
        <w:instrText xml:space="preserve"> HYPERLINK "http://baike.baidu.com/view/7976.htm" \t "http://baike.baidu.com/_blank" </w:instrText>
      </w:r>
      <w:r>
        <w:fldChar w:fldCharType="separate"/>
      </w:r>
      <w:r>
        <w:rPr>
          <w:rStyle w:val="21"/>
          <w:rFonts w:hint="eastAsia" w:ascii="宋体" w:hAnsi="宋体" w:eastAsia="宋体" w:cs="宋体"/>
          <w:color w:val="000000" w:themeColor="text1"/>
          <w:sz w:val="28"/>
          <w:szCs w:val="28"/>
          <w:u w:val="none"/>
          <w:shd w:val="clear" w:color="auto" w:fill="FFFFFF"/>
        </w:rPr>
        <w:t>知识库</w:t>
      </w:r>
      <w:r>
        <w:rPr>
          <w:rStyle w:val="21"/>
          <w:rFonts w:hint="eastAsia" w:ascii="宋体" w:hAnsi="宋体" w:eastAsia="宋体" w:cs="宋体"/>
          <w:color w:val="000000" w:themeColor="text1"/>
          <w:sz w:val="28"/>
          <w:szCs w:val="28"/>
          <w:u w:val="none"/>
          <w:shd w:val="clear" w:color="auto" w:fill="FFFFFF"/>
        </w:rPr>
        <w:fldChar w:fldCharType="end"/>
      </w:r>
      <w:r>
        <w:rPr>
          <w:rFonts w:hint="eastAsia" w:ascii="宋体" w:hAnsi="宋体" w:eastAsia="宋体" w:cs="宋体"/>
          <w:color w:val="000000" w:themeColor="text1"/>
          <w:kern w:val="0"/>
          <w:sz w:val="28"/>
          <w:szCs w:val="28"/>
          <w:shd w:val="clear" w:color="auto" w:fill="FFFFFF"/>
        </w:rPr>
        <w:t>系统可以提供并学习系统组合、生成及重用方面的知识，从而提高工作效率、改进工作质量。</w:t>
      </w:r>
    </w:p>
    <w:p>
      <w:pPr>
        <w:rPr>
          <w:rFonts w:ascii="宋体" w:hAnsi="宋体" w:eastAsia="宋体" w:cs="宋体"/>
          <w:sz w:val="28"/>
          <w:szCs w:val="28"/>
        </w:rPr>
      </w:pPr>
    </w:p>
    <w:p>
      <w:pPr>
        <w:pStyle w:val="5"/>
        <w:rPr>
          <w:rFonts w:ascii="宋体" w:hAnsi="宋体" w:eastAsia="宋体" w:cs="宋体"/>
        </w:rPr>
      </w:pPr>
      <w:r>
        <w:rPr>
          <w:rFonts w:hint="eastAsia" w:ascii="宋体" w:hAnsi="宋体" w:eastAsia="宋体" w:cs="宋体"/>
        </w:rPr>
        <w:t>5.2.3.2开发可重用的软件产品</w:t>
      </w:r>
    </w:p>
    <w:p>
      <w:pPr>
        <w:rPr>
          <w:rFonts w:eastAsia="宋体"/>
          <w:sz w:val="28"/>
          <w:szCs w:val="28"/>
        </w:rPr>
      </w:pPr>
      <w:r>
        <w:rPr>
          <w:rFonts w:hint="eastAsia" w:eastAsia="宋体"/>
          <w:sz w:val="28"/>
          <w:szCs w:val="28"/>
        </w:rPr>
        <w:t>准则：除上述准则外，软件功能也要与目标软件相近。</w:t>
      </w:r>
    </w:p>
    <w:p>
      <w:pPr>
        <w:rPr>
          <w:rFonts w:eastAsia="宋体"/>
          <w:sz w:val="28"/>
          <w:szCs w:val="28"/>
        </w:rPr>
      </w:pPr>
      <w:r>
        <w:rPr>
          <w:rFonts w:hint="eastAsia" w:eastAsia="宋体"/>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pPr>
        <w:pStyle w:val="4"/>
        <w:rPr>
          <w:rFonts w:ascii="宋体" w:hAnsi="宋体" w:eastAsia="宋体" w:cs="宋体"/>
        </w:rPr>
      </w:pPr>
      <w:bookmarkStart w:id="50" w:name="_Toc464332185"/>
      <w:bookmarkStart w:id="51" w:name="_Toc464243736"/>
      <w:r>
        <w:rPr>
          <w:rFonts w:hint="eastAsia" w:ascii="宋体" w:hAnsi="宋体" w:eastAsia="宋体" w:cs="宋体"/>
        </w:rPr>
        <w:t>5.2.4处理关键性需求</w:t>
      </w:r>
      <w:bookmarkEnd w:id="50"/>
      <w:bookmarkEnd w:id="51"/>
    </w:p>
    <w:p>
      <w:pPr>
        <w:pStyle w:val="5"/>
        <w:rPr>
          <w:rFonts w:ascii="宋体" w:hAnsi="宋体" w:eastAsia="宋体" w:cs="宋体"/>
        </w:rPr>
      </w:pPr>
      <w:r>
        <w:rPr>
          <w:rFonts w:hint="eastAsia" w:ascii="宋体" w:hAnsi="宋体" w:eastAsia="宋体" w:cs="宋体"/>
        </w:rPr>
        <w:t>5.2.4.1安全性保证</w:t>
      </w:r>
    </w:p>
    <w:p>
      <w:pPr>
        <w:rPr>
          <w:rFonts w:eastAsia="宋体"/>
          <w:sz w:val="28"/>
          <w:szCs w:val="28"/>
        </w:rPr>
      </w:pPr>
      <w:r>
        <w:rPr>
          <w:rFonts w:hint="eastAsia" w:ascii="宋体" w:hAnsi="宋体" w:eastAsia="宋体" w:cs="宋体"/>
          <w:sz w:val="28"/>
          <w:szCs w:val="28"/>
        </w:rPr>
        <w:t>测试的时候严格按照需求的每一个细节进行测试，保证需求实现的正确性。商品的信息会经过多次复查以保证正确、用户的购买信息和付款信息不会出现错误。</w:t>
      </w:r>
    </w:p>
    <w:p>
      <w:pPr>
        <w:pStyle w:val="5"/>
        <w:rPr>
          <w:rFonts w:ascii="宋体" w:hAnsi="宋体" w:eastAsia="宋体" w:cs="宋体"/>
        </w:rPr>
      </w:pPr>
      <w:r>
        <w:rPr>
          <w:rFonts w:hint="eastAsia" w:ascii="宋体" w:hAnsi="宋体" w:eastAsia="宋体" w:cs="宋体"/>
        </w:rPr>
        <w:t>5.2.4.2保密性保证</w:t>
      </w:r>
    </w:p>
    <w:p>
      <w:pPr>
        <w:ind w:firstLine="420"/>
        <w:rPr>
          <w:rFonts w:eastAsia="宋体"/>
          <w:sz w:val="28"/>
          <w:szCs w:val="28"/>
        </w:rPr>
      </w:pPr>
      <w:r>
        <w:rPr>
          <w:rFonts w:hint="eastAsia" w:ascii="宋体" w:hAnsi="宋体" w:eastAsia="宋体" w:cs="宋体"/>
          <w:sz w:val="28"/>
          <w:szCs w:val="28"/>
        </w:rPr>
        <w:t>测试的数据和流程不泄露给无关人员，保证已经正确实现的需求不被无关人员进行破坏，因此对数据库的要求较高。</w:t>
      </w:r>
    </w:p>
    <w:p>
      <w:pPr>
        <w:pStyle w:val="5"/>
        <w:rPr>
          <w:rFonts w:ascii="宋体" w:hAnsi="宋体" w:eastAsia="宋体" w:cs="宋体"/>
        </w:rPr>
      </w:pPr>
      <w:r>
        <w:rPr>
          <w:rFonts w:hint="eastAsia" w:ascii="宋体" w:hAnsi="宋体" w:eastAsia="宋体" w:cs="宋体"/>
        </w:rPr>
        <w:t>5.2.4.3私密性保证</w:t>
      </w:r>
    </w:p>
    <w:p>
      <w:pPr>
        <w:ind w:firstLine="420"/>
        <w:rPr>
          <w:rFonts w:ascii="宋体" w:hAnsi="宋体" w:eastAsia="宋体" w:cs="宋体"/>
          <w:sz w:val="28"/>
          <w:szCs w:val="28"/>
        </w:rPr>
      </w:pPr>
      <w:r>
        <w:rPr>
          <w:rFonts w:hint="eastAsia" w:ascii="宋体" w:hAnsi="宋体" w:eastAsia="宋体" w:cs="宋体"/>
          <w:sz w:val="28"/>
          <w:szCs w:val="28"/>
        </w:rPr>
        <w:t>本网站只针对北航师生进行开放，无关人员不得入内，用户和管理员的信息不会泄露。</w:t>
      </w:r>
    </w:p>
    <w:p>
      <w:pPr>
        <w:ind w:firstLine="420"/>
        <w:rPr>
          <w:rFonts w:ascii="宋体" w:hAnsi="宋体" w:eastAsia="宋体" w:cs="宋体"/>
          <w:sz w:val="28"/>
          <w:szCs w:val="28"/>
        </w:rPr>
      </w:pPr>
      <w:r>
        <w:rPr>
          <w:rFonts w:hint="eastAsia" w:ascii="宋体" w:hAnsi="宋体" w:eastAsia="宋体" w:cs="宋体"/>
          <w:sz w:val="28"/>
          <w:szCs w:val="28"/>
        </w:rPr>
        <w:t>采用设置防火墙等方式保证数据的私密性。</w:t>
      </w:r>
    </w:p>
    <w:p>
      <w:pPr>
        <w:pStyle w:val="4"/>
        <w:rPr>
          <w:rFonts w:ascii="宋体" w:hAnsi="宋体" w:eastAsia="宋体" w:cs="宋体"/>
        </w:rPr>
      </w:pPr>
      <w:bookmarkStart w:id="52" w:name="_Toc464243737"/>
      <w:bookmarkStart w:id="53" w:name="_Toc464332186"/>
      <w:r>
        <w:rPr>
          <w:rFonts w:hint="eastAsia" w:ascii="宋体" w:hAnsi="宋体" w:eastAsia="宋体" w:cs="宋体"/>
        </w:rPr>
        <w:t>5.2.5计算机硬件资源利用</w:t>
      </w:r>
      <w:bookmarkEnd w:id="52"/>
      <w:bookmarkEnd w:id="53"/>
    </w:p>
    <w:p>
      <w:pPr>
        <w:ind w:firstLine="420"/>
        <w:rPr>
          <w:rFonts w:eastAsia="宋体"/>
          <w:sz w:val="28"/>
          <w:szCs w:val="28"/>
        </w:rPr>
      </w:pPr>
      <w:r>
        <w:rPr>
          <w:rFonts w:hint="eastAsia" w:ascii="宋体" w:hAnsi="宋体" w:eastAsia="宋体" w:cs="宋体"/>
          <w:sz w:val="28"/>
          <w:szCs w:val="28"/>
        </w:rPr>
        <w:t>软件大小要安排合理，无用部分及时删除，除此之外目前未发现需要考虑的相关方法。</w:t>
      </w:r>
    </w:p>
    <w:p>
      <w:pPr>
        <w:pStyle w:val="4"/>
        <w:rPr>
          <w:rFonts w:ascii="宋体" w:hAnsi="宋体" w:eastAsia="宋体" w:cs="宋体"/>
        </w:rPr>
      </w:pPr>
      <w:bookmarkStart w:id="54" w:name="_Toc464332187"/>
      <w:bookmarkStart w:id="55" w:name="_Toc464243738"/>
      <w:r>
        <w:rPr>
          <w:rFonts w:hint="eastAsia" w:ascii="宋体" w:hAnsi="宋体" w:eastAsia="宋体" w:cs="宋体"/>
        </w:rPr>
        <w:t>5.2.6记录原理</w:t>
      </w:r>
      <w:bookmarkEnd w:id="54"/>
      <w:bookmarkEnd w:id="55"/>
    </w:p>
    <w:p>
      <w:pPr>
        <w:ind w:firstLine="420"/>
        <w:rPr>
          <w:rFonts w:ascii="宋体" w:hAnsi="宋体" w:eastAsia="宋体" w:cs="宋体"/>
          <w:sz w:val="28"/>
          <w:szCs w:val="28"/>
        </w:rPr>
      </w:pPr>
      <w:r>
        <w:rPr>
          <w:rFonts w:hint="eastAsia" w:ascii="宋体" w:hAnsi="宋体" w:eastAsia="宋体" w:cs="宋体"/>
          <w:sz w:val="28"/>
          <w:szCs w:val="28"/>
        </w:rPr>
        <w:t>应描述记录原理所遵循的方法，该原理在支持机构对项目作出关键决策时是有用的。应对项目的“关键决策”一词作出解释，并陈述原理记录在什么地方。描述应覆盖合同中论及它的所有条款。</w:t>
      </w:r>
    </w:p>
    <w:p>
      <w:pPr>
        <w:pStyle w:val="4"/>
        <w:rPr>
          <w:rFonts w:ascii="宋体" w:hAnsi="宋体" w:eastAsia="宋体" w:cs="宋体"/>
        </w:rPr>
      </w:pPr>
      <w:bookmarkStart w:id="56" w:name="_Toc464243739"/>
      <w:bookmarkStart w:id="57" w:name="_Toc464332188"/>
      <w:r>
        <w:rPr>
          <w:rFonts w:hint="eastAsia" w:ascii="宋体" w:hAnsi="宋体" w:eastAsia="宋体" w:cs="宋体"/>
        </w:rPr>
        <w:t>5.2.7需方评审途径</w:t>
      </w:r>
      <w:bookmarkEnd w:id="56"/>
      <w:bookmarkEnd w:id="57"/>
    </w:p>
    <w:p>
      <w:pPr>
        <w:ind w:firstLine="420"/>
        <w:rPr>
          <w:rFonts w:ascii="宋体" w:hAnsi="宋体" w:eastAsia="宋体" w:cs="宋体"/>
          <w:sz w:val="28"/>
          <w:szCs w:val="28"/>
        </w:rPr>
      </w:pPr>
      <w:r>
        <w:rPr>
          <w:rFonts w:hint="eastAsia" w:ascii="宋体" w:hAnsi="宋体" w:eastAsia="宋体" w:cs="宋体"/>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看评价信息是否保存正确。</w:t>
      </w:r>
    </w:p>
    <w:p>
      <w:pPr>
        <w:ind w:firstLine="420"/>
        <w:rPr>
          <w:rFonts w:ascii="宋体" w:hAnsi="宋体" w:eastAsia="宋体" w:cs="宋体"/>
          <w:sz w:val="28"/>
          <w:szCs w:val="28"/>
        </w:rPr>
      </w:pPr>
      <w:r>
        <w:rPr>
          <w:rFonts w:hint="eastAsia" w:ascii="宋体" w:hAnsi="宋体" w:eastAsia="宋体" w:cs="宋体"/>
          <w:sz w:val="28"/>
          <w:szCs w:val="28"/>
        </w:rPr>
        <w:t>此外，评审员在评审的时候，应当注意将评审的层次划分好，对于评审员进行尽心挑选和严格培训。</w:t>
      </w:r>
    </w:p>
    <w:p>
      <w:pPr>
        <w:pStyle w:val="2"/>
        <w:rPr>
          <w:rFonts w:ascii="宋体" w:hAnsi="宋体" w:eastAsia="宋体" w:cs="宋体"/>
        </w:rPr>
      </w:pPr>
      <w:bookmarkStart w:id="58" w:name="_Toc464332189"/>
      <w:bookmarkStart w:id="59" w:name="_Toc464243740"/>
      <w:r>
        <w:rPr>
          <w:rFonts w:hint="eastAsia" w:ascii="宋体" w:hAnsi="宋体" w:eastAsia="宋体" w:cs="宋体"/>
        </w:rPr>
        <w:t>6.实施详细软件开发活动的计划</w:t>
      </w:r>
      <w:bookmarkEnd w:id="58"/>
      <w:bookmarkEnd w:id="59"/>
    </w:p>
    <w:p>
      <w:pPr>
        <w:pStyle w:val="3"/>
        <w:rPr>
          <w:rFonts w:ascii="宋体" w:hAnsi="宋体" w:eastAsia="宋体" w:cs="宋体"/>
        </w:rPr>
      </w:pPr>
      <w:bookmarkStart w:id="60" w:name="_Toc464243741"/>
      <w:bookmarkStart w:id="61" w:name="_Toc464332190"/>
      <w:r>
        <w:rPr>
          <w:rFonts w:hint="eastAsia" w:ascii="宋体" w:hAnsi="宋体" w:eastAsia="宋体" w:cs="宋体"/>
        </w:rPr>
        <w:t>6.1项目计划和监督</w:t>
      </w:r>
      <w:bookmarkEnd w:id="60"/>
      <w:bookmarkEnd w:id="61"/>
    </w:p>
    <w:p>
      <w:pPr>
        <w:pStyle w:val="4"/>
        <w:rPr>
          <w:rFonts w:ascii="宋体" w:hAnsi="宋体" w:eastAsia="宋体" w:cs="宋体"/>
        </w:rPr>
      </w:pPr>
      <w:bookmarkStart w:id="62" w:name="_Toc464243742"/>
      <w:bookmarkStart w:id="63" w:name="_Toc464332191"/>
      <w:r>
        <w:rPr>
          <w:rFonts w:hint="eastAsia" w:ascii="宋体" w:hAnsi="宋体" w:eastAsia="宋体" w:cs="宋体"/>
        </w:rPr>
        <w:t>6.1.1软件开发计划</w:t>
      </w:r>
      <w:bookmarkEnd w:id="62"/>
      <w:bookmarkEnd w:id="63"/>
    </w:p>
    <w:p>
      <w:pPr>
        <w:ind w:firstLine="420"/>
        <w:rPr>
          <w:rFonts w:ascii="宋体" w:hAnsi="宋体" w:eastAsia="宋体" w:cs="宋体"/>
          <w:sz w:val="28"/>
          <w:szCs w:val="28"/>
        </w:rPr>
      </w:pPr>
      <w:r>
        <w:rPr>
          <w:rFonts w:hint="eastAsia" w:ascii="宋体" w:hAnsi="宋体" w:eastAsia="宋体" w:cs="宋体"/>
          <w:sz w:val="28"/>
          <w:szCs w:val="28"/>
        </w:rPr>
        <w:t>一周时间进行基础理论的学习，同时进行需求分析</w:t>
      </w:r>
    </w:p>
    <w:p>
      <w:pPr>
        <w:ind w:firstLine="420"/>
        <w:rPr>
          <w:rFonts w:ascii="宋体" w:hAnsi="宋体" w:eastAsia="宋体" w:cs="宋体"/>
          <w:sz w:val="28"/>
          <w:szCs w:val="28"/>
        </w:rPr>
      </w:pPr>
      <w:r>
        <w:rPr>
          <w:rFonts w:hint="eastAsia" w:ascii="宋体" w:hAnsi="宋体" w:eastAsia="宋体" w:cs="宋体"/>
          <w:sz w:val="28"/>
          <w:szCs w:val="28"/>
        </w:rPr>
        <w:t>一周时间进行网站页面设计，画图完成，同时对整个系统进行设计</w:t>
      </w:r>
    </w:p>
    <w:p>
      <w:pPr>
        <w:ind w:firstLine="420"/>
        <w:rPr>
          <w:rFonts w:ascii="宋体" w:hAnsi="宋体" w:eastAsia="宋体" w:cs="宋体"/>
          <w:sz w:val="28"/>
          <w:szCs w:val="28"/>
        </w:rPr>
      </w:pPr>
      <w:r>
        <w:rPr>
          <w:rFonts w:hint="eastAsia" w:ascii="宋体" w:hAnsi="宋体" w:eastAsia="宋体" w:cs="宋体"/>
          <w:sz w:val="28"/>
          <w:szCs w:val="28"/>
        </w:rPr>
        <w:t>一周时间收集素材，包括所需图片、网页模板等，同时对整个系统进行设计，十月底完成</w:t>
      </w:r>
    </w:p>
    <w:p>
      <w:pPr>
        <w:ind w:firstLine="420"/>
        <w:rPr>
          <w:rFonts w:ascii="宋体" w:hAnsi="宋体" w:eastAsia="宋体" w:cs="宋体"/>
          <w:sz w:val="28"/>
          <w:szCs w:val="28"/>
        </w:rPr>
      </w:pPr>
      <w:r>
        <w:rPr>
          <w:rFonts w:hint="eastAsia" w:ascii="宋体" w:hAnsi="宋体" w:eastAsia="宋体" w:cs="宋体"/>
          <w:sz w:val="28"/>
          <w:szCs w:val="28"/>
        </w:rPr>
        <w:t>两周之内将详细的数据库设计完毕，十一月中完成</w:t>
      </w:r>
    </w:p>
    <w:p>
      <w:pPr>
        <w:ind w:firstLine="420"/>
        <w:rPr>
          <w:rFonts w:ascii="宋体" w:hAnsi="宋体" w:eastAsia="宋体" w:cs="宋体"/>
          <w:sz w:val="28"/>
          <w:szCs w:val="28"/>
        </w:rPr>
      </w:pPr>
      <w:r>
        <w:rPr>
          <w:rFonts w:hint="eastAsia" w:ascii="宋体" w:hAnsi="宋体" w:eastAsia="宋体" w:cs="宋体"/>
          <w:sz w:val="28"/>
          <w:szCs w:val="28"/>
        </w:rPr>
        <w:t>一个月左右的时间将所需网页设计完成，十二月中完成</w:t>
      </w:r>
    </w:p>
    <w:p>
      <w:pPr>
        <w:ind w:firstLine="420"/>
        <w:rPr>
          <w:rFonts w:ascii="宋体" w:hAnsi="宋体" w:eastAsia="宋体" w:cs="宋体"/>
          <w:sz w:val="28"/>
          <w:szCs w:val="28"/>
        </w:rPr>
      </w:pPr>
      <w:r>
        <w:rPr>
          <w:rFonts w:hint="eastAsia" w:ascii="宋体" w:hAnsi="宋体" w:eastAsia="宋体" w:cs="宋体"/>
          <w:sz w:val="28"/>
          <w:szCs w:val="28"/>
        </w:rPr>
        <w:t>两周左右完成测试工作和地图，同时进行项目总结十二月底完成</w:t>
      </w:r>
    </w:p>
    <w:p/>
    <w:p>
      <w:pPr>
        <w:pStyle w:val="4"/>
        <w:spacing w:before="0" w:after="0" w:line="240" w:lineRule="auto"/>
        <w:rPr>
          <w:rFonts w:ascii="宋体" w:hAnsi="宋体" w:eastAsia="宋体" w:cs="宋体"/>
        </w:rPr>
      </w:pPr>
      <w:bookmarkStart w:id="64" w:name="_Toc464332192"/>
      <w:bookmarkStart w:id="65" w:name="_Toc464243743"/>
      <w:r>
        <w:rPr>
          <w:rFonts w:hint="eastAsia" w:ascii="宋体" w:hAnsi="宋体" w:eastAsia="宋体" w:cs="宋体"/>
        </w:rPr>
        <w:t>6.1.2 CSCI测试计划</w:t>
      </w:r>
      <w:bookmarkEnd w:id="64"/>
      <w:bookmarkEnd w:id="65"/>
    </w:p>
    <w:p>
      <w:pPr>
        <w:widowControl/>
        <w:shd w:val="clear" w:color="auto" w:fill="FFFFFF"/>
        <w:ind w:firstLine="420"/>
        <w:jc w:val="left"/>
        <w:rPr>
          <w:rFonts w:ascii="宋体" w:hAnsi="宋体" w:eastAsia="宋体" w:cs="宋体"/>
          <w:color w:val="000000" w:themeColor="text1"/>
          <w:sz w:val="28"/>
          <w:szCs w:val="28"/>
        </w:rPr>
      </w:pPr>
      <w:r>
        <w:rPr>
          <w:rFonts w:hint="eastAsia" w:ascii="宋体" w:hAnsi="宋体" w:eastAsia="宋体" w:cs="宋体"/>
          <w:color w:val="000000" w:themeColor="text1"/>
          <w:kern w:val="0"/>
          <w:sz w:val="28"/>
          <w:szCs w:val="28"/>
          <w:shd w:val="clear" w:color="auto" w:fill="FFFFFF"/>
        </w:rPr>
        <w:t>软件配置项包括：</w:t>
      </w:r>
    </w:p>
    <w:p>
      <w:pPr>
        <w:widowControl/>
        <w:shd w:val="clear" w:color="auto" w:fill="FFFFFF"/>
        <w:ind w:firstLine="420"/>
        <w:jc w:val="left"/>
        <w:rPr>
          <w:rFonts w:ascii="宋体" w:hAnsi="宋体" w:eastAsia="宋体" w:cs="宋体"/>
          <w:color w:val="000000" w:themeColor="text1"/>
          <w:sz w:val="28"/>
          <w:szCs w:val="28"/>
        </w:rPr>
      </w:pPr>
      <w:r>
        <w:rPr>
          <w:rFonts w:hint="eastAsia" w:ascii="宋体" w:hAnsi="宋体" w:eastAsia="宋体" w:cs="宋体"/>
          <w:color w:val="000000" w:themeColor="text1"/>
          <w:kern w:val="0"/>
          <w:sz w:val="28"/>
          <w:szCs w:val="28"/>
          <w:shd w:val="clear" w:color="auto" w:fill="FFFFFF"/>
        </w:rPr>
        <w:t>①与合同、过程、计划和产品有关的文档和资料；</w:t>
      </w:r>
    </w:p>
    <w:p>
      <w:pPr>
        <w:widowControl/>
        <w:shd w:val="clear" w:color="auto" w:fill="FFFFFF"/>
        <w:ind w:firstLine="420"/>
        <w:jc w:val="left"/>
        <w:rPr>
          <w:rFonts w:ascii="宋体" w:hAnsi="宋体" w:eastAsia="宋体" w:cs="宋体"/>
          <w:color w:val="000000" w:themeColor="text1"/>
          <w:sz w:val="28"/>
          <w:szCs w:val="28"/>
        </w:rPr>
      </w:pPr>
      <w:r>
        <w:rPr>
          <w:rFonts w:hint="eastAsia" w:ascii="宋体" w:hAnsi="宋体" w:eastAsia="宋体" w:cs="宋体"/>
          <w:color w:val="000000" w:themeColor="text1"/>
          <w:kern w:val="0"/>
          <w:sz w:val="28"/>
          <w:szCs w:val="28"/>
          <w:shd w:val="clear" w:color="auto" w:fill="FFFFFF"/>
        </w:rPr>
        <w:t>②</w:t>
      </w:r>
      <w:r>
        <w:fldChar w:fldCharType="begin"/>
      </w:r>
      <w:r>
        <w:instrText xml:space="preserve"> HYPERLINK "http://baike.baidu.com/view/60376.htm" \t "http://baike.baidu.com/view/_blank" </w:instrText>
      </w:r>
      <w:r>
        <w:fldChar w:fldCharType="separate"/>
      </w:r>
      <w:r>
        <w:rPr>
          <w:rStyle w:val="21"/>
          <w:rFonts w:hint="eastAsia" w:ascii="宋体" w:hAnsi="宋体" w:eastAsia="宋体" w:cs="宋体"/>
          <w:color w:val="000000" w:themeColor="text1"/>
          <w:sz w:val="28"/>
          <w:szCs w:val="28"/>
          <w:u w:val="none"/>
          <w:shd w:val="clear" w:color="auto" w:fill="FFFFFF"/>
        </w:rPr>
        <w:t>源代码</w:t>
      </w:r>
      <w:r>
        <w:rPr>
          <w:rStyle w:val="21"/>
          <w:rFonts w:hint="eastAsia" w:ascii="宋体" w:hAnsi="宋体" w:eastAsia="宋体" w:cs="宋体"/>
          <w:color w:val="000000" w:themeColor="text1"/>
          <w:sz w:val="28"/>
          <w:szCs w:val="28"/>
          <w:u w:val="none"/>
          <w:shd w:val="clear" w:color="auto" w:fill="FFFFFF"/>
        </w:rPr>
        <w:fldChar w:fldCharType="end"/>
      </w:r>
      <w:r>
        <w:rPr>
          <w:rFonts w:hint="eastAsia" w:ascii="宋体" w:hAnsi="宋体" w:eastAsia="宋体" w:cs="宋体"/>
          <w:color w:val="000000" w:themeColor="text1"/>
          <w:kern w:val="0"/>
          <w:sz w:val="28"/>
          <w:szCs w:val="28"/>
          <w:shd w:val="clear" w:color="auto" w:fill="FFFFFF"/>
        </w:rPr>
        <w:t>、</w:t>
      </w:r>
      <w:r>
        <w:fldChar w:fldCharType="begin"/>
      </w:r>
      <w:r>
        <w:instrText xml:space="preserve"> HYPERLINK "http://baike.baidu.com/view/1272000.htm" \t "http://baike.baidu.com/view/_blank" </w:instrText>
      </w:r>
      <w:r>
        <w:fldChar w:fldCharType="separate"/>
      </w:r>
      <w:r>
        <w:rPr>
          <w:rStyle w:val="21"/>
          <w:rFonts w:hint="eastAsia" w:ascii="宋体" w:hAnsi="宋体" w:eastAsia="宋体" w:cs="宋体"/>
          <w:color w:val="000000" w:themeColor="text1"/>
          <w:sz w:val="28"/>
          <w:szCs w:val="28"/>
          <w:u w:val="none"/>
          <w:shd w:val="clear" w:color="auto" w:fill="FFFFFF"/>
        </w:rPr>
        <w:t>目标代码</w:t>
      </w:r>
      <w:r>
        <w:rPr>
          <w:rStyle w:val="21"/>
          <w:rFonts w:hint="eastAsia" w:ascii="宋体" w:hAnsi="宋体" w:eastAsia="宋体" w:cs="宋体"/>
          <w:color w:val="000000" w:themeColor="text1"/>
          <w:sz w:val="28"/>
          <w:szCs w:val="28"/>
          <w:u w:val="none"/>
          <w:shd w:val="clear" w:color="auto" w:fill="FFFFFF"/>
        </w:rPr>
        <w:fldChar w:fldCharType="end"/>
      </w:r>
      <w:r>
        <w:rPr>
          <w:rFonts w:hint="eastAsia" w:ascii="宋体" w:hAnsi="宋体" w:eastAsia="宋体" w:cs="宋体"/>
          <w:color w:val="000000" w:themeColor="text1"/>
          <w:kern w:val="0"/>
          <w:sz w:val="28"/>
          <w:szCs w:val="28"/>
          <w:shd w:val="clear" w:color="auto" w:fill="FFFFFF"/>
        </w:rPr>
        <w:t>和</w:t>
      </w:r>
      <w:r>
        <w:fldChar w:fldCharType="begin"/>
      </w:r>
      <w:r>
        <w:instrText xml:space="preserve"> HYPERLINK "http://baike.baidu.com/view/1272001.htm" \t "http://baike.baidu.com/view/_blank" </w:instrText>
      </w:r>
      <w:r>
        <w:fldChar w:fldCharType="separate"/>
      </w:r>
      <w:r>
        <w:rPr>
          <w:rStyle w:val="21"/>
          <w:rFonts w:hint="eastAsia" w:ascii="宋体" w:hAnsi="宋体" w:eastAsia="宋体" w:cs="宋体"/>
          <w:color w:val="000000" w:themeColor="text1"/>
          <w:sz w:val="28"/>
          <w:szCs w:val="28"/>
          <w:u w:val="none"/>
          <w:shd w:val="clear" w:color="auto" w:fill="FFFFFF"/>
        </w:rPr>
        <w:t>可执行代码</w:t>
      </w:r>
      <w:r>
        <w:rPr>
          <w:rStyle w:val="21"/>
          <w:rFonts w:hint="eastAsia" w:ascii="宋体" w:hAnsi="宋体" w:eastAsia="宋体" w:cs="宋体"/>
          <w:color w:val="000000" w:themeColor="text1"/>
          <w:sz w:val="28"/>
          <w:szCs w:val="28"/>
          <w:u w:val="none"/>
          <w:shd w:val="clear" w:color="auto" w:fill="FFFFFF"/>
        </w:rPr>
        <w:fldChar w:fldCharType="end"/>
      </w:r>
      <w:r>
        <w:rPr>
          <w:rFonts w:hint="eastAsia" w:ascii="宋体" w:hAnsi="宋体" w:eastAsia="宋体" w:cs="宋体"/>
          <w:color w:val="000000" w:themeColor="text1"/>
          <w:kern w:val="0"/>
          <w:sz w:val="28"/>
          <w:szCs w:val="28"/>
          <w:shd w:val="clear" w:color="auto" w:fill="FFFFFF"/>
        </w:rPr>
        <w:t>；</w:t>
      </w:r>
    </w:p>
    <w:p>
      <w:pPr>
        <w:widowControl/>
        <w:shd w:val="clear" w:color="auto" w:fill="FFFFFF"/>
        <w:ind w:firstLine="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③相关产品，包括软件工具、库内的</w:t>
      </w:r>
      <w:r>
        <w:fldChar w:fldCharType="begin"/>
      </w:r>
      <w:r>
        <w:instrText xml:space="preserve"> HYPERLINK "http://baike.baidu.com/view/117771.htm" \t "http://baike.baidu.com/view/_blank" </w:instrText>
      </w:r>
      <w:r>
        <w:fldChar w:fldCharType="separate"/>
      </w:r>
      <w:r>
        <w:rPr>
          <w:rStyle w:val="21"/>
          <w:rFonts w:hint="eastAsia" w:ascii="宋体" w:hAnsi="宋体" w:eastAsia="宋体" w:cs="宋体"/>
          <w:color w:val="000000" w:themeColor="text1"/>
          <w:sz w:val="28"/>
          <w:szCs w:val="28"/>
          <w:u w:val="none"/>
          <w:shd w:val="clear" w:color="auto" w:fill="FFFFFF"/>
        </w:rPr>
        <w:t>可重用软件</w:t>
      </w:r>
      <w:r>
        <w:rPr>
          <w:rStyle w:val="21"/>
          <w:rFonts w:hint="eastAsia" w:ascii="宋体" w:hAnsi="宋体" w:eastAsia="宋体" w:cs="宋体"/>
          <w:color w:val="000000" w:themeColor="text1"/>
          <w:sz w:val="28"/>
          <w:szCs w:val="28"/>
          <w:u w:val="none"/>
          <w:shd w:val="clear" w:color="auto" w:fill="FFFFFF"/>
        </w:rPr>
        <w:fldChar w:fldCharType="end"/>
      </w:r>
      <w:r>
        <w:rPr>
          <w:rFonts w:hint="eastAsia" w:ascii="宋体" w:hAnsi="宋体" w:eastAsia="宋体" w:cs="宋体"/>
          <w:color w:val="000000" w:themeColor="text1"/>
          <w:kern w:val="0"/>
          <w:sz w:val="28"/>
          <w:szCs w:val="28"/>
          <w:shd w:val="clear" w:color="auto" w:fill="FFFFFF"/>
        </w:rPr>
        <w:t>、外购软件及顾客提供的软件等。</w:t>
      </w:r>
    </w:p>
    <w:p>
      <w:pPr>
        <w:widowControl/>
        <w:shd w:val="clear" w:color="auto" w:fill="FFFFFF"/>
        <w:ind w:firstLine="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遵循方法和原则：</w:t>
      </w:r>
    </w:p>
    <w:p>
      <w:pPr>
        <w:widowControl/>
        <w:numPr>
          <w:ilvl w:val="0"/>
          <w:numId w:val="5"/>
        </w:numPr>
        <w:shd w:val="clear" w:color="auto" w:fill="FFFFFF"/>
        <w:ind w:firstLine="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对于文档和资料，要反复检查看有无与实际作品相冲突的地方，有无本该说明却没有说明的地方，有无与现实客观事实明显冲突的地方，以及各种错别字、语病等等，力求所有内容完整、准确。</w:t>
      </w:r>
    </w:p>
    <w:p>
      <w:pPr>
        <w:widowControl/>
        <w:numPr>
          <w:ilvl w:val="0"/>
          <w:numId w:val="5"/>
        </w:numPr>
        <w:shd w:val="clear" w:color="auto" w:fill="FFFFFF"/>
        <w:ind w:firstLine="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pPr>
        <w:widowControl/>
        <w:numPr>
          <w:ilvl w:val="0"/>
          <w:numId w:val="5"/>
        </w:numPr>
        <w:shd w:val="clear" w:color="auto" w:fill="FFFFFF"/>
        <w:ind w:firstLine="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对于所用的较为流行的工具要确认其功能正确之后再使用，对于其他软件则要向上述所说那样准确测试其功能的正确性之后再投入使用。</w:t>
      </w:r>
    </w:p>
    <w:p>
      <w:pPr>
        <w:widowControl/>
        <w:shd w:val="clear" w:color="auto" w:fill="FFFFFF"/>
        <w:ind w:left="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功能测试：2天</w:t>
      </w:r>
    </w:p>
    <w:p>
      <w:pPr>
        <w:widowControl/>
        <w:shd w:val="clear" w:color="auto" w:fill="FFFFFF"/>
        <w:ind w:left="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性能测试：1天</w:t>
      </w:r>
    </w:p>
    <w:p>
      <w:pPr>
        <w:widowControl/>
        <w:shd w:val="clear" w:color="auto" w:fill="FFFFFF"/>
        <w:ind w:left="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边界测试：1天</w:t>
      </w:r>
    </w:p>
    <w:p>
      <w:pPr>
        <w:widowControl/>
        <w:shd w:val="clear" w:color="auto" w:fill="FFFFFF"/>
        <w:ind w:left="420"/>
        <w:jc w:val="left"/>
        <w:rPr>
          <w:rFonts w:ascii="宋体" w:hAnsi="宋体" w:eastAsia="宋体" w:cs="宋体"/>
          <w:color w:val="000000" w:themeColor="text1"/>
          <w:kern w:val="0"/>
          <w:sz w:val="28"/>
          <w:szCs w:val="28"/>
          <w:shd w:val="clear" w:color="auto" w:fill="FFFFFF"/>
        </w:rPr>
      </w:pPr>
      <w:r>
        <w:rPr>
          <w:rFonts w:hint="eastAsia" w:ascii="宋体" w:hAnsi="宋体" w:eastAsia="宋体" w:cs="宋体"/>
          <w:color w:val="000000" w:themeColor="text1"/>
          <w:kern w:val="0"/>
          <w:sz w:val="28"/>
          <w:szCs w:val="28"/>
          <w:shd w:val="clear" w:color="auto" w:fill="FFFFFF"/>
        </w:rPr>
        <w:t>交互界面测试：1天</w:t>
      </w:r>
    </w:p>
    <w:p/>
    <w:p>
      <w:pPr>
        <w:pStyle w:val="4"/>
        <w:rPr>
          <w:rFonts w:ascii="宋体" w:hAnsi="宋体" w:eastAsia="宋体" w:cs="宋体"/>
        </w:rPr>
      </w:pPr>
      <w:bookmarkStart w:id="66" w:name="_Toc464243744"/>
      <w:bookmarkStart w:id="67" w:name="_Toc464332193"/>
      <w:r>
        <w:rPr>
          <w:rFonts w:hint="eastAsia" w:ascii="宋体" w:hAnsi="宋体" w:eastAsia="宋体" w:cs="宋体"/>
        </w:rPr>
        <w:t>6.1.3系统测试计划</w:t>
      </w:r>
      <w:bookmarkEnd w:id="66"/>
      <w:bookmarkEnd w:id="67"/>
    </w:p>
    <w:p>
      <w:pPr>
        <w:ind w:firstLine="420"/>
        <w:rPr>
          <w:rFonts w:ascii="Arial" w:hAnsi="Arial" w:eastAsia="宋体" w:cs="Arial"/>
          <w:color w:val="000000" w:themeColor="text1"/>
          <w:sz w:val="28"/>
          <w:szCs w:val="28"/>
          <w:shd w:val="clear" w:color="auto" w:fill="FFFFFF"/>
        </w:rPr>
      </w:pPr>
      <w:r>
        <w:rPr>
          <w:rFonts w:hint="eastAsia" w:eastAsia="宋体"/>
          <w:sz w:val="28"/>
          <w:szCs w:val="28"/>
        </w:rPr>
        <w:t>系统测试是指</w:t>
      </w:r>
      <w:r>
        <w:rPr>
          <w:rFonts w:hint="eastAsia" w:ascii="Arial" w:hAnsi="Arial" w:eastAsia="宋体" w:cs="Arial"/>
          <w:color w:val="000000" w:themeColor="text1"/>
          <w:sz w:val="28"/>
          <w:szCs w:val="28"/>
          <w:shd w:val="clear" w:color="auto" w:fill="FFFFFF"/>
        </w:rPr>
        <w:t>是将已经确认的软件、</w:t>
      </w:r>
      <w:r>
        <w:fldChar w:fldCharType="begin"/>
      </w:r>
      <w:r>
        <w:instrText xml:space="preserve"> HYPERLINK "http://baike.baidu.com/view/1024731.htm" \t "http://baike.baidu.com/_blank" </w:instrText>
      </w:r>
      <w:r>
        <w:fldChar w:fldCharType="separate"/>
      </w:r>
      <w:r>
        <w:rPr>
          <w:rStyle w:val="21"/>
          <w:rFonts w:ascii="Arial" w:hAnsi="Arial" w:eastAsia="宋体" w:cs="Arial"/>
          <w:color w:val="000000" w:themeColor="text1"/>
          <w:sz w:val="28"/>
          <w:szCs w:val="28"/>
          <w:u w:val="none"/>
          <w:shd w:val="clear" w:color="auto" w:fill="FFFFFF"/>
        </w:rPr>
        <w:t>计算机硬件</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w:t>
      </w:r>
      <w:r>
        <w:fldChar w:fldCharType="begin"/>
      </w:r>
      <w:r>
        <w:instrText xml:space="preserve"> HYPERLINK "http://baike.baidu.com/view/1162088.htm" \t "http://baike.baidu.com/_blank" </w:instrText>
      </w:r>
      <w:r>
        <w:fldChar w:fldCharType="separate"/>
      </w:r>
      <w:r>
        <w:rPr>
          <w:rStyle w:val="21"/>
          <w:rFonts w:ascii="Arial" w:hAnsi="Arial" w:eastAsia="宋体" w:cs="Arial"/>
          <w:color w:val="000000" w:themeColor="text1"/>
          <w:sz w:val="28"/>
          <w:szCs w:val="28"/>
          <w:u w:val="none"/>
          <w:shd w:val="clear" w:color="auto" w:fill="FFFFFF"/>
        </w:rPr>
        <w:t>外设</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、网络等其他元素结合在一起，进行信息系统的各种</w:t>
      </w:r>
      <w:r>
        <w:fldChar w:fldCharType="begin"/>
      </w:r>
      <w:r>
        <w:instrText xml:space="preserve"> HYPERLINK "http://baike.baidu.com/view/2303221.htm" \t "http://baike.baidu.com/_blank" </w:instrText>
      </w:r>
      <w:r>
        <w:fldChar w:fldCharType="separate"/>
      </w:r>
      <w:r>
        <w:rPr>
          <w:rStyle w:val="21"/>
          <w:rFonts w:hint="eastAsia" w:ascii="Arial" w:hAnsi="Arial" w:eastAsia="宋体" w:cs="Arial"/>
          <w:color w:val="000000" w:themeColor="text1"/>
          <w:sz w:val="28"/>
          <w:szCs w:val="28"/>
          <w:u w:val="none"/>
          <w:shd w:val="clear" w:color="auto" w:fill="FFFFFF"/>
        </w:rPr>
        <w:t>集成</w:t>
      </w:r>
      <w:r>
        <w:rPr>
          <w:rStyle w:val="21"/>
          <w:rFonts w:ascii="Arial" w:hAnsi="Arial" w:eastAsia="宋体" w:cs="Arial"/>
          <w:color w:val="000000" w:themeColor="text1"/>
          <w:sz w:val="28"/>
          <w:szCs w:val="28"/>
          <w:u w:val="none"/>
          <w:shd w:val="clear" w:color="auto" w:fill="FFFFFF"/>
        </w:rPr>
        <w:t>测试</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和</w:t>
      </w:r>
      <w:r>
        <w:fldChar w:fldCharType="begin"/>
      </w:r>
      <w:r>
        <w:instrText xml:space="preserve"> HYPERLINK "http://baike.baidu.com/view/106760.htm" \t "http://baike.baidu.com/_blank" </w:instrText>
      </w:r>
      <w:r>
        <w:fldChar w:fldCharType="separate"/>
      </w:r>
      <w:r>
        <w:rPr>
          <w:rStyle w:val="21"/>
          <w:rFonts w:ascii="Arial" w:hAnsi="Arial" w:eastAsia="宋体" w:cs="Arial"/>
          <w:color w:val="000000" w:themeColor="text1"/>
          <w:sz w:val="28"/>
          <w:szCs w:val="28"/>
          <w:u w:val="none"/>
          <w:shd w:val="clear" w:color="auto" w:fill="FFFFFF"/>
        </w:rPr>
        <w:t>确认测试</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hint="eastAsia" w:ascii="Arial" w:hAnsi="Arial" w:eastAsia="宋体" w:cs="Arial"/>
          <w:color w:val="000000" w:themeColor="text1"/>
          <w:sz w:val="28"/>
          <w:szCs w:val="28"/>
          <w:shd w:val="clear" w:color="auto" w:fill="FFFFFF"/>
        </w:rPr>
        <w:t>其中包括一下几种方法</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恢复测试：使用各种方式强行让系统发生故障，验证其是否能够恢复。</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安全测试：测试者扮演攻击系统的黑客角色，通过外部手段获取密码等信息。</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压力测试：以非正常的数量、频率或容量的方式执行系统，以这种方式破坏程序。</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性能测试：测试软件在集成环境中的运行性能。</w:t>
      </w:r>
    </w:p>
    <w:p>
      <w:pPr>
        <w:pStyle w:val="4"/>
        <w:rPr>
          <w:rFonts w:ascii="宋体" w:hAnsi="宋体" w:eastAsia="宋体" w:cs="宋体"/>
        </w:rPr>
      </w:pPr>
      <w:bookmarkStart w:id="68" w:name="_Toc464243745"/>
      <w:bookmarkStart w:id="69" w:name="_Toc464332194"/>
      <w:r>
        <w:rPr>
          <w:rFonts w:hint="eastAsia" w:ascii="宋体" w:hAnsi="宋体" w:eastAsia="宋体" w:cs="宋体"/>
        </w:rPr>
        <w:t>6.1.4软件安装计划</w:t>
      </w:r>
      <w:bookmarkEnd w:id="68"/>
      <w:bookmarkEnd w:id="69"/>
    </w:p>
    <w:p>
      <w:pPr>
        <w:ind w:firstLine="420"/>
        <w:rPr>
          <w:sz w:val="28"/>
          <w:szCs w:val="28"/>
        </w:rPr>
      </w:pPr>
      <w:r>
        <w:rPr>
          <w:rFonts w:hint="eastAsia"/>
          <w:sz w:val="28"/>
          <w:szCs w:val="28"/>
        </w:rPr>
        <w:t>需要支持html5的浏览器，如chrome,IE11等等，安装是与编写同时进行的。</w:t>
      </w:r>
    </w:p>
    <w:p>
      <w:pPr>
        <w:pStyle w:val="4"/>
        <w:rPr>
          <w:rFonts w:ascii="宋体" w:hAnsi="宋体" w:eastAsia="宋体" w:cs="宋体"/>
        </w:rPr>
      </w:pPr>
      <w:bookmarkStart w:id="70" w:name="_Toc464243746"/>
      <w:bookmarkStart w:id="71" w:name="_Toc464332195"/>
      <w:r>
        <w:rPr>
          <w:rFonts w:hint="eastAsia" w:ascii="宋体" w:hAnsi="宋体" w:eastAsia="宋体" w:cs="宋体"/>
        </w:rPr>
        <w:t>6.1.5软件移交计划</w:t>
      </w:r>
      <w:bookmarkEnd w:id="70"/>
      <w:bookmarkEnd w:id="71"/>
    </w:p>
    <w:p>
      <w:pPr>
        <w:pStyle w:val="4"/>
        <w:rPr>
          <w:rFonts w:ascii="宋体" w:hAnsi="宋体" w:eastAsia="宋体" w:cs="宋体"/>
        </w:rPr>
      </w:pPr>
      <w:bookmarkStart w:id="72" w:name="_Toc464332196"/>
      <w:bookmarkStart w:id="73" w:name="_Toc464243747"/>
      <w:r>
        <w:rPr>
          <w:rFonts w:hint="eastAsia" w:ascii="宋体" w:hAnsi="宋体" w:eastAsia="宋体" w:cs="宋体"/>
        </w:rPr>
        <w:t>6.1.6跟踪和更新计划，包括评审管理和时间间隔</w:t>
      </w:r>
      <w:bookmarkEnd w:id="72"/>
      <w:bookmarkEnd w:id="73"/>
    </w:p>
    <w:p>
      <w:pPr>
        <w:ind w:firstLine="420"/>
        <w:rPr>
          <w:rFonts w:eastAsia="宋体"/>
          <w:sz w:val="28"/>
          <w:szCs w:val="28"/>
        </w:rPr>
      </w:pPr>
      <w:r>
        <w:rPr>
          <w:rFonts w:hint="eastAsia" w:eastAsia="宋体"/>
          <w:sz w:val="28"/>
          <w:szCs w:val="28"/>
        </w:rPr>
        <w:t>严格按照计划进行，如果意识到某些任务可以提前完成就及时更新计划。从而做好计划活动的跟踪。</w:t>
      </w:r>
    </w:p>
    <w:p>
      <w:pPr>
        <w:ind w:firstLine="420"/>
        <w:rPr>
          <w:rFonts w:eastAsia="宋体"/>
          <w:sz w:val="28"/>
          <w:szCs w:val="28"/>
        </w:rPr>
      </w:pPr>
      <w:r>
        <w:rPr>
          <w:rFonts w:hint="eastAsia" w:eastAsia="宋体"/>
          <w:sz w:val="28"/>
          <w:szCs w:val="28"/>
        </w:rPr>
        <w:t>如果某些任务出现问题，需要时间更长就及时更改计划，及时修复，从而做好缺陷跟踪。</w:t>
      </w:r>
    </w:p>
    <w:p>
      <w:pPr>
        <w:ind w:firstLine="420"/>
        <w:rPr>
          <w:rFonts w:eastAsia="宋体"/>
          <w:sz w:val="28"/>
          <w:szCs w:val="28"/>
        </w:rPr>
      </w:pPr>
    </w:p>
    <w:p>
      <w:pPr>
        <w:pStyle w:val="3"/>
        <w:rPr>
          <w:rFonts w:ascii="宋体" w:hAnsi="宋体" w:eastAsia="宋体" w:cs="宋体"/>
        </w:rPr>
      </w:pPr>
      <w:bookmarkStart w:id="74" w:name="_Toc464243748"/>
      <w:bookmarkStart w:id="75" w:name="_Toc464332197"/>
      <w:r>
        <w:rPr>
          <w:rFonts w:hint="eastAsia" w:ascii="宋体" w:hAnsi="宋体" w:eastAsia="宋体" w:cs="宋体"/>
        </w:rPr>
        <w:t>6.2建立软件开发环境</w:t>
      </w:r>
      <w:bookmarkEnd w:id="74"/>
      <w:bookmarkEnd w:id="75"/>
    </w:p>
    <w:p>
      <w:pPr>
        <w:pStyle w:val="4"/>
        <w:rPr>
          <w:rFonts w:ascii="宋体" w:hAnsi="宋体" w:eastAsia="宋体" w:cs="宋体"/>
        </w:rPr>
      </w:pPr>
      <w:bookmarkStart w:id="76" w:name="_Toc464243749"/>
      <w:bookmarkStart w:id="77" w:name="_Toc464332198"/>
      <w:r>
        <w:rPr>
          <w:rFonts w:hint="eastAsia" w:ascii="宋体" w:hAnsi="宋体" w:eastAsia="宋体" w:cs="宋体"/>
        </w:rPr>
        <w:t>6.2.1软件工程环境</w:t>
      </w:r>
      <w:bookmarkEnd w:id="76"/>
      <w:bookmarkEnd w:id="77"/>
    </w:p>
    <w:p>
      <w:pPr>
        <w:rPr>
          <w:rFonts w:ascii="宋体" w:hAnsi="宋体" w:eastAsia="宋体" w:cs="宋体"/>
          <w:sz w:val="28"/>
          <w:szCs w:val="28"/>
        </w:rPr>
      </w:pPr>
      <w:r>
        <w:rPr>
          <w:rFonts w:hint="eastAsia" w:ascii="宋体" w:hAnsi="宋体" w:eastAsia="宋体" w:cs="宋体"/>
          <w:sz w:val="28"/>
          <w:szCs w:val="28"/>
        </w:rPr>
        <w:t>系统：windows</w:t>
      </w:r>
    </w:p>
    <w:p>
      <w:pPr>
        <w:rPr>
          <w:rFonts w:ascii="宋体" w:hAnsi="宋体" w:eastAsia="宋体" w:cs="宋体"/>
          <w:sz w:val="28"/>
          <w:szCs w:val="28"/>
        </w:rPr>
      </w:pPr>
      <w:r>
        <w:rPr>
          <w:rFonts w:hint="eastAsia" w:ascii="宋体" w:hAnsi="宋体" w:eastAsia="宋体" w:cs="宋体"/>
          <w:sz w:val="28"/>
          <w:szCs w:val="28"/>
        </w:rPr>
        <w:t>软件：Java开发工具包JDK7</w:t>
      </w:r>
    </w:p>
    <w:p>
      <w:pPr>
        <w:ind w:left="420" w:firstLine="420"/>
        <w:rPr>
          <w:rFonts w:ascii="宋体" w:hAnsi="宋体" w:eastAsia="宋体" w:cs="宋体"/>
          <w:sz w:val="28"/>
          <w:szCs w:val="28"/>
        </w:rPr>
      </w:pPr>
      <w:r>
        <w:rPr>
          <w:rFonts w:hint="eastAsia" w:ascii="宋体" w:hAnsi="宋体" w:eastAsia="宋体" w:cs="宋体"/>
          <w:sz w:val="28"/>
          <w:szCs w:val="28"/>
        </w:rPr>
        <w:t>Tomcat7</w:t>
      </w:r>
    </w:p>
    <w:p>
      <w:pPr>
        <w:ind w:left="420" w:firstLine="420"/>
        <w:rPr>
          <w:rFonts w:ascii="宋体" w:hAnsi="宋体" w:eastAsia="宋体" w:cs="宋体"/>
          <w:sz w:val="28"/>
          <w:szCs w:val="28"/>
        </w:rPr>
      </w:pPr>
      <w:r>
        <w:rPr>
          <w:rFonts w:hint="eastAsia" w:ascii="宋体" w:hAnsi="宋体" w:eastAsia="宋体" w:cs="宋体"/>
          <w:sz w:val="28"/>
          <w:szCs w:val="28"/>
        </w:rPr>
        <w:t>Dreamweaver2008</w:t>
      </w:r>
    </w:p>
    <w:p>
      <w:pPr>
        <w:ind w:left="420" w:firstLine="420"/>
        <w:rPr>
          <w:rFonts w:ascii="宋体" w:hAnsi="宋体" w:eastAsia="宋体" w:cs="宋体"/>
          <w:sz w:val="28"/>
          <w:szCs w:val="28"/>
        </w:rPr>
      </w:pPr>
      <w:r>
        <w:rPr>
          <w:rFonts w:hint="eastAsia" w:ascii="宋体" w:hAnsi="宋体" w:eastAsia="宋体" w:cs="宋体"/>
          <w:sz w:val="28"/>
          <w:szCs w:val="28"/>
        </w:rPr>
        <w:t>MySQL5.5、Navicat</w:t>
      </w:r>
    </w:p>
    <w:p>
      <w:pPr>
        <w:ind w:left="420" w:firstLine="420"/>
        <w:rPr>
          <w:rFonts w:ascii="宋体" w:hAnsi="宋体" w:eastAsia="宋体" w:cs="宋体"/>
          <w:sz w:val="28"/>
          <w:szCs w:val="28"/>
        </w:rPr>
      </w:pPr>
      <w:r>
        <w:rPr>
          <w:rFonts w:hint="eastAsia" w:ascii="宋体" w:hAnsi="宋体" w:eastAsia="宋体" w:cs="宋体"/>
          <w:sz w:val="28"/>
          <w:szCs w:val="28"/>
        </w:rPr>
        <w:t>STS3.0</w:t>
      </w:r>
    </w:p>
    <w:p/>
    <w:p>
      <w:pPr>
        <w:pStyle w:val="4"/>
        <w:rPr>
          <w:rFonts w:ascii="宋体" w:hAnsi="宋体" w:eastAsia="宋体" w:cs="宋体"/>
        </w:rPr>
      </w:pPr>
      <w:bookmarkStart w:id="78" w:name="_Toc464243750"/>
      <w:bookmarkStart w:id="79" w:name="_Toc464332199"/>
      <w:r>
        <w:rPr>
          <w:rFonts w:hint="eastAsia" w:ascii="宋体" w:hAnsi="宋体" w:eastAsia="宋体" w:cs="宋体"/>
        </w:rPr>
        <w:t>6.2.2软件测试环境</w:t>
      </w:r>
      <w:bookmarkEnd w:id="78"/>
      <w:bookmarkEnd w:id="79"/>
    </w:p>
    <w:p>
      <w:pPr>
        <w:ind w:firstLine="420"/>
        <w:rPr>
          <w:sz w:val="28"/>
          <w:szCs w:val="28"/>
        </w:rPr>
      </w:pPr>
      <w:r>
        <w:rPr>
          <w:rFonts w:hint="eastAsia" w:ascii="Arial" w:hAnsi="Arial" w:eastAsia="宋体" w:cs="Arial"/>
          <w:color w:val="333333"/>
          <w:sz w:val="28"/>
          <w:szCs w:val="28"/>
          <w:shd w:val="clear" w:color="auto" w:fill="FFFFFF"/>
        </w:rPr>
        <w:t>测试环境是指测试运行其上的软件和硬件环境的描述，以及任何其它与被测软件交互的软件，包括驱动和桩。测试环境=软件+硬件+网络+数据准备+测试工具</w:t>
      </w:r>
    </w:p>
    <w:p>
      <w:pPr>
        <w:ind w:firstLine="420"/>
        <w:rPr>
          <w:rFonts w:eastAsia="宋体"/>
          <w:sz w:val="28"/>
          <w:szCs w:val="28"/>
        </w:rPr>
      </w:pPr>
      <w:r>
        <w:rPr>
          <w:rFonts w:hint="eastAsia" w:eastAsia="宋体"/>
          <w:sz w:val="28"/>
          <w:szCs w:val="28"/>
        </w:rPr>
        <w:t>除上述工具之外还有我们设计的数据库、测试数据。工具不需要再多准备，数据库的设计需要详细、完整和准确，具体细节应多参考淘宝等网站。对硬件、网络目前还没发现需要特别注意的地方，测试数据和方法则在之前的测试计划中已经有较详细的描述，这里不再赘述。</w:t>
      </w:r>
      <w:r>
        <w:rPr>
          <w:rFonts w:hint="eastAsia" w:eastAsia="宋体"/>
          <w:sz w:val="28"/>
          <w:szCs w:val="28"/>
        </w:rPr>
        <w:tab/>
      </w:r>
    </w:p>
    <w:p>
      <w:pPr>
        <w:pStyle w:val="4"/>
        <w:rPr>
          <w:rFonts w:ascii="宋体" w:hAnsi="宋体" w:eastAsia="宋体" w:cs="宋体"/>
        </w:rPr>
      </w:pPr>
      <w:bookmarkStart w:id="80" w:name="_Toc464332200"/>
      <w:bookmarkStart w:id="81" w:name="_Toc464243751"/>
      <w:r>
        <w:rPr>
          <w:rFonts w:hint="eastAsia" w:ascii="宋体" w:hAnsi="宋体" w:eastAsia="宋体" w:cs="宋体"/>
        </w:rPr>
        <w:t>6.2.3软件开发库</w:t>
      </w:r>
      <w:bookmarkEnd w:id="80"/>
      <w:bookmarkEnd w:id="81"/>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软件开发的过程是</w:t>
      </w:r>
      <w:r>
        <w:fldChar w:fldCharType="begin"/>
      </w:r>
      <w:r>
        <w:instrText xml:space="preserve"> HYPERLINK "http://baike.baidu.com/view/39175.htm" \t "http://baike.baidu.com/_blank" </w:instrText>
      </w:r>
      <w:r>
        <w:fldChar w:fldCharType="separate"/>
      </w:r>
      <w:r>
        <w:rPr>
          <w:rStyle w:val="21"/>
          <w:rFonts w:ascii="Arial" w:hAnsi="Arial" w:eastAsia="宋体" w:cs="Arial"/>
          <w:color w:val="000000" w:themeColor="text1"/>
          <w:sz w:val="28"/>
          <w:szCs w:val="28"/>
          <w:u w:val="none"/>
          <w:shd w:val="clear" w:color="auto" w:fill="FFFFFF"/>
        </w:rPr>
        <w:t>程序员</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该明确该函数的规格，然后在写完函数后对其进行正确性证明。</w:t>
      </w:r>
    </w:p>
    <w:p>
      <w:pPr>
        <w:pStyle w:val="4"/>
        <w:rPr>
          <w:rFonts w:ascii="宋体" w:hAnsi="宋体" w:eastAsia="宋体" w:cs="宋体"/>
        </w:rPr>
      </w:pPr>
      <w:bookmarkStart w:id="82" w:name="_Toc464243752"/>
      <w:bookmarkStart w:id="83" w:name="_Toc464332201"/>
      <w:r>
        <w:rPr>
          <w:rFonts w:hint="eastAsia" w:ascii="宋体" w:hAnsi="宋体" w:eastAsia="宋体" w:cs="宋体"/>
        </w:rPr>
        <w:t>6.2.4软件开发文档</w:t>
      </w:r>
      <w:bookmarkEnd w:id="82"/>
      <w:bookmarkEnd w:id="83"/>
    </w:p>
    <w:p>
      <w:pPr>
        <w:ind w:firstLine="420"/>
        <w:rPr>
          <w:rFonts w:ascii="Arial" w:hAnsi="Arial" w:eastAsia="宋体" w:cs="Arial"/>
          <w:color w:val="000000" w:themeColor="text1"/>
          <w:sz w:val="28"/>
          <w:szCs w:val="28"/>
          <w:shd w:val="clear" w:color="auto" w:fill="FFFFFF"/>
        </w:rPr>
      </w:pPr>
      <w:r>
        <w:fldChar w:fldCharType="begin"/>
      </w:r>
      <w:r>
        <w:instrText xml:space="preserve"> HYPERLINK "http://baike.baidu.com/view/4546879.htm" \t "http://baike.baidu.com/_blank" </w:instrText>
      </w:r>
      <w:r>
        <w:fldChar w:fldCharType="separate"/>
      </w:r>
      <w:r>
        <w:rPr>
          <w:rStyle w:val="21"/>
          <w:rFonts w:ascii="Arial" w:hAnsi="Arial" w:eastAsia="宋体" w:cs="Arial"/>
          <w:color w:val="000000" w:themeColor="text1"/>
          <w:sz w:val="28"/>
          <w:szCs w:val="28"/>
          <w:u w:val="none"/>
          <w:shd w:val="clear" w:color="auto" w:fill="FFFFFF"/>
        </w:rPr>
        <w:t>软件开发文档</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是软件</w:t>
      </w:r>
      <w:r>
        <w:fldChar w:fldCharType="begin"/>
      </w:r>
      <w:r>
        <w:instrText xml:space="preserve"> HYPERLINK "http://baike.baidu.com/view/522596.htm" \t "http://baike.baidu.com/_blank" </w:instrText>
      </w:r>
      <w:r>
        <w:fldChar w:fldCharType="separate"/>
      </w:r>
      <w:r>
        <w:rPr>
          <w:rStyle w:val="21"/>
          <w:rFonts w:ascii="Arial" w:hAnsi="Arial" w:eastAsia="宋体" w:cs="Arial"/>
          <w:color w:val="000000" w:themeColor="text1"/>
          <w:sz w:val="28"/>
          <w:szCs w:val="28"/>
          <w:u w:val="none"/>
          <w:shd w:val="clear" w:color="auto" w:fill="FFFFFF"/>
        </w:rPr>
        <w:t>开发</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使用和维护过程中的必备资料。它能提高软件开发的效率，保证</w:t>
      </w:r>
      <w:r>
        <w:fldChar w:fldCharType="begin"/>
      </w:r>
      <w:r>
        <w:instrText xml:space="preserve"> HYPERLINK "http://baike.baidu.com/subview/37/6030295.htm" \t "http://baike.baidu.com/_blank" </w:instrText>
      </w:r>
      <w:r>
        <w:fldChar w:fldCharType="separate"/>
      </w:r>
      <w:r>
        <w:rPr>
          <w:rStyle w:val="21"/>
          <w:rFonts w:ascii="Arial" w:hAnsi="Arial" w:eastAsia="宋体" w:cs="Arial"/>
          <w:color w:val="000000" w:themeColor="text1"/>
          <w:sz w:val="28"/>
          <w:szCs w:val="28"/>
          <w:u w:val="none"/>
          <w:shd w:val="clear" w:color="auto" w:fill="FFFFFF"/>
        </w:rPr>
        <w:t>软件</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的质量，而且在软件的使用过程中有指导，帮助，解惑的作用，尤其在维护</w:t>
      </w:r>
      <w:r>
        <w:fldChar w:fldCharType="begin"/>
      </w:r>
      <w:r>
        <w:instrText xml:space="preserve"> HYPERLINK "http://baike.baidu.com/subview/10614/11101789.htm" \t "http://baike.baidu.com/_blank" </w:instrText>
      </w:r>
      <w:r>
        <w:fldChar w:fldCharType="separate"/>
      </w:r>
      <w:r>
        <w:rPr>
          <w:rStyle w:val="21"/>
          <w:rFonts w:ascii="Arial" w:hAnsi="Arial" w:eastAsia="宋体" w:cs="Arial"/>
          <w:color w:val="000000" w:themeColor="text1"/>
          <w:sz w:val="28"/>
          <w:szCs w:val="28"/>
          <w:u w:val="none"/>
          <w:shd w:val="clear" w:color="auto" w:fill="FFFFFF"/>
        </w:rPr>
        <w:t>工作</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中，文档是不可或缺的资料。</w:t>
      </w:r>
      <w:r>
        <w:rPr>
          <w:rFonts w:hint="eastAsia" w:ascii="Arial" w:hAnsi="Arial" w:eastAsia="宋体" w:cs="Arial"/>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因此，文档的先后顺序非常重要，各文档内容的准确性，特别是技术分析文档，更要绝对保证。需求分析是首要的，其次是技术分析，我们认为这个顺序很重要。</w:t>
      </w:r>
    </w:p>
    <w:p>
      <w:pPr>
        <w:pStyle w:val="4"/>
        <w:rPr>
          <w:rFonts w:ascii="宋体" w:hAnsi="宋体" w:eastAsia="宋体" w:cs="宋体"/>
        </w:rPr>
      </w:pPr>
      <w:bookmarkStart w:id="84" w:name="_Toc464332202"/>
      <w:bookmarkStart w:id="85" w:name="_Toc464243753"/>
      <w:r>
        <w:rPr>
          <w:rFonts w:hint="eastAsia" w:ascii="宋体" w:hAnsi="宋体" w:eastAsia="宋体" w:cs="宋体"/>
        </w:rPr>
        <w:t>6.2.5非移交软件</w:t>
      </w:r>
      <w:bookmarkEnd w:id="84"/>
      <w:bookmarkEnd w:id="85"/>
    </w:p>
    <w:p>
      <w:pPr>
        <w:ind w:firstLine="420"/>
        <w:rPr>
          <w:sz w:val="28"/>
          <w:szCs w:val="28"/>
        </w:rPr>
      </w:pPr>
      <w:r>
        <w:rPr>
          <w:rFonts w:hint="eastAsia"/>
          <w:sz w:val="28"/>
          <w:szCs w:val="28"/>
        </w:rPr>
        <w:t>非移交产品是指需要交给公司但不必向用户提交的产品。</w:t>
      </w:r>
    </w:p>
    <w:p>
      <w:pPr>
        <w:pStyle w:val="3"/>
        <w:rPr>
          <w:rFonts w:ascii="宋体" w:hAnsi="宋体" w:eastAsia="宋体" w:cs="宋体"/>
        </w:rPr>
      </w:pPr>
      <w:bookmarkStart w:id="86" w:name="_Toc464243754"/>
      <w:bookmarkStart w:id="87" w:name="_Toc464332203"/>
      <w:r>
        <w:rPr>
          <w:rFonts w:hint="eastAsia" w:ascii="宋体" w:hAnsi="宋体" w:eastAsia="宋体" w:cs="宋体"/>
        </w:rPr>
        <w:t>6.3系统需求分析</w:t>
      </w:r>
      <w:bookmarkEnd w:id="86"/>
      <w:bookmarkEnd w:id="87"/>
    </w:p>
    <w:p>
      <w:pPr>
        <w:pStyle w:val="4"/>
        <w:rPr>
          <w:rFonts w:ascii="宋体" w:hAnsi="宋体" w:eastAsia="宋体" w:cs="宋体"/>
        </w:rPr>
      </w:pPr>
      <w:bookmarkStart w:id="88" w:name="_Toc464332204"/>
      <w:bookmarkStart w:id="89" w:name="_Toc464243755"/>
      <w:r>
        <w:rPr>
          <w:rFonts w:hint="eastAsia" w:ascii="宋体" w:hAnsi="宋体" w:eastAsia="宋体" w:cs="宋体"/>
        </w:rPr>
        <w:t>6.3.1用户输入分析</w:t>
      </w:r>
      <w:bookmarkEnd w:id="88"/>
      <w:bookmarkEnd w:id="89"/>
    </w:p>
    <w:p>
      <w:pPr>
        <w:ind w:firstLine="420"/>
        <w:rPr>
          <w:rFonts w:eastAsia="宋体"/>
          <w:sz w:val="28"/>
          <w:szCs w:val="28"/>
        </w:rPr>
      </w:pPr>
      <w:r>
        <w:rPr>
          <w:rFonts w:hint="eastAsia" w:ascii="宋体" w:hAnsi="宋体" w:eastAsia="宋体" w:cs="宋体"/>
          <w:sz w:val="28"/>
          <w:szCs w:val="28"/>
        </w:rPr>
        <w:t>首先仔细分析用户需求，系统地总结出所有需求。开发者站在用户的角度，思考用户可能进行的输入与操作。具体到我们的作品可以多在淘宝等网站中进行体会。</w:t>
      </w:r>
      <w:ins w:id="114" w:author="Administrator" w:date="2016-10-18T21:37:18Z">
        <w:r>
          <w:rPr>
            <w:rFonts w:hint="eastAsia" w:ascii="宋体" w:hAnsi="宋体" w:eastAsia="宋体" w:cs="宋体"/>
            <w:sz w:val="28"/>
            <w:szCs w:val="28"/>
            <w:lang w:val="en-US" w:eastAsia="zh-CN"/>
          </w:rPr>
          <w:t>需要</w:t>
        </w:r>
      </w:ins>
      <w:ins w:id="115" w:author="Administrator" w:date="2016-10-18T21:37:21Z">
        <w:r>
          <w:rPr>
            <w:rFonts w:hint="eastAsia" w:ascii="宋体" w:hAnsi="宋体" w:eastAsia="宋体" w:cs="宋体"/>
            <w:sz w:val="28"/>
            <w:szCs w:val="28"/>
            <w:lang w:val="en-US" w:eastAsia="zh-CN"/>
          </w:rPr>
          <w:t>列出</w:t>
        </w:r>
      </w:ins>
      <w:ins w:id="116" w:author="Administrator" w:date="2016-10-18T21:37:26Z">
        <w:r>
          <w:rPr>
            <w:rFonts w:hint="eastAsia" w:ascii="宋体" w:hAnsi="宋体" w:eastAsia="宋体" w:cs="宋体"/>
            <w:sz w:val="28"/>
            <w:szCs w:val="28"/>
            <w:lang w:val="en-US" w:eastAsia="zh-CN"/>
          </w:rPr>
          <w:t>有</w:t>
        </w:r>
      </w:ins>
      <w:ins w:id="117" w:author="Administrator" w:date="2016-10-18T21:37:28Z">
        <w:r>
          <w:rPr>
            <w:rFonts w:hint="eastAsia" w:ascii="宋体" w:hAnsi="宋体" w:eastAsia="宋体" w:cs="宋体"/>
            <w:sz w:val="28"/>
            <w:szCs w:val="28"/>
            <w:lang w:val="en-US" w:eastAsia="zh-CN"/>
          </w:rPr>
          <w:t>哪些</w:t>
        </w:r>
      </w:ins>
      <w:ins w:id="118" w:author="Administrator" w:date="2016-10-18T21:37:30Z">
        <w:r>
          <w:rPr>
            <w:rFonts w:hint="eastAsia" w:ascii="宋体" w:hAnsi="宋体" w:eastAsia="宋体" w:cs="宋体"/>
            <w:sz w:val="28"/>
            <w:szCs w:val="28"/>
            <w:lang w:val="en-US" w:eastAsia="zh-CN"/>
          </w:rPr>
          <w:t>输入</w:t>
        </w:r>
      </w:ins>
    </w:p>
    <w:p>
      <w:pPr>
        <w:pStyle w:val="4"/>
        <w:rPr>
          <w:rFonts w:ascii="宋体" w:hAnsi="宋体" w:eastAsia="宋体" w:cs="宋体"/>
        </w:rPr>
      </w:pPr>
      <w:bookmarkStart w:id="90" w:name="_Toc464332205"/>
      <w:bookmarkStart w:id="91" w:name="_Toc464243756"/>
      <w:r>
        <w:rPr>
          <w:rFonts w:hint="eastAsia" w:ascii="宋体" w:hAnsi="宋体" w:eastAsia="宋体" w:cs="宋体"/>
        </w:rPr>
        <w:t>6.3.2运行概念</w:t>
      </w:r>
      <w:bookmarkEnd w:id="90"/>
      <w:bookmarkEnd w:id="91"/>
    </w:p>
    <w:p>
      <w:pPr>
        <w:ind w:firstLine="420"/>
        <w:rPr>
          <w:rFonts w:ascii="宋体" w:hAnsi="宋体" w:eastAsia="宋体" w:cs="宋体"/>
          <w:sz w:val="28"/>
          <w:szCs w:val="28"/>
        </w:rPr>
      </w:pPr>
      <w:r>
        <w:rPr>
          <w:rFonts w:hint="eastAsia" w:ascii="宋体" w:hAnsi="宋体" w:eastAsia="宋体" w:cs="宋体"/>
          <w:sz w:val="28"/>
          <w:szCs w:val="28"/>
        </w:rPr>
        <w:t>指软件运行时的过程，需要明确以下三点。</w:t>
      </w:r>
    </w:p>
    <w:p>
      <w:pPr>
        <w:numPr>
          <w:ilvl w:val="0"/>
          <w:numId w:val="6"/>
        </w:numPr>
        <w:ind w:firstLine="420"/>
        <w:rPr>
          <w:rFonts w:ascii="宋体" w:hAnsi="宋体" w:eastAsia="宋体" w:cs="宋体"/>
          <w:sz w:val="28"/>
          <w:szCs w:val="28"/>
        </w:rPr>
      </w:pPr>
      <w:r>
        <w:rPr>
          <w:rFonts w:hint="eastAsia" w:ascii="宋体" w:hAnsi="宋体" w:eastAsia="宋体" w:cs="宋体"/>
          <w:sz w:val="28"/>
          <w:szCs w:val="28"/>
        </w:rPr>
        <w:t>本系统的初始化过程</w:t>
      </w:r>
    </w:p>
    <w:p>
      <w:pPr>
        <w:numPr>
          <w:ilvl w:val="0"/>
          <w:numId w:val="6"/>
        </w:numPr>
        <w:ind w:firstLine="420"/>
        <w:rPr>
          <w:rFonts w:ascii="宋体" w:hAnsi="宋体" w:eastAsia="宋体" w:cs="宋体"/>
          <w:sz w:val="28"/>
          <w:szCs w:val="28"/>
        </w:rPr>
      </w:pPr>
      <w:r>
        <w:rPr>
          <w:rFonts w:hint="eastAsia" w:ascii="宋体" w:hAnsi="宋体" w:eastAsia="宋体" w:cs="宋体"/>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pPr>
        <w:numPr>
          <w:ilvl w:val="0"/>
          <w:numId w:val="6"/>
        </w:numPr>
        <w:ind w:firstLine="420"/>
        <w:rPr>
          <w:rFonts w:ascii="宋体" w:hAnsi="宋体" w:eastAsia="宋体" w:cs="宋体"/>
          <w:sz w:val="28"/>
          <w:szCs w:val="28"/>
        </w:rPr>
      </w:pPr>
      <w:r>
        <w:rPr>
          <w:rFonts w:hint="eastAsia" w:ascii="宋体" w:hAnsi="宋体" w:eastAsia="宋体" w:cs="宋体"/>
          <w:sz w:val="28"/>
          <w:szCs w:val="28"/>
        </w:rPr>
        <w:t>本系统运行的结束过程</w:t>
      </w:r>
    </w:p>
    <w:p>
      <w:pPr>
        <w:ind w:firstLine="420"/>
        <w:rPr>
          <w:rFonts w:eastAsia="宋体"/>
          <w:sz w:val="28"/>
          <w:szCs w:val="28"/>
        </w:rPr>
      </w:pPr>
      <w:r>
        <w:rPr>
          <w:rFonts w:hint="eastAsia" w:ascii="宋体" w:hAnsi="宋体" w:eastAsia="宋体" w:cs="宋体"/>
          <w:sz w:val="28"/>
          <w:szCs w:val="28"/>
        </w:rPr>
        <w:t>本作品为一个网站，在服务器上运行。其他细节还有待学习。</w:t>
      </w:r>
    </w:p>
    <w:p>
      <w:pPr>
        <w:pStyle w:val="4"/>
        <w:rPr>
          <w:rFonts w:ascii="宋体" w:hAnsi="宋体" w:eastAsia="宋体" w:cs="宋体"/>
        </w:rPr>
      </w:pPr>
      <w:bookmarkStart w:id="92" w:name="_Toc464243757"/>
      <w:bookmarkStart w:id="93" w:name="_Toc464332206"/>
      <w:r>
        <w:rPr>
          <w:rFonts w:hint="eastAsia" w:ascii="宋体" w:hAnsi="宋体" w:eastAsia="宋体" w:cs="宋体"/>
        </w:rPr>
        <w:t>6.3.3系统需求</w:t>
      </w:r>
      <w:bookmarkEnd w:id="92"/>
      <w:bookmarkEnd w:id="93"/>
    </w:p>
    <w:p>
      <w:pPr>
        <w:ind w:firstLine="420"/>
        <w:rPr>
          <w:rFonts w:ascii="宋体" w:hAnsi="宋体" w:eastAsia="宋体" w:cs="宋体"/>
          <w:color w:val="2E2E2E"/>
          <w:sz w:val="28"/>
          <w:szCs w:val="28"/>
          <w:shd w:val="clear" w:color="auto" w:fill="FFFFFF"/>
        </w:rPr>
      </w:pPr>
      <w:r>
        <w:rPr>
          <w:rFonts w:hint="eastAsia" w:ascii="宋体" w:hAnsi="宋体" w:eastAsia="宋体" w:cs="宋体"/>
          <w:color w:val="2E2E2E"/>
          <w:sz w:val="28"/>
          <w:szCs w:val="28"/>
          <w:shd w:val="clear" w:color="auto" w:fill="FFFFFF"/>
        </w:rPr>
        <w:t>说明系统是一个什么样的系统</w:t>
      </w:r>
    </w:p>
    <w:p>
      <w:pPr>
        <w:ind w:firstLine="420"/>
        <w:rPr>
          <w:rFonts w:ascii="宋体" w:hAnsi="宋体" w:eastAsia="宋体" w:cs="宋体"/>
          <w:color w:val="2E2E2E"/>
          <w:sz w:val="28"/>
          <w:szCs w:val="28"/>
          <w:shd w:val="clear" w:color="auto" w:fill="FFFFFF"/>
        </w:rPr>
      </w:pPr>
      <w:r>
        <w:rPr>
          <w:rFonts w:hint="eastAsia" w:ascii="宋体" w:hAnsi="宋体" w:eastAsia="宋体" w:cs="宋体"/>
          <w:color w:val="2E2E2E"/>
          <w:sz w:val="28"/>
          <w:szCs w:val="28"/>
          <w:shd w:val="clear" w:color="auto" w:fill="FFFFFF"/>
        </w:rPr>
        <w:t>对系统所需要的软件、硬件资源进行说明</w:t>
      </w:r>
    </w:p>
    <w:p>
      <w:pPr>
        <w:ind w:firstLine="420"/>
        <w:rPr>
          <w:rFonts w:ascii="宋体" w:hAnsi="宋体" w:eastAsia="宋体" w:cs="宋体"/>
          <w:color w:val="2E2E2E"/>
          <w:sz w:val="28"/>
          <w:szCs w:val="28"/>
          <w:shd w:val="clear" w:color="auto" w:fill="FFFFFF"/>
        </w:rPr>
      </w:pPr>
      <w:r>
        <w:rPr>
          <w:rFonts w:hint="eastAsia" w:ascii="宋体" w:hAnsi="宋体" w:eastAsia="宋体" w:cs="宋体"/>
          <w:color w:val="2E2E2E"/>
          <w:sz w:val="28"/>
          <w:szCs w:val="28"/>
          <w:shd w:val="clear" w:color="auto" w:fill="FFFFFF"/>
        </w:rPr>
        <w:t>对系统的实施中的资源进行分析，说明投入的合理性和必然性，对其中的所有不可预见性的投入进行合理的量化说明，来说明系统的实施的可行性</w:t>
      </w:r>
      <w:ins w:id="119" w:author="Administrator" w:date="2016-10-18T21:39:02Z">
        <w:r>
          <w:rPr>
            <w:rFonts w:hint="eastAsia" w:ascii="宋体" w:hAnsi="宋体" w:eastAsia="宋体" w:cs="宋体"/>
            <w:color w:val="2E2E2E"/>
            <w:sz w:val="28"/>
            <w:szCs w:val="28"/>
            <w:shd w:val="clear" w:color="auto" w:fill="FFFFFF"/>
            <w:lang w:val="en-US" w:eastAsia="zh-CN"/>
          </w:rPr>
          <w:t xml:space="preserve"> 以上是文档的撰写说明，在某一个具体文档中不需要。</w:t>
        </w:r>
      </w:ins>
    </w:p>
    <w:p>
      <w:pPr>
        <w:ind w:firstLine="420"/>
        <w:rPr>
          <w:rFonts w:ascii="宋体" w:hAnsi="宋体" w:eastAsia="宋体" w:cs="宋体"/>
          <w:color w:val="2E2E2E"/>
          <w:sz w:val="28"/>
          <w:szCs w:val="28"/>
          <w:shd w:val="clear" w:color="auto" w:fill="FFFFFF"/>
        </w:rPr>
      </w:pPr>
      <w:r>
        <w:rPr>
          <w:rFonts w:hint="eastAsia" w:ascii="宋体" w:hAnsi="宋体" w:eastAsia="宋体" w:cs="宋体"/>
          <w:color w:val="2E2E2E"/>
          <w:sz w:val="28"/>
          <w:szCs w:val="28"/>
          <w:shd w:val="clear" w:color="auto" w:fill="FFFFFF"/>
        </w:rPr>
        <w:t>1.服务器：Pentium 3以上或更高，内存4G以上； 硬盘至少80G以上；</w:t>
      </w:r>
    </w:p>
    <w:p>
      <w:pPr>
        <w:ind w:firstLine="420"/>
        <w:rPr>
          <w:rFonts w:ascii="宋体" w:hAnsi="宋体" w:eastAsia="宋体" w:cs="宋体"/>
          <w:color w:val="2E2E2E"/>
          <w:sz w:val="28"/>
          <w:szCs w:val="28"/>
          <w:shd w:val="clear" w:color="auto" w:fill="FFFFFF"/>
        </w:rPr>
      </w:pPr>
      <w:r>
        <w:rPr>
          <w:rFonts w:hint="eastAsia" w:ascii="宋体" w:hAnsi="宋体" w:eastAsia="宋体" w:cs="宋体"/>
          <w:color w:val="2E2E2E"/>
          <w:sz w:val="28"/>
          <w:szCs w:val="28"/>
          <w:shd w:val="clear" w:color="auto" w:fill="FFFFFF"/>
        </w:rPr>
        <w:t>2.网络适配器：10M/100M自适应，一台UPS；</w:t>
      </w:r>
    </w:p>
    <w:p>
      <w:pPr>
        <w:ind w:firstLine="420"/>
        <w:rPr>
          <w:rFonts w:ascii="宋体" w:hAnsi="宋体" w:eastAsia="宋体" w:cs="宋体"/>
          <w:color w:val="2E2E2E"/>
          <w:sz w:val="28"/>
          <w:szCs w:val="28"/>
          <w:shd w:val="clear" w:color="auto" w:fill="FFFFFF"/>
        </w:rPr>
      </w:pPr>
      <w:r>
        <w:rPr>
          <w:rFonts w:hint="eastAsia" w:ascii="宋体" w:hAnsi="宋体" w:eastAsia="宋体" w:cs="宋体"/>
          <w:color w:val="2E2E2E"/>
          <w:sz w:val="28"/>
          <w:szCs w:val="28"/>
          <w:shd w:val="clear" w:color="auto" w:fill="FFFFFF"/>
        </w:rPr>
        <w:t>3.工作站：Pentium 4以上微机；内存1G；硬盘至少80G以上；网络适配器10M/100M自适应；</w:t>
      </w:r>
    </w:p>
    <w:p>
      <w:pPr>
        <w:pStyle w:val="3"/>
        <w:rPr>
          <w:rFonts w:ascii="宋体" w:hAnsi="宋体" w:eastAsia="宋体" w:cs="宋体"/>
        </w:rPr>
      </w:pPr>
      <w:bookmarkStart w:id="94" w:name="_Toc464243758"/>
      <w:bookmarkStart w:id="95" w:name="_Toc464332207"/>
      <w:r>
        <w:rPr>
          <w:rFonts w:hint="eastAsia" w:ascii="宋体" w:hAnsi="宋体" w:eastAsia="宋体" w:cs="宋体"/>
        </w:rPr>
        <w:t>6.4系统设计</w:t>
      </w:r>
      <w:bookmarkEnd w:id="94"/>
      <w:bookmarkEnd w:id="95"/>
    </w:p>
    <w:p>
      <w:pPr>
        <w:pStyle w:val="4"/>
        <w:rPr>
          <w:rFonts w:ascii="宋体" w:hAnsi="宋体" w:eastAsia="宋体" w:cs="宋体"/>
        </w:rPr>
      </w:pPr>
      <w:bookmarkStart w:id="96" w:name="_Toc464332208"/>
      <w:bookmarkStart w:id="97" w:name="_Toc464243759"/>
      <w:r>
        <w:rPr>
          <w:rFonts w:hint="eastAsia" w:ascii="宋体" w:hAnsi="宋体" w:eastAsia="宋体" w:cs="宋体"/>
        </w:rPr>
        <w:t>6.4.1系统级设计决策</w:t>
      </w:r>
      <w:bookmarkEnd w:id="96"/>
      <w:bookmarkEnd w:id="97"/>
    </w:p>
    <w:p>
      <w:pPr>
        <w:ind w:firstLine="420"/>
        <w:rPr>
          <w:sz w:val="28"/>
          <w:szCs w:val="28"/>
        </w:rPr>
      </w:pPr>
      <w:r>
        <w:rPr>
          <w:rFonts w:hint="eastAsia"/>
          <w:sz w:val="28"/>
          <w:szCs w:val="28"/>
        </w:rPr>
        <w:t>系统级设计决策，是指系统行为的设计决策（忽略其内部实现，从用户角度出发，描述系统将怎样运转以满足需求）和其他对系统部件的选择和设计产生影响的的决策。</w:t>
      </w:r>
    </w:p>
    <w:p>
      <w:pPr>
        <w:ind w:firstLine="420"/>
        <w:rPr>
          <w:sz w:val="28"/>
          <w:szCs w:val="28"/>
        </w:rPr>
      </w:pPr>
      <w:r>
        <w:rPr>
          <w:rFonts w:hint="eastAsia"/>
          <w:sz w:val="28"/>
          <w:szCs w:val="28"/>
        </w:rPr>
        <w:t>具体内容包括有关系统接收的输入和产生的输出的设计决策；对每个输入或条件进行响应的系统行为的设计决策；系统数据库/数据文件如何呈现给用户的设计决策；为满足安全性、保密性和私密性需求所选用的方法；硬件或硬软件系统的设计和构造选择；为了响应需求而作出的其他系统级设计决策</w:t>
      </w:r>
      <w:ins w:id="120" w:author="Administrator" w:date="2016-10-18T21:39:10Z">
        <w:r>
          <w:rPr>
            <w:rFonts w:hint="eastAsia" w:ascii="宋体" w:hAnsi="宋体" w:eastAsia="宋体" w:cs="宋体"/>
            <w:color w:val="2E2E2E"/>
            <w:sz w:val="28"/>
            <w:szCs w:val="28"/>
            <w:shd w:val="clear" w:color="auto" w:fill="FFFFFF"/>
            <w:lang w:val="en-US" w:eastAsia="zh-CN"/>
          </w:rPr>
          <w:t xml:space="preserve"> 以上是文档的撰写说明，在某一个具体文档中不需要。</w:t>
        </w:r>
      </w:ins>
    </w:p>
    <w:p/>
    <w:p>
      <w:pPr>
        <w:pStyle w:val="4"/>
        <w:rPr>
          <w:rFonts w:ascii="宋体" w:hAnsi="宋体" w:eastAsia="宋体" w:cs="宋体"/>
        </w:rPr>
      </w:pPr>
      <w:bookmarkStart w:id="98" w:name="_Toc464243760"/>
      <w:bookmarkStart w:id="99" w:name="_Toc464332209"/>
      <w:r>
        <w:rPr>
          <w:rFonts w:hint="eastAsia" w:ascii="宋体" w:hAnsi="宋体" w:eastAsia="宋体" w:cs="宋体"/>
        </w:rPr>
        <w:t>6.4.2系统体系结构设计</w:t>
      </w:r>
      <w:bookmarkEnd w:id="98"/>
      <w:bookmarkEnd w:id="99"/>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系统体系结构是一个综合</w:t>
      </w:r>
      <w:r>
        <w:fldChar w:fldCharType="begin"/>
      </w:r>
      <w:r>
        <w:instrText xml:space="preserve"> HYPERLINK "http://baike.baidu.com/view/96500.htm" \t "http://baike.baidu.com/_blank" </w:instrText>
      </w:r>
      <w:r>
        <w:fldChar w:fldCharType="separate"/>
      </w:r>
      <w:r>
        <w:rPr>
          <w:rStyle w:val="21"/>
          <w:rFonts w:ascii="Arial" w:hAnsi="Arial" w:eastAsia="宋体" w:cs="Arial"/>
          <w:color w:val="000000" w:themeColor="text1"/>
          <w:sz w:val="28"/>
          <w:szCs w:val="28"/>
          <w:u w:val="none"/>
          <w:shd w:val="clear" w:color="auto" w:fill="FFFFFF"/>
        </w:rPr>
        <w:t>模型</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系统体系结构是由许多结构要素及各种视图（或观点）（View）所组成的，而各种视图主要是基于各组成要素之间的联系与互操作而形成的。所以，系统体系结构是一个综合各种观点的模型，用来完整描述整个系统。</w:t>
      </w:r>
      <w:ins w:id="121" w:author="Administrator" w:date="2016-10-18T21:39:19Z">
        <w:r>
          <w:rPr>
            <w:rFonts w:hint="eastAsia" w:ascii="宋体" w:hAnsi="宋体" w:eastAsia="宋体" w:cs="宋体"/>
            <w:color w:val="2E2E2E"/>
            <w:sz w:val="28"/>
            <w:szCs w:val="28"/>
            <w:shd w:val="clear" w:color="auto" w:fill="FFFFFF"/>
            <w:lang w:val="en-US" w:eastAsia="zh-CN"/>
          </w:rPr>
          <w:t xml:space="preserve"> 以上是文档的撰写说明，在某一个具体文档中不需要。</w:t>
        </w:r>
      </w:ins>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我们的作品采取</w:t>
      </w:r>
      <w:r>
        <w:rPr>
          <w:rFonts w:hint="eastAsia" w:ascii="Arial" w:hAnsi="Arial" w:eastAsia="宋体" w:cs="Arial"/>
          <w:color w:val="333333"/>
          <w:sz w:val="28"/>
          <w:szCs w:val="28"/>
          <w:shd w:val="clear" w:color="auto" w:fill="FFFFFF"/>
        </w:rPr>
        <w:t>B/S（Browser/Server）结构，即浏览器服务器结构。</w:t>
      </w:r>
      <w:r>
        <w:rPr>
          <w:rFonts w:hint="eastAsia" w:ascii="Arial" w:hAnsi="Arial" w:eastAsia="宋体" w:cs="Arial"/>
          <w:color w:val="000000" w:themeColor="text1"/>
          <w:sz w:val="28"/>
          <w:szCs w:val="28"/>
          <w:shd w:val="clear" w:color="auto" w:fill="FFFFFF"/>
        </w:rPr>
        <w:t>在这种结构下，用户工作界面通过浏览器来实现，极少部分</w:t>
      </w:r>
      <w:r>
        <w:fldChar w:fldCharType="begin"/>
      </w:r>
      <w:r>
        <w:instrText xml:space="preserve"> HYPERLINK "http://baike.baidu.com/view/121511.htm" \t "http://baike.baidu.com/_blank" </w:instrText>
      </w:r>
      <w:r>
        <w:fldChar w:fldCharType="separate"/>
      </w:r>
      <w:r>
        <w:rPr>
          <w:rStyle w:val="21"/>
          <w:rFonts w:ascii="Arial" w:hAnsi="Arial" w:eastAsia="宋体" w:cs="Arial"/>
          <w:color w:val="000000" w:themeColor="text1"/>
          <w:sz w:val="28"/>
          <w:szCs w:val="28"/>
          <w:u w:val="none"/>
          <w:shd w:val="clear" w:color="auto" w:fill="FFFFFF"/>
        </w:rPr>
        <w:t>事务</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逻辑在前端（Browser）实现，主要事务逻辑在服务器端（Server）实现，形成所谓</w:t>
      </w:r>
      <w:r>
        <w:fldChar w:fldCharType="begin"/>
      </w:r>
      <w:r>
        <w:instrText xml:space="preserve"> HYPERLINK "http://baike.baidu.com/view/280960.htm" \t "http://baike.baidu.com/_blank" </w:instrText>
      </w:r>
      <w:r>
        <w:fldChar w:fldCharType="separate"/>
      </w:r>
      <w:r>
        <w:rPr>
          <w:rStyle w:val="21"/>
          <w:rFonts w:ascii="Arial" w:hAnsi="Arial" w:eastAsia="宋体" w:cs="Arial"/>
          <w:color w:val="000000" w:themeColor="text1"/>
          <w:sz w:val="28"/>
          <w:szCs w:val="28"/>
          <w:u w:val="none"/>
          <w:shd w:val="clear" w:color="auto" w:fill="FFFFFF"/>
        </w:rPr>
        <w:t>三层结构</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w:t>
      </w:r>
      <w:ins w:id="122" w:author="Administrator" w:date="2016-10-18T21:39:46Z">
        <w:r>
          <w:rPr>
            <w:rFonts w:hint="eastAsia" w:ascii="Arial" w:hAnsi="Arial" w:eastAsia="宋体" w:cs="Arial"/>
            <w:color w:val="000000" w:themeColor="text1"/>
            <w:sz w:val="28"/>
            <w:szCs w:val="28"/>
            <w:shd w:val="clear" w:color="auto" w:fill="FFFFFF"/>
            <w:lang w:val="en-US" w:eastAsia="zh-CN"/>
          </w:rPr>
          <w:t>下面</w:t>
        </w:r>
      </w:ins>
      <w:ins w:id="123" w:author="Administrator" w:date="2016-10-18T21:39:47Z">
        <w:r>
          <w:rPr>
            <w:rFonts w:hint="eastAsia" w:ascii="Arial" w:hAnsi="Arial" w:eastAsia="宋体" w:cs="Arial"/>
            <w:color w:val="000000" w:themeColor="text1"/>
            <w:sz w:val="28"/>
            <w:szCs w:val="28"/>
            <w:shd w:val="clear" w:color="auto" w:fill="FFFFFF"/>
            <w:lang w:val="en-US" w:eastAsia="zh-CN"/>
          </w:rPr>
          <w:t>图示</w:t>
        </w:r>
      </w:ins>
      <w:ins w:id="124" w:author="Administrator" w:date="2016-10-18T21:40:06Z">
        <w:r>
          <w:rPr>
            <w:rFonts w:hint="eastAsia" w:ascii="Arial" w:hAnsi="Arial" w:eastAsia="宋体" w:cs="Arial"/>
            <w:color w:val="000000" w:themeColor="text1"/>
            <w:sz w:val="28"/>
            <w:szCs w:val="28"/>
            <w:shd w:val="clear" w:color="auto" w:fill="FFFFFF"/>
            <w:lang w:val="en-US" w:eastAsia="zh-CN"/>
          </w:rPr>
          <w:t>来</w:t>
        </w:r>
      </w:ins>
      <w:ins w:id="125" w:author="Administrator" w:date="2016-10-18T21:40:07Z">
        <w:r>
          <w:rPr>
            <w:rFonts w:hint="eastAsia" w:ascii="Arial" w:hAnsi="Arial" w:eastAsia="宋体" w:cs="Arial"/>
            <w:color w:val="000000" w:themeColor="text1"/>
            <w:sz w:val="28"/>
            <w:szCs w:val="28"/>
            <w:shd w:val="clear" w:color="auto" w:fill="FFFFFF"/>
            <w:lang w:val="en-US" w:eastAsia="zh-CN"/>
          </w:rPr>
          <w:t>表示</w:t>
        </w:r>
      </w:ins>
      <w:ins w:id="126" w:author="Administrator" w:date="2016-10-18T21:40:09Z">
        <w:r>
          <w:rPr>
            <w:rFonts w:hint="eastAsia" w:ascii="Arial" w:hAnsi="Arial" w:eastAsia="宋体" w:cs="Arial"/>
            <w:color w:val="000000" w:themeColor="text1"/>
            <w:sz w:val="28"/>
            <w:szCs w:val="28"/>
            <w:shd w:val="clear" w:color="auto" w:fill="FFFFFF"/>
            <w:lang w:val="en-US" w:eastAsia="zh-CN"/>
          </w:rPr>
          <w:t>B</w:t>
        </w:r>
      </w:ins>
      <w:ins w:id="127" w:author="Administrator" w:date="2016-10-18T21:40:12Z">
        <w:r>
          <w:rPr>
            <w:rFonts w:hint="eastAsia" w:ascii="Arial" w:hAnsi="Arial" w:eastAsia="宋体" w:cs="Arial"/>
            <w:color w:val="000000" w:themeColor="text1"/>
            <w:sz w:val="28"/>
            <w:szCs w:val="28"/>
            <w:shd w:val="clear" w:color="auto" w:fill="FFFFFF"/>
            <w:lang w:val="en-US" w:eastAsia="zh-CN"/>
          </w:rPr>
          <w:t>/</w:t>
        </w:r>
      </w:ins>
      <w:ins w:id="128" w:author="Administrator" w:date="2016-10-18T21:40:14Z">
        <w:r>
          <w:rPr>
            <w:rFonts w:hint="eastAsia" w:ascii="Arial" w:hAnsi="Arial" w:eastAsia="宋体" w:cs="Arial"/>
            <w:color w:val="000000" w:themeColor="text1"/>
            <w:sz w:val="28"/>
            <w:szCs w:val="28"/>
            <w:shd w:val="clear" w:color="auto" w:fill="FFFFFF"/>
            <w:lang w:val="en-US" w:eastAsia="zh-CN"/>
          </w:rPr>
          <w:t>S</w:t>
        </w:r>
      </w:ins>
      <w:ins w:id="129" w:author="Administrator" w:date="2016-10-18T21:40:17Z">
        <w:r>
          <w:rPr>
            <w:rFonts w:hint="eastAsia" w:ascii="Arial" w:hAnsi="Arial" w:eastAsia="宋体" w:cs="Arial"/>
            <w:color w:val="000000" w:themeColor="text1"/>
            <w:sz w:val="28"/>
            <w:szCs w:val="28"/>
            <w:shd w:val="clear" w:color="auto" w:fill="FFFFFF"/>
            <w:lang w:val="en-US" w:eastAsia="zh-CN"/>
          </w:rPr>
          <w:t>不够</w:t>
        </w:r>
      </w:ins>
      <w:ins w:id="130" w:author="Administrator" w:date="2016-10-18T21:40:20Z">
        <w:r>
          <w:rPr>
            <w:rFonts w:hint="eastAsia" w:ascii="Arial" w:hAnsi="Arial" w:eastAsia="宋体" w:cs="Arial"/>
            <w:color w:val="000000" w:themeColor="text1"/>
            <w:sz w:val="28"/>
            <w:szCs w:val="28"/>
            <w:shd w:val="clear" w:color="auto" w:fill="FFFFFF"/>
            <w:lang w:val="en-US" w:eastAsia="zh-CN"/>
          </w:rPr>
          <w:t>规范</w:t>
        </w:r>
      </w:ins>
      <w:ins w:id="131" w:author="Administrator" w:date="2016-10-18T21:40:27Z">
        <w:r>
          <w:rPr>
            <w:rFonts w:hint="eastAsia" w:ascii="Arial" w:hAnsi="Arial" w:eastAsia="宋体" w:cs="Arial"/>
            <w:color w:val="000000" w:themeColor="text1"/>
            <w:sz w:val="28"/>
            <w:szCs w:val="28"/>
            <w:shd w:val="clear" w:color="auto" w:fill="FFFFFF"/>
            <w:lang w:val="en-US" w:eastAsia="zh-CN"/>
          </w:rPr>
          <w:t>。</w:t>
        </w:r>
      </w:ins>
      <w:ins w:id="132" w:author="Administrator" w:date="2016-10-18T21:40:29Z">
        <w:r>
          <w:rPr>
            <w:rFonts w:hint="eastAsia" w:ascii="Arial" w:hAnsi="Arial" w:eastAsia="宋体" w:cs="Arial"/>
            <w:color w:val="000000" w:themeColor="text1"/>
            <w:sz w:val="28"/>
            <w:szCs w:val="28"/>
            <w:shd w:val="clear" w:color="auto" w:fill="FFFFFF"/>
            <w:lang w:val="en-US" w:eastAsia="zh-CN"/>
          </w:rPr>
          <w:t>注意</w:t>
        </w:r>
      </w:ins>
      <w:ins w:id="133" w:author="Administrator" w:date="2016-10-18T21:40:31Z">
        <w:r>
          <w:rPr>
            <w:rFonts w:hint="eastAsia" w:ascii="Arial" w:hAnsi="Arial" w:eastAsia="宋体" w:cs="Arial"/>
            <w:color w:val="000000" w:themeColor="text1"/>
            <w:sz w:val="28"/>
            <w:szCs w:val="28"/>
            <w:shd w:val="clear" w:color="auto" w:fill="FFFFFF"/>
            <w:lang w:val="en-US" w:eastAsia="zh-CN"/>
          </w:rPr>
          <w:t>任何</w:t>
        </w:r>
      </w:ins>
      <w:ins w:id="134" w:author="Administrator" w:date="2016-10-18T21:40:33Z">
        <w:r>
          <w:rPr>
            <w:rFonts w:hint="eastAsia" w:ascii="Arial" w:hAnsi="Arial" w:eastAsia="宋体" w:cs="Arial"/>
            <w:color w:val="000000" w:themeColor="text1"/>
            <w:sz w:val="28"/>
            <w:szCs w:val="28"/>
            <w:shd w:val="clear" w:color="auto" w:fill="FFFFFF"/>
            <w:lang w:val="en-US" w:eastAsia="zh-CN"/>
          </w:rPr>
          <w:t>图</w:t>
        </w:r>
      </w:ins>
      <w:ins w:id="135" w:author="Administrator" w:date="2016-10-18T21:40:35Z">
        <w:r>
          <w:rPr>
            <w:rFonts w:hint="eastAsia" w:ascii="Arial" w:hAnsi="Arial" w:eastAsia="宋体" w:cs="Arial"/>
            <w:color w:val="000000" w:themeColor="text1"/>
            <w:sz w:val="28"/>
            <w:szCs w:val="28"/>
            <w:shd w:val="clear" w:color="auto" w:fill="FFFFFF"/>
            <w:lang w:val="en-US" w:eastAsia="zh-CN"/>
          </w:rPr>
          <w:t>都要</w:t>
        </w:r>
      </w:ins>
      <w:ins w:id="136" w:author="Administrator" w:date="2016-10-18T21:40:36Z">
        <w:r>
          <w:rPr>
            <w:rFonts w:hint="eastAsia" w:ascii="Arial" w:hAnsi="Arial" w:eastAsia="宋体" w:cs="Arial"/>
            <w:color w:val="000000" w:themeColor="text1"/>
            <w:sz w:val="28"/>
            <w:szCs w:val="28"/>
            <w:shd w:val="clear" w:color="auto" w:fill="FFFFFF"/>
            <w:lang w:val="en-US" w:eastAsia="zh-CN"/>
          </w:rPr>
          <w:t>有</w:t>
        </w:r>
      </w:ins>
      <w:ins w:id="137" w:author="Administrator" w:date="2016-10-18T21:40:44Z">
        <w:r>
          <w:rPr>
            <w:rFonts w:hint="eastAsia" w:ascii="Arial" w:hAnsi="Arial" w:eastAsia="宋体" w:cs="Arial"/>
            <w:color w:val="000000" w:themeColor="text1"/>
            <w:sz w:val="28"/>
            <w:szCs w:val="28"/>
            <w:shd w:val="clear" w:color="auto" w:fill="FFFFFF"/>
            <w:lang w:val="en-US" w:eastAsia="zh-CN"/>
          </w:rPr>
          <w:t>图号</w:t>
        </w:r>
      </w:ins>
      <w:ins w:id="138" w:author="Administrator" w:date="2016-10-18T21:40:45Z">
        <w:r>
          <w:rPr>
            <w:rFonts w:hint="eastAsia" w:ascii="Arial" w:hAnsi="Arial" w:eastAsia="宋体" w:cs="Arial"/>
            <w:color w:val="000000" w:themeColor="text1"/>
            <w:sz w:val="28"/>
            <w:szCs w:val="28"/>
            <w:shd w:val="clear" w:color="auto" w:fill="FFFFFF"/>
            <w:lang w:val="en-US" w:eastAsia="zh-CN"/>
          </w:rPr>
          <w:t>+</w:t>
        </w:r>
      </w:ins>
      <w:ins w:id="139" w:author="Administrator" w:date="2016-10-18T21:40:48Z">
        <w:r>
          <w:rPr>
            <w:rFonts w:hint="eastAsia" w:ascii="Arial" w:hAnsi="Arial" w:eastAsia="宋体" w:cs="Arial"/>
            <w:color w:val="000000" w:themeColor="text1"/>
            <w:sz w:val="28"/>
            <w:szCs w:val="28"/>
            <w:shd w:val="clear" w:color="auto" w:fill="FFFFFF"/>
            <w:lang w:val="en-US" w:eastAsia="zh-CN"/>
          </w:rPr>
          <w:t>图名</w:t>
        </w:r>
      </w:ins>
    </w:p>
    <w:p>
      <w:pPr>
        <w:ind w:firstLine="420"/>
        <w:rPr>
          <w:rFonts w:ascii="Arial" w:hAnsi="Arial" w:eastAsia="宋体" w:cs="Arial"/>
          <w:color w:val="000000" w:themeColor="text1"/>
          <w:sz w:val="28"/>
          <w:szCs w:val="28"/>
          <w:shd w:val="clear" w:color="auto" w:fill="FFFFFF"/>
        </w:rPr>
      </w:pPr>
      <w:r>
        <w:drawing>
          <wp:inline distT="0" distB="0" distL="114300" distR="114300">
            <wp:extent cx="5272405" cy="23920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2392045"/>
                    </a:xfrm>
                    <a:prstGeom prst="rect">
                      <a:avLst/>
                    </a:prstGeom>
                    <a:noFill/>
                    <a:ln w="9525">
                      <a:noFill/>
                    </a:ln>
                  </pic:spPr>
                </pic:pic>
              </a:graphicData>
            </a:graphic>
          </wp:inline>
        </w:drawing>
      </w:r>
    </w:p>
    <w:p>
      <w:pPr>
        <w:pStyle w:val="3"/>
        <w:rPr>
          <w:rFonts w:ascii="宋体" w:hAnsi="宋体" w:eastAsia="宋体" w:cs="宋体"/>
        </w:rPr>
      </w:pPr>
      <w:bookmarkStart w:id="100" w:name="_Toc464243761"/>
      <w:bookmarkStart w:id="101" w:name="_Toc464332210"/>
      <w:r>
        <w:rPr>
          <w:rFonts w:hint="eastAsia" w:ascii="宋体" w:hAnsi="宋体" w:eastAsia="宋体" w:cs="宋体"/>
        </w:rPr>
        <w:t>6.5软件需求分析</w:t>
      </w:r>
      <w:bookmarkEnd w:id="100"/>
      <w:bookmarkEnd w:id="101"/>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软件</w:t>
      </w:r>
      <w:r>
        <w:fldChar w:fldCharType="begin"/>
      </w:r>
      <w:r>
        <w:instrText xml:space="preserve"> HYPERLINK "http://baike.baidu.com/view/111493.htm" \t "http://baike.baidu.com/_blank" </w:instrText>
      </w:r>
      <w:r>
        <w:fldChar w:fldCharType="separate"/>
      </w:r>
      <w:r>
        <w:rPr>
          <w:rStyle w:val="21"/>
          <w:rFonts w:ascii="Arial" w:hAnsi="Arial" w:eastAsia="宋体" w:cs="Arial"/>
          <w:color w:val="000000" w:themeColor="text1"/>
          <w:sz w:val="28"/>
          <w:szCs w:val="28"/>
          <w:u w:val="none"/>
          <w:shd w:val="clear" w:color="auto" w:fill="FFFFFF"/>
        </w:rPr>
        <w:t>需求分析</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就是把软件计划期间建立的</w:t>
      </w:r>
      <w:r>
        <w:fldChar w:fldCharType="begin"/>
      </w:r>
      <w:r>
        <w:instrText xml:space="preserve"> HYPERLINK "http://baike.baidu.com/view/671807.htm" \t "http://baike.baidu.com/_blank" </w:instrText>
      </w:r>
      <w:r>
        <w:fldChar w:fldCharType="separate"/>
      </w:r>
      <w:r>
        <w:rPr>
          <w:rStyle w:val="21"/>
          <w:rFonts w:ascii="Arial" w:hAnsi="Arial" w:eastAsia="宋体" w:cs="Arial"/>
          <w:color w:val="000000" w:themeColor="text1"/>
          <w:sz w:val="28"/>
          <w:szCs w:val="28"/>
          <w:u w:val="none"/>
          <w:shd w:val="clear" w:color="auto" w:fill="FFFFFF"/>
        </w:rPr>
        <w:t>软件可行性分析</w:t>
      </w:r>
      <w:r>
        <w:rPr>
          <w:rStyle w:val="21"/>
          <w:rFonts w:ascii="Arial" w:hAnsi="Arial" w:eastAsia="宋体" w:cs="Arial"/>
          <w:color w:val="000000" w:themeColor="text1"/>
          <w:sz w:val="28"/>
          <w:szCs w:val="28"/>
          <w:u w:val="none"/>
          <w:shd w:val="clear" w:color="auto" w:fill="FFFFFF"/>
        </w:rPr>
        <w:fldChar w:fldCharType="end"/>
      </w:r>
      <w:r>
        <w:rPr>
          <w:rFonts w:ascii="Arial" w:hAnsi="Arial" w:eastAsia="宋体" w:cs="Arial"/>
          <w:color w:val="000000" w:themeColor="text1"/>
          <w:sz w:val="28"/>
          <w:szCs w:val="28"/>
          <w:shd w:val="clear" w:color="auto" w:fill="FFFFFF"/>
        </w:rPr>
        <w:t>求精和细化，分析各种可能的解法，并且分配给各个软件元素。需求分析是软件定义阶段中的最后一步，是确定系统必须完成哪些工作，也就是对目标系统提出完整、准确、清晰、具体的要求。</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pPr>
        <w:ind w:firstLine="420"/>
        <w:rPr>
          <w:rFonts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ins w:id="140" w:author="Administrator" w:date="2016-10-18T21:41:03Z">
        <w:r>
          <w:rPr>
            <w:rFonts w:hint="eastAsia" w:ascii="宋体" w:hAnsi="宋体" w:eastAsia="宋体" w:cs="宋体"/>
            <w:color w:val="2E2E2E"/>
            <w:sz w:val="28"/>
            <w:szCs w:val="28"/>
            <w:shd w:val="clear" w:color="auto" w:fill="FFFFFF"/>
            <w:lang w:val="en-US" w:eastAsia="zh-CN"/>
          </w:rPr>
          <w:t xml:space="preserve"> 以上是文档的撰写说明，在某一个具体文档中不需要。</w:t>
        </w:r>
      </w:ins>
    </w:p>
    <w:p>
      <w:pPr>
        <w:ind w:firstLine="420"/>
        <w:rPr>
          <w:ins w:id="141" w:author="Administrator" w:date="2016-10-18T21:41:16Z"/>
          <w:rFonts w:hint="eastAsia" w:ascii="Arial" w:hAnsi="Arial" w:eastAsia="宋体" w:cs="Arial"/>
          <w:color w:val="000000" w:themeColor="text1"/>
          <w:sz w:val="28"/>
          <w:szCs w:val="28"/>
          <w:shd w:val="clear" w:color="auto" w:fill="FFFFFF"/>
        </w:rPr>
      </w:pPr>
      <w:r>
        <w:rPr>
          <w:rFonts w:hint="eastAsia" w:ascii="Arial" w:hAnsi="Arial" w:eastAsia="宋体" w:cs="Arial"/>
          <w:color w:val="000000" w:themeColor="text1"/>
          <w:sz w:val="28"/>
          <w:szCs w:val="28"/>
          <w:shd w:val="clear" w:color="auto" w:fill="FFFFFF"/>
        </w:rPr>
        <w:t>对于我们的作品来说，由于目前并没有明确的客户，所以我们要做的，就是把老师的要求加上我们自己的设计进行分析、整合，把每一个需求的大致解法搞清楚。</w:t>
      </w:r>
    </w:p>
    <w:p>
      <w:pPr>
        <w:ind w:firstLine="420"/>
        <w:rPr>
          <w:rFonts w:hint="eastAsia" w:ascii="Arial" w:hAnsi="Arial" w:eastAsia="宋体" w:cs="Arial"/>
          <w:color w:val="000000" w:themeColor="text1"/>
          <w:sz w:val="28"/>
          <w:szCs w:val="28"/>
          <w:shd w:val="clear" w:color="auto" w:fill="FFFFFF"/>
          <w:lang w:val="en-US" w:eastAsia="zh-CN"/>
        </w:rPr>
      </w:pPr>
      <w:ins w:id="142" w:author="Administrator" w:date="2016-10-18T21:41:17Z">
        <w:r>
          <w:rPr>
            <w:rFonts w:hint="eastAsia" w:ascii="Arial" w:hAnsi="Arial" w:eastAsia="宋体" w:cs="Arial"/>
            <w:color w:val="000000" w:themeColor="text1"/>
            <w:sz w:val="28"/>
            <w:szCs w:val="28"/>
            <w:shd w:val="clear" w:color="auto" w:fill="FFFFFF"/>
            <w:lang w:val="en-US" w:eastAsia="zh-CN"/>
          </w:rPr>
          <w:t>要</w:t>
        </w:r>
      </w:ins>
      <w:ins w:id="143" w:author="Administrator" w:date="2016-10-18T21:41:20Z">
        <w:r>
          <w:rPr>
            <w:rFonts w:hint="eastAsia" w:ascii="Arial" w:hAnsi="Arial" w:eastAsia="宋体" w:cs="Arial"/>
            <w:color w:val="000000" w:themeColor="text1"/>
            <w:sz w:val="28"/>
            <w:szCs w:val="28"/>
            <w:shd w:val="clear" w:color="auto" w:fill="FFFFFF"/>
            <w:lang w:val="en-US" w:eastAsia="zh-CN"/>
          </w:rPr>
          <w:t>列出</w:t>
        </w:r>
      </w:ins>
      <w:ins w:id="144" w:author="Administrator" w:date="2016-10-18T21:41:22Z">
        <w:r>
          <w:rPr>
            <w:rFonts w:hint="eastAsia" w:ascii="Arial" w:hAnsi="Arial" w:eastAsia="宋体" w:cs="Arial"/>
            <w:color w:val="000000" w:themeColor="text1"/>
            <w:sz w:val="28"/>
            <w:szCs w:val="28"/>
            <w:shd w:val="clear" w:color="auto" w:fill="FFFFFF"/>
            <w:lang w:val="en-US" w:eastAsia="zh-CN"/>
          </w:rPr>
          <w:t>主要</w:t>
        </w:r>
      </w:ins>
      <w:ins w:id="145" w:author="Administrator" w:date="2016-10-18T21:41:24Z">
        <w:r>
          <w:rPr>
            <w:rFonts w:hint="eastAsia" w:ascii="Arial" w:hAnsi="Arial" w:eastAsia="宋体" w:cs="Arial"/>
            <w:color w:val="000000" w:themeColor="text1"/>
            <w:sz w:val="28"/>
            <w:szCs w:val="28"/>
            <w:shd w:val="clear" w:color="auto" w:fill="FFFFFF"/>
            <w:lang w:val="en-US" w:eastAsia="zh-CN"/>
          </w:rPr>
          <w:t>功能。</w:t>
        </w:r>
      </w:ins>
    </w:p>
    <w:p>
      <w:pPr>
        <w:pStyle w:val="3"/>
        <w:rPr>
          <w:rFonts w:ascii="宋体" w:hAnsi="宋体" w:eastAsia="宋体" w:cs="宋体"/>
        </w:rPr>
      </w:pPr>
      <w:bookmarkStart w:id="102" w:name="_Toc464243762"/>
      <w:bookmarkStart w:id="103" w:name="_Toc464332211"/>
      <w:r>
        <w:rPr>
          <w:rFonts w:hint="eastAsia" w:ascii="宋体" w:hAnsi="宋体" w:eastAsia="宋体" w:cs="宋体"/>
        </w:rPr>
        <w:t>6.6软件设计</w:t>
      </w:r>
      <w:bookmarkEnd w:id="102"/>
      <w:bookmarkEnd w:id="103"/>
    </w:p>
    <w:p>
      <w:pPr>
        <w:pStyle w:val="4"/>
        <w:rPr>
          <w:rFonts w:ascii="宋体" w:hAnsi="宋体" w:eastAsia="宋体" w:cs="宋体"/>
        </w:rPr>
      </w:pPr>
      <w:bookmarkStart w:id="104" w:name="_Toc464243763"/>
      <w:bookmarkStart w:id="105" w:name="_Toc464332212"/>
      <w:r>
        <w:rPr>
          <w:rFonts w:hint="eastAsia" w:ascii="宋体" w:hAnsi="宋体" w:eastAsia="宋体" w:cs="宋体"/>
        </w:rPr>
        <w:t>6.6.1 CSCI级设计决策</w:t>
      </w:r>
      <w:bookmarkEnd w:id="104"/>
      <w:bookmarkEnd w:id="105"/>
    </w:p>
    <w:p>
      <w:pPr>
        <w:ind w:firstLine="420"/>
        <w:rPr>
          <w:rFonts w:ascii="宋体" w:hAnsi="宋体" w:eastAsia="宋体" w:cs="宋体"/>
          <w:sz w:val="28"/>
          <w:szCs w:val="28"/>
        </w:rPr>
      </w:pPr>
      <w:r>
        <w:rPr>
          <w:rFonts w:hint="eastAsia" w:ascii="宋体" w:hAnsi="宋体" w:eastAsia="宋体" w:cs="宋体"/>
          <w:sz w:val="28"/>
          <w:szCs w:val="28"/>
        </w:rPr>
        <w:t>软件配置项包括：</w:t>
      </w:r>
    </w:p>
    <w:p>
      <w:pPr>
        <w:ind w:firstLine="420"/>
        <w:rPr>
          <w:rFonts w:ascii="宋体" w:hAnsi="宋体" w:eastAsia="宋体" w:cs="宋体"/>
          <w:sz w:val="28"/>
          <w:szCs w:val="28"/>
        </w:rPr>
      </w:pPr>
      <w:r>
        <w:rPr>
          <w:rFonts w:hint="eastAsia" w:ascii="宋体" w:hAnsi="宋体" w:eastAsia="宋体" w:cs="宋体"/>
          <w:sz w:val="28"/>
          <w:szCs w:val="28"/>
        </w:rPr>
        <w:t>①与合同、过程、计划和产品有关的文档和资料；</w:t>
      </w:r>
    </w:p>
    <w:p>
      <w:pPr>
        <w:ind w:firstLine="420"/>
        <w:rPr>
          <w:rFonts w:ascii="宋体" w:hAnsi="宋体" w:eastAsia="宋体" w:cs="宋体"/>
          <w:sz w:val="28"/>
          <w:szCs w:val="28"/>
        </w:rPr>
      </w:pPr>
      <w:r>
        <w:rPr>
          <w:rFonts w:hint="eastAsia" w:ascii="宋体" w:hAnsi="宋体" w:eastAsia="宋体" w:cs="宋体"/>
          <w:sz w:val="28"/>
          <w:szCs w:val="28"/>
        </w:rPr>
        <w:t>②源代码、目标代码和可执行代码；</w:t>
      </w:r>
    </w:p>
    <w:p>
      <w:pPr>
        <w:ind w:firstLine="420"/>
        <w:rPr>
          <w:rFonts w:ascii="宋体" w:hAnsi="宋体" w:eastAsia="宋体" w:cs="宋体"/>
          <w:sz w:val="28"/>
          <w:szCs w:val="28"/>
        </w:rPr>
      </w:pPr>
      <w:r>
        <w:rPr>
          <w:rFonts w:hint="eastAsia" w:ascii="宋体" w:hAnsi="宋体" w:eastAsia="宋体" w:cs="宋体"/>
          <w:sz w:val="28"/>
          <w:szCs w:val="28"/>
        </w:rPr>
        <w:t>③相关产品，包括软件工具、库内的可重用软件、外购软件及顾客提供的软件等</w:t>
      </w:r>
    </w:p>
    <w:p>
      <w:pPr>
        <w:ind w:firstLine="420"/>
        <w:rPr>
          <w:rFonts w:ascii="宋体" w:hAnsi="宋体" w:eastAsia="宋体" w:cs="宋体"/>
          <w:sz w:val="28"/>
          <w:szCs w:val="28"/>
        </w:rPr>
      </w:pPr>
      <w:r>
        <w:rPr>
          <w:rFonts w:hint="eastAsia" w:ascii="宋体" w:hAnsi="宋体" w:eastAsia="宋体" w:cs="宋体"/>
          <w:sz w:val="28"/>
          <w:szCs w:val="28"/>
        </w:rPr>
        <w:t>我们认为大致相当于软件级设计决策，指软件行为的设计决策（忽略其内部实现，从用户角度出发，描述软件将怎样运转以满足需求）和其他影响组成该软件的软件配置项的选择与设计的决策。</w:t>
      </w:r>
    </w:p>
    <w:p>
      <w:pPr>
        <w:ind w:firstLine="420"/>
        <w:rPr>
          <w:rFonts w:ascii="宋体" w:hAnsi="宋体" w:eastAsia="宋体" w:cs="宋体"/>
          <w:sz w:val="28"/>
          <w:szCs w:val="28"/>
        </w:rPr>
      </w:pPr>
      <w:r>
        <w:rPr>
          <w:rFonts w:hint="eastAsia" w:ascii="宋体" w:hAnsi="宋体" w:eastAsia="宋体" w:cs="宋体"/>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作出的其他软件级设计决策。</w:t>
      </w:r>
      <w:ins w:id="146" w:author="Administrator" w:date="2016-10-18T21:41:41Z">
        <w:r>
          <w:rPr>
            <w:rFonts w:hint="eastAsia" w:ascii="宋体" w:hAnsi="宋体" w:eastAsia="宋体" w:cs="宋体"/>
            <w:color w:val="2E2E2E"/>
            <w:sz w:val="28"/>
            <w:szCs w:val="28"/>
            <w:shd w:val="clear" w:color="auto" w:fill="FFFFFF"/>
            <w:lang w:val="en-US" w:eastAsia="zh-CN"/>
          </w:rPr>
          <w:t xml:space="preserve"> 以上是文档的撰写说明，在某一个具体文档中不需要。</w:t>
        </w:r>
      </w:ins>
    </w:p>
    <w:p>
      <w:pPr>
        <w:ind w:firstLine="420"/>
        <w:rPr>
          <w:rFonts w:ascii="宋体" w:hAnsi="宋体" w:eastAsia="宋体" w:cs="宋体"/>
          <w:sz w:val="28"/>
          <w:szCs w:val="28"/>
        </w:rPr>
      </w:pPr>
      <w:r>
        <w:rPr>
          <w:rFonts w:hint="eastAsia" w:ascii="宋体" w:hAnsi="宋体" w:eastAsia="宋体" w:cs="宋体"/>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pPr>
        <w:pStyle w:val="4"/>
        <w:rPr>
          <w:rFonts w:ascii="宋体" w:hAnsi="宋体" w:eastAsia="宋体" w:cs="宋体"/>
        </w:rPr>
      </w:pPr>
      <w:bookmarkStart w:id="106" w:name="_Toc464243764"/>
      <w:bookmarkStart w:id="107" w:name="_Toc464332213"/>
      <w:r>
        <w:rPr>
          <w:rFonts w:hint="eastAsia" w:ascii="宋体" w:hAnsi="宋体" w:eastAsia="宋体" w:cs="宋体"/>
        </w:rPr>
        <w:t>6.6.2 CSCI体系结构设计</w:t>
      </w:r>
      <w:bookmarkEnd w:id="106"/>
      <w:bookmarkEnd w:id="107"/>
    </w:p>
    <w:p>
      <w:pPr>
        <w:ind w:firstLine="420"/>
        <w:rPr>
          <w:rFonts w:ascii="宋体" w:hAnsi="宋体" w:eastAsia="宋体" w:cs="宋体"/>
          <w:sz w:val="28"/>
          <w:szCs w:val="28"/>
        </w:rPr>
      </w:pPr>
      <w:r>
        <w:rPr>
          <w:rFonts w:hint="eastAsia" w:ascii="宋体" w:hAnsi="宋体" w:eastAsia="宋体" w:cs="宋体"/>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pPr>
        <w:ind w:firstLine="420"/>
        <w:rPr>
          <w:rFonts w:ascii="宋体" w:hAnsi="宋体" w:eastAsia="宋体" w:cs="宋体"/>
          <w:sz w:val="28"/>
          <w:szCs w:val="28"/>
        </w:rPr>
      </w:pPr>
      <w:r>
        <w:rPr>
          <w:rFonts w:hint="eastAsia" w:ascii="宋体" w:hAnsi="宋体" w:eastAsia="宋体" w:cs="宋体"/>
          <w:sz w:val="28"/>
          <w:szCs w:val="28"/>
        </w:rPr>
        <w:t>程序结构设计</w:t>
      </w:r>
    </w:p>
    <w:p>
      <w:pPr>
        <w:ind w:firstLine="420"/>
        <w:rPr>
          <w:rFonts w:ascii="宋体" w:hAnsi="宋体" w:eastAsia="宋体" w:cs="宋体"/>
          <w:sz w:val="28"/>
          <w:szCs w:val="28"/>
        </w:rPr>
      </w:pPr>
      <w:r>
        <w:rPr>
          <w:rFonts w:hint="eastAsia" w:ascii="宋体" w:hAnsi="宋体" w:eastAsia="宋体" w:cs="宋体"/>
          <w:sz w:val="28"/>
          <w:szCs w:val="28"/>
        </w:rPr>
        <w:t>全局数据结构设计</w:t>
      </w:r>
    </w:p>
    <w:p>
      <w:pPr>
        <w:ind w:firstLine="420"/>
        <w:rPr>
          <w:rFonts w:ascii="宋体" w:hAnsi="宋体" w:eastAsia="宋体" w:cs="宋体"/>
          <w:sz w:val="28"/>
          <w:szCs w:val="28"/>
        </w:rPr>
      </w:pPr>
      <w:r>
        <w:rPr>
          <w:rFonts w:hint="eastAsia" w:ascii="宋体" w:hAnsi="宋体" w:eastAsia="宋体" w:cs="宋体"/>
          <w:sz w:val="28"/>
          <w:szCs w:val="28"/>
        </w:rPr>
        <w:t>软件配置项设计</w:t>
      </w:r>
    </w:p>
    <w:p>
      <w:pPr>
        <w:ind w:firstLine="420"/>
        <w:rPr>
          <w:rFonts w:ascii="宋体" w:hAnsi="宋体" w:eastAsia="宋体" w:cs="宋体"/>
          <w:sz w:val="28"/>
          <w:szCs w:val="28"/>
        </w:rPr>
      </w:pPr>
      <w:r>
        <w:rPr>
          <w:rFonts w:hint="eastAsia" w:ascii="宋体" w:hAnsi="宋体" w:eastAsia="宋体" w:cs="宋体"/>
          <w:sz w:val="28"/>
          <w:szCs w:val="28"/>
        </w:rPr>
        <w:t>动态交互设计</w:t>
      </w:r>
    </w:p>
    <w:p>
      <w:pPr>
        <w:ind w:firstLine="420"/>
        <w:rPr>
          <w:rFonts w:ascii="宋体" w:hAnsi="宋体" w:eastAsia="宋体" w:cs="宋体"/>
          <w:sz w:val="28"/>
          <w:szCs w:val="28"/>
        </w:rPr>
      </w:pPr>
      <w:r>
        <w:rPr>
          <w:rFonts w:hint="eastAsia" w:ascii="宋体" w:hAnsi="宋体" w:eastAsia="宋体" w:cs="宋体"/>
          <w:sz w:val="28"/>
          <w:szCs w:val="28"/>
        </w:rPr>
        <w:t>接口设计</w:t>
      </w:r>
    </w:p>
    <w:p>
      <w:pPr>
        <w:ind w:firstLine="420"/>
        <w:rPr>
          <w:rFonts w:ascii="宋体" w:hAnsi="宋体" w:eastAsia="宋体" w:cs="宋体"/>
          <w:sz w:val="28"/>
          <w:szCs w:val="28"/>
        </w:rPr>
      </w:pPr>
      <w:r>
        <w:rPr>
          <w:rFonts w:hint="eastAsia" w:ascii="宋体" w:hAnsi="宋体" w:eastAsia="宋体" w:cs="宋体"/>
          <w:sz w:val="28"/>
          <w:szCs w:val="28"/>
        </w:rPr>
        <w:t>我们的作品也基本应当按照上述所说进行软件体系结构设计，就不再多说了。</w:t>
      </w:r>
    </w:p>
    <w:p>
      <w:pPr>
        <w:pStyle w:val="4"/>
        <w:rPr>
          <w:rFonts w:ascii="宋体" w:hAnsi="宋体" w:eastAsia="宋体" w:cs="宋体"/>
        </w:rPr>
      </w:pPr>
      <w:bookmarkStart w:id="108" w:name="_Toc464332214"/>
      <w:bookmarkStart w:id="109" w:name="_Toc464243765"/>
      <w:r>
        <w:rPr>
          <w:rFonts w:hint="eastAsia" w:ascii="宋体" w:hAnsi="宋体" w:eastAsia="宋体" w:cs="宋体"/>
        </w:rPr>
        <w:t>6.6.3 CSCI详细设计</w:t>
      </w:r>
      <w:bookmarkEnd w:id="108"/>
      <w:bookmarkEnd w:id="109"/>
    </w:p>
    <w:p>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hint="eastAsia" w:ascii="宋体" w:hAnsi="宋体" w:eastAsia="宋体" w:cs="宋体"/>
          <w:kern w:val="0"/>
          <w:sz w:val="28"/>
          <w:szCs w:val="28"/>
        </w:rPr>
        <w:t>开发者应该开发和记录每个软件单元的设计描述。结果应该包括《软件设计说明书》模板的所有项目。</w:t>
      </w:r>
    </w:p>
    <w:p>
      <w:pPr>
        <w:ind w:firstLine="420"/>
        <w:rPr>
          <w:sz w:val="28"/>
          <w:szCs w:val="28"/>
        </w:rPr>
      </w:pPr>
      <w:r>
        <w:rPr>
          <w:rFonts w:hint="eastAsia"/>
          <w:sz w:val="28"/>
          <w:szCs w:val="28"/>
        </w:rPr>
        <w:t>传统软件开发方法的详细设计主要是用结构化程序设计法。详细设计的表示工具有图形工具和语言工具。图形工具有业务流图、程序流程图、PAD图（Problem Analysis Diagram）、NS流程图（由 Nassi和 Shneidermen开发，简称 NS）。语言工具有伪码和PDL（Program Design Language）等。</w:t>
      </w:r>
    </w:p>
    <w:p>
      <w:pPr>
        <w:pStyle w:val="3"/>
        <w:rPr>
          <w:rFonts w:ascii="宋体" w:hAnsi="宋体" w:eastAsia="宋体" w:cs="宋体"/>
        </w:rPr>
      </w:pPr>
      <w:bookmarkStart w:id="110" w:name="_Toc464243766"/>
      <w:bookmarkStart w:id="111" w:name="_Toc464332215"/>
      <w:r>
        <w:rPr>
          <w:rFonts w:hint="eastAsia" w:ascii="宋体" w:hAnsi="宋体" w:eastAsia="宋体" w:cs="宋体"/>
        </w:rPr>
        <w:t>6.7软件实现和配置项测试</w:t>
      </w:r>
      <w:bookmarkEnd w:id="110"/>
      <w:bookmarkEnd w:id="111"/>
    </w:p>
    <w:p>
      <w:pPr>
        <w:pStyle w:val="4"/>
        <w:rPr>
          <w:rFonts w:ascii="宋体" w:hAnsi="宋体" w:eastAsia="宋体" w:cs="宋体"/>
        </w:rPr>
      </w:pPr>
      <w:bookmarkStart w:id="112" w:name="_Toc464332216"/>
      <w:bookmarkStart w:id="113" w:name="_Toc464243767"/>
      <w:r>
        <w:rPr>
          <w:rFonts w:hint="eastAsia" w:ascii="宋体" w:hAnsi="宋体" w:eastAsia="宋体" w:cs="宋体"/>
        </w:rPr>
        <w:t>6.7.1软件实现</w:t>
      </w:r>
      <w:bookmarkEnd w:id="112"/>
      <w:bookmarkEnd w:id="113"/>
    </w:p>
    <w:p>
      <w:pPr>
        <w:ind w:firstLine="420"/>
        <w:rPr>
          <w:rFonts w:eastAsia="宋体"/>
          <w:sz w:val="28"/>
          <w:szCs w:val="28"/>
        </w:rPr>
      </w:pPr>
      <w:r>
        <w:rPr>
          <w:rFonts w:hint="eastAsia" w:ascii="宋体" w:hAnsi="宋体" w:eastAsia="宋体" w:cs="宋体"/>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pPr>
        <w:pStyle w:val="4"/>
        <w:rPr>
          <w:rFonts w:ascii="宋体" w:hAnsi="宋体" w:eastAsia="宋体" w:cs="宋体"/>
        </w:rPr>
      </w:pPr>
      <w:bookmarkStart w:id="114" w:name="_Toc464243768"/>
      <w:bookmarkStart w:id="115" w:name="_Toc464332217"/>
      <w:r>
        <w:rPr>
          <w:rFonts w:hint="eastAsia" w:ascii="宋体" w:hAnsi="宋体" w:eastAsia="宋体" w:cs="宋体"/>
        </w:rPr>
        <w:t>6.7.2配置项测试准备</w:t>
      </w:r>
      <w:bookmarkEnd w:id="114"/>
      <w:bookmarkEnd w:id="115"/>
    </w:p>
    <w:p>
      <w:pPr>
        <w:ind w:firstLine="420"/>
        <w:rPr>
          <w:rFonts w:ascii="宋体" w:hAnsi="宋体" w:eastAsia="宋体" w:cs="宋体"/>
          <w:sz w:val="28"/>
          <w:szCs w:val="28"/>
        </w:rPr>
      </w:pPr>
      <w:r>
        <w:rPr>
          <w:rFonts w:hint="eastAsia" w:ascii="宋体" w:hAnsi="宋体" w:eastAsia="宋体" w:cs="宋体"/>
          <w:sz w:val="28"/>
          <w:szCs w:val="28"/>
        </w:rPr>
        <w:t>配置项的概念：配置项是相对于配置而言的，指纳入配置管理的产品集合，包括文档和程序，以及其它配件项。</w:t>
      </w:r>
    </w:p>
    <w:p>
      <w:pPr>
        <w:ind w:firstLine="420"/>
        <w:rPr>
          <w:rFonts w:ascii="宋体" w:hAnsi="宋体" w:eastAsia="宋体" w:cs="宋体"/>
          <w:sz w:val="28"/>
          <w:szCs w:val="28"/>
        </w:rPr>
      </w:pPr>
      <w:r>
        <w:rPr>
          <w:rFonts w:hint="eastAsia" w:ascii="宋体" w:hAnsi="宋体" w:eastAsia="宋体" w:cs="宋体"/>
          <w:sz w:val="28"/>
          <w:szCs w:val="28"/>
        </w:rPr>
        <w:t>准备：测试人员、文档、用户需求、测试数据、需求规格等等</w:t>
      </w:r>
    </w:p>
    <w:p>
      <w:pPr>
        <w:pStyle w:val="4"/>
        <w:rPr>
          <w:rFonts w:ascii="宋体" w:hAnsi="宋体" w:eastAsia="宋体" w:cs="宋体"/>
        </w:rPr>
      </w:pPr>
      <w:bookmarkStart w:id="116" w:name="_Toc464332218"/>
      <w:bookmarkStart w:id="117" w:name="_Toc464243769"/>
      <w:r>
        <w:rPr>
          <w:rFonts w:hint="eastAsia" w:ascii="宋体" w:hAnsi="宋体" w:eastAsia="宋体" w:cs="宋体"/>
        </w:rPr>
        <w:t>6.7.3配置项测试执行</w:t>
      </w:r>
      <w:bookmarkEnd w:id="116"/>
      <w:bookmarkEnd w:id="117"/>
    </w:p>
    <w:p>
      <w:pPr>
        <w:ind w:firstLine="420"/>
        <w:rPr>
          <w:rFonts w:ascii="宋体" w:hAnsi="宋体" w:eastAsia="宋体" w:cs="宋体"/>
          <w:sz w:val="28"/>
          <w:szCs w:val="28"/>
        </w:rPr>
      </w:pPr>
      <w:r>
        <w:rPr>
          <w:rFonts w:hint="eastAsia" w:ascii="宋体" w:hAnsi="宋体" w:eastAsia="宋体" w:cs="宋体"/>
          <w:sz w:val="28"/>
          <w:szCs w:val="28"/>
        </w:rPr>
        <w:t>测试类型，通常包括很多种，例如文档审查，功能测试，安全性测试等等。</w:t>
      </w:r>
    </w:p>
    <w:p>
      <w:pPr>
        <w:numPr>
          <w:ilvl w:val="0"/>
          <w:numId w:val="7"/>
        </w:numPr>
        <w:ind w:firstLine="420"/>
        <w:rPr>
          <w:rFonts w:ascii="宋体" w:hAnsi="宋体" w:eastAsia="宋体" w:cs="宋体"/>
          <w:sz w:val="28"/>
          <w:szCs w:val="28"/>
        </w:rPr>
      </w:pPr>
      <w:r>
        <w:rPr>
          <w:rFonts w:hint="eastAsia" w:ascii="宋体" w:hAnsi="宋体" w:eastAsia="宋体" w:cs="宋体"/>
          <w:sz w:val="28"/>
          <w:szCs w:val="28"/>
        </w:rPr>
        <w:t>文档审查：﻿着重查看需求文档中对功能和性能的描述，是遵循软件任务书的要求，需求的描述是否明确，是否有二义性和模棱两可的地方，是否与软件配置项的功能实现有分歧。﻿查看用户使手册的是否支持用户对软件的安装和使用，功能描述和使用步骤是否与软件实现保持一致，描述是否合理等。﻿﻿</w:t>
      </w:r>
    </w:p>
    <w:p>
      <w:pPr>
        <w:numPr>
          <w:ilvl w:val="0"/>
          <w:numId w:val="7"/>
        </w:numPr>
        <w:ind w:firstLine="420"/>
        <w:rPr>
          <w:rFonts w:ascii="宋体" w:hAnsi="宋体" w:eastAsia="宋体" w:cs="宋体"/>
          <w:sz w:val="28"/>
          <w:szCs w:val="28"/>
        </w:rPr>
      </w:pPr>
      <w:r>
        <w:rPr>
          <w:rFonts w:hint="eastAsia" w:ascii="宋体" w:hAnsi="宋体" w:eastAsia="宋体" w:cs="宋体"/>
          <w:sz w:val="28"/>
          <w:szCs w:val="28"/>
        </w:rPr>
        <w:t>功能测试：以需求规格说明为依据，测试软件的功能是否满足需求规格说明的要求，所以，功能测试的前提是需求规格说明完全正确。</w:t>
      </w:r>
    </w:p>
    <w:p>
      <w:pPr>
        <w:numPr>
          <w:ilvl w:val="0"/>
          <w:numId w:val="7"/>
        </w:numPr>
        <w:ind w:firstLine="420"/>
        <w:rPr>
          <w:rFonts w:ascii="宋体" w:hAnsi="宋体" w:eastAsia="宋体" w:cs="宋体"/>
          <w:sz w:val="28"/>
          <w:szCs w:val="28"/>
        </w:rPr>
      </w:pPr>
      <w:r>
        <w:rPr>
          <w:rFonts w:hint="eastAsia" w:ascii="宋体" w:hAnsi="宋体" w:eastAsia="宋体" w:cs="宋体"/>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p>
      <w:pPr>
        <w:pStyle w:val="4"/>
        <w:rPr>
          <w:rFonts w:ascii="宋体" w:hAnsi="宋体" w:eastAsia="宋体" w:cs="宋体"/>
        </w:rPr>
      </w:pPr>
      <w:bookmarkStart w:id="118" w:name="_Toc464243770"/>
      <w:bookmarkStart w:id="119" w:name="_Toc464332219"/>
      <w:r>
        <w:rPr>
          <w:rFonts w:hint="eastAsia" w:ascii="宋体" w:hAnsi="宋体" w:eastAsia="宋体" w:cs="宋体"/>
        </w:rPr>
        <w:t>6.7.4修改和再测试</w:t>
      </w:r>
      <w:bookmarkEnd w:id="118"/>
      <w:bookmarkEnd w:id="119"/>
    </w:p>
    <w:p>
      <w:pPr>
        <w:ind w:firstLine="420"/>
        <w:rPr>
          <w:rFonts w:eastAsia="宋体"/>
          <w:sz w:val="28"/>
          <w:szCs w:val="28"/>
        </w:rPr>
      </w:pPr>
      <w:r>
        <w:rPr>
          <w:rFonts w:hint="eastAsia" w:ascii="宋体" w:hAnsi="宋体" w:eastAsia="宋体" w:cs="宋体"/>
          <w:sz w:val="28"/>
          <w:szCs w:val="28"/>
        </w:rPr>
        <w:t>对发现的问题应当分析其原因，对错误和不合理之处进行修改。由于文档和代码是紧密相联的，因此对于每一个问题要检查文档和代码是否都已经进行了修改，然后再按之前所说重新测试。</w:t>
      </w:r>
    </w:p>
    <w:p>
      <w:pPr>
        <w:pStyle w:val="4"/>
        <w:rPr>
          <w:rFonts w:ascii="宋体" w:hAnsi="宋体" w:eastAsia="宋体" w:cs="宋体"/>
        </w:rPr>
      </w:pPr>
      <w:bookmarkStart w:id="120" w:name="_Toc464243771"/>
      <w:bookmarkStart w:id="121" w:name="_Toc464332220"/>
      <w:r>
        <w:rPr>
          <w:rFonts w:hint="eastAsia" w:ascii="宋体" w:hAnsi="宋体" w:eastAsia="宋体" w:cs="宋体"/>
        </w:rPr>
        <w:t>6.7.5配置项测试结果分析与记录</w:t>
      </w:r>
      <w:bookmarkEnd w:id="120"/>
      <w:bookmarkEnd w:id="121"/>
    </w:p>
    <w:p>
      <w:pPr>
        <w:pStyle w:val="3"/>
        <w:keepNext w:val="0"/>
        <w:keepLines w:val="0"/>
        <w:widowControl/>
        <w:shd w:val="clear" w:color="auto" w:fill="FFFFFF"/>
        <w:spacing w:before="0" w:after="0" w:line="22" w:lineRule="atLeast"/>
        <w:rPr>
          <w:rFonts w:ascii="宋体" w:hAnsi="宋体" w:eastAsia="宋体" w:cs="宋体"/>
          <w:b w:val="0"/>
          <w:bCs w:val="0"/>
          <w:color w:val="2F2F2F"/>
          <w:sz w:val="28"/>
          <w:szCs w:val="28"/>
          <w:shd w:val="clear" w:color="auto" w:fill="FFFFFF"/>
        </w:rPr>
      </w:pPr>
      <w:bookmarkStart w:id="122" w:name="_Toc464332221"/>
      <w:bookmarkStart w:id="123" w:name="_Toc464243772"/>
      <w:r>
        <w:rPr>
          <w:rFonts w:hint="eastAsia" w:ascii="宋体" w:hAnsi="宋体" w:eastAsia="宋体" w:cs="宋体"/>
          <w:b w:val="0"/>
          <w:bCs w:val="0"/>
          <w:color w:val="2F2F2F"/>
          <w:sz w:val="28"/>
          <w:szCs w:val="28"/>
          <w:shd w:val="clear" w:color="auto" w:fill="FFFFFF"/>
        </w:rPr>
        <w:t>文档审查：提前制作好文档审查单，并以此做参照。对不和审查单的地方进行统计和修正（包括代码）。</w:t>
      </w:r>
      <w:bookmarkEnd w:id="122"/>
      <w:bookmarkEnd w:id="123"/>
    </w:p>
    <w:p>
      <w:pPr>
        <w:rPr>
          <w:rFonts w:ascii="宋体" w:hAnsi="宋体" w:eastAsia="宋体" w:cs="宋体"/>
          <w:color w:val="2F2F2F"/>
          <w:sz w:val="28"/>
          <w:szCs w:val="28"/>
          <w:shd w:val="clear" w:color="auto" w:fill="FFFFFF"/>
        </w:rPr>
      </w:pPr>
      <w:r>
        <w:rPr>
          <w:rFonts w:hint="eastAsia" w:ascii="宋体" w:hAnsi="宋体" w:eastAsia="宋体" w:cs="宋体"/>
          <w:color w:val="2F2F2F"/>
          <w:sz w:val="28"/>
          <w:szCs w:val="28"/>
          <w:shd w:val="clear" w:color="auto" w:fill="FFFFFF"/>
        </w:rPr>
        <w:t>功能测试：对不合要求的结果进行记录，并分析原因。</w:t>
      </w:r>
    </w:p>
    <w:p>
      <w:pPr>
        <w:rPr>
          <w:rFonts w:ascii="宋体" w:hAnsi="宋体" w:eastAsia="宋体" w:cs="宋体"/>
          <w:color w:val="2F2F2F"/>
          <w:sz w:val="28"/>
          <w:szCs w:val="28"/>
          <w:shd w:val="clear" w:color="auto" w:fill="FFFFFF"/>
        </w:rPr>
      </w:pPr>
      <w:r>
        <w:rPr>
          <w:rFonts w:hint="eastAsia" w:ascii="宋体" w:hAnsi="宋体" w:eastAsia="宋体" w:cs="宋体"/>
          <w:color w:val="2F2F2F"/>
          <w:sz w:val="28"/>
          <w:szCs w:val="28"/>
          <w:shd w:val="clear" w:color="auto" w:fill="FFFFFF"/>
        </w:rPr>
        <w:t>安全性测试：对不安全的情况进行统计和制定解决方案。</w:t>
      </w:r>
    </w:p>
    <w:p>
      <w:pPr>
        <w:pStyle w:val="3"/>
        <w:rPr>
          <w:rFonts w:ascii="宋体" w:hAnsi="宋体" w:eastAsia="宋体" w:cs="宋体"/>
        </w:rPr>
      </w:pPr>
      <w:bookmarkStart w:id="124" w:name="_Toc464332222"/>
      <w:bookmarkStart w:id="125" w:name="_Toc464243773"/>
      <w:r>
        <w:rPr>
          <w:rFonts w:hint="eastAsia" w:ascii="宋体" w:hAnsi="宋体" w:eastAsia="宋体" w:cs="宋体"/>
        </w:rPr>
        <w:t>6.8配置项集成和测试</w:t>
      </w:r>
      <w:bookmarkEnd w:id="124"/>
      <w:bookmarkEnd w:id="125"/>
    </w:p>
    <w:p>
      <w:pPr>
        <w:pStyle w:val="4"/>
        <w:rPr>
          <w:rFonts w:ascii="宋体" w:hAnsi="宋体" w:eastAsia="宋体" w:cs="宋体"/>
        </w:rPr>
      </w:pPr>
      <w:bookmarkStart w:id="126" w:name="_Toc464332223"/>
      <w:bookmarkStart w:id="127" w:name="_Toc464243774"/>
      <w:r>
        <w:rPr>
          <w:rFonts w:hint="eastAsia" w:ascii="宋体" w:hAnsi="宋体" w:eastAsia="宋体" w:cs="宋体"/>
        </w:rPr>
        <w:t>6.8.1配置项集成和测试准备</w:t>
      </w:r>
      <w:bookmarkEnd w:id="126"/>
      <w:bookmarkEnd w:id="127"/>
    </w:p>
    <w:p>
      <w:pPr>
        <w:ind w:firstLine="420"/>
        <w:rPr>
          <w:rFonts w:eastAsia="宋体"/>
          <w:sz w:val="28"/>
          <w:szCs w:val="28"/>
        </w:rPr>
      </w:pPr>
      <w:r>
        <w:rPr>
          <w:rFonts w:hint="eastAsia" w:ascii="宋体" w:hAnsi="宋体" w:eastAsia="宋体" w:cs="宋体"/>
          <w:sz w:val="28"/>
          <w:szCs w:val="28"/>
        </w:rPr>
        <w:t>配置项测试结果、待测试系统、系统测试预期效果、测试数据、测试人员、测试步骤，开发者应该将软件相关信息记录在软件开发文件中。</w:t>
      </w:r>
    </w:p>
    <w:p>
      <w:pPr>
        <w:pStyle w:val="4"/>
        <w:rPr>
          <w:rFonts w:ascii="宋体" w:hAnsi="宋体" w:eastAsia="宋体" w:cs="宋体"/>
        </w:rPr>
      </w:pPr>
      <w:bookmarkStart w:id="128" w:name="_Toc464243775"/>
      <w:bookmarkStart w:id="129" w:name="_Toc464332224"/>
      <w:r>
        <w:rPr>
          <w:rFonts w:hint="eastAsia" w:ascii="宋体" w:hAnsi="宋体" w:eastAsia="宋体" w:cs="宋体"/>
        </w:rPr>
        <w:t>6.8.2配置型集成和测试执行</w:t>
      </w:r>
      <w:bookmarkEnd w:id="128"/>
      <w:bookmarkEnd w:id="129"/>
    </w:p>
    <w:p>
      <w:pPr>
        <w:ind w:firstLine="420"/>
        <w:rPr>
          <w:rFonts w:eastAsia="宋体"/>
          <w:sz w:val="28"/>
          <w:szCs w:val="28"/>
        </w:rPr>
      </w:pPr>
      <w:r>
        <w:rPr>
          <w:rFonts w:hint="eastAsia" w:eastAsia="宋体"/>
          <w:sz w:val="28"/>
          <w:szCs w:val="28"/>
        </w:rPr>
        <w:t>按照测试步骤对整个系统进行测试，逐项与预期效果进行对比。</w:t>
      </w:r>
    </w:p>
    <w:p>
      <w:pPr>
        <w:pStyle w:val="4"/>
        <w:rPr>
          <w:rFonts w:ascii="宋体" w:hAnsi="宋体" w:eastAsia="宋体" w:cs="宋体"/>
        </w:rPr>
      </w:pPr>
      <w:bookmarkStart w:id="130" w:name="_Toc464332225"/>
      <w:bookmarkStart w:id="131" w:name="_Toc464243776"/>
      <w:r>
        <w:rPr>
          <w:rFonts w:hint="eastAsia" w:ascii="宋体" w:hAnsi="宋体" w:eastAsia="宋体" w:cs="宋体"/>
        </w:rPr>
        <w:t>6.8.3修改和再测试</w:t>
      </w:r>
      <w:bookmarkEnd w:id="130"/>
      <w:bookmarkEnd w:id="131"/>
    </w:p>
    <w:p>
      <w:pPr>
        <w:ind w:firstLine="420"/>
        <w:rPr>
          <w:rFonts w:eastAsia="宋体"/>
          <w:sz w:val="28"/>
          <w:szCs w:val="28"/>
        </w:rPr>
      </w:pPr>
      <w:r>
        <w:rPr>
          <w:rFonts w:hint="eastAsia" w:ascii="宋体" w:hAnsi="宋体" w:eastAsia="宋体" w:cs="宋体"/>
          <w:sz w:val="28"/>
          <w:szCs w:val="28"/>
        </w:rPr>
        <w:t>对于发现的问题，首先检查整个配置项系统的交互部位，如果没问题，则是配置项测试出了问题，回到上一步重新检查，改正错误。</w:t>
      </w:r>
      <w:r>
        <w:rPr>
          <w:rFonts w:hint="eastAsia" w:ascii="宋体" w:hAnsi="宋体" w:eastAsia="宋体" w:cs="宋体"/>
          <w:kern w:val="0"/>
          <w:sz w:val="28"/>
          <w:szCs w:val="28"/>
        </w:rPr>
        <w:t>更新相应的软件开发文件和其他软件产品。</w:t>
      </w:r>
    </w:p>
    <w:p>
      <w:pPr>
        <w:pStyle w:val="4"/>
        <w:rPr>
          <w:rFonts w:ascii="宋体" w:hAnsi="宋体" w:eastAsia="宋体" w:cs="宋体"/>
        </w:rPr>
      </w:pPr>
      <w:bookmarkStart w:id="132" w:name="_Toc464243777"/>
      <w:bookmarkStart w:id="133" w:name="_Toc464332226"/>
      <w:r>
        <w:rPr>
          <w:rFonts w:hint="eastAsia" w:ascii="宋体" w:hAnsi="宋体" w:eastAsia="宋体" w:cs="宋体"/>
        </w:rPr>
        <w:t>6.8.4配置项集成和测试结果分析与记录</w:t>
      </w:r>
      <w:bookmarkEnd w:id="132"/>
      <w:bookmarkEnd w:id="133"/>
    </w:p>
    <w:p>
      <w:pPr>
        <w:ind w:firstLine="420"/>
        <w:rPr>
          <w:rFonts w:eastAsia="宋体"/>
          <w:sz w:val="28"/>
          <w:szCs w:val="28"/>
        </w:rPr>
      </w:pPr>
      <w:r>
        <w:rPr>
          <w:rFonts w:hint="eastAsia" w:ascii="宋体" w:hAnsi="宋体" w:eastAsia="宋体" w:cs="宋体"/>
          <w:sz w:val="28"/>
          <w:szCs w:val="28"/>
        </w:rPr>
        <w:t>分析测试结果，将其写入相应的开发文件中。</w:t>
      </w:r>
    </w:p>
    <w:p>
      <w:pPr>
        <w:pStyle w:val="3"/>
        <w:rPr>
          <w:rFonts w:ascii="宋体" w:hAnsi="宋体" w:eastAsia="宋体" w:cs="宋体"/>
        </w:rPr>
      </w:pPr>
      <w:bookmarkStart w:id="134" w:name="_Toc464332227"/>
      <w:bookmarkStart w:id="135" w:name="_Toc464243778"/>
      <w:r>
        <w:rPr>
          <w:rFonts w:hint="eastAsia" w:ascii="宋体" w:hAnsi="宋体" w:eastAsia="宋体" w:cs="宋体"/>
        </w:rPr>
        <w:t>6.9 CSCI合格性测试</w:t>
      </w:r>
      <w:bookmarkEnd w:id="134"/>
      <w:bookmarkEnd w:id="135"/>
    </w:p>
    <w:p>
      <w:pPr>
        <w:pStyle w:val="4"/>
        <w:rPr>
          <w:rFonts w:ascii="宋体" w:hAnsi="宋体" w:eastAsia="宋体" w:cs="宋体"/>
        </w:rPr>
      </w:pPr>
      <w:bookmarkStart w:id="136" w:name="_Toc464332228"/>
      <w:bookmarkStart w:id="137" w:name="_Toc464243779"/>
      <w:r>
        <w:rPr>
          <w:rFonts w:hint="eastAsia" w:ascii="宋体" w:hAnsi="宋体" w:eastAsia="宋体" w:cs="宋体"/>
        </w:rPr>
        <w:t>6.9.1 CSCI合格性测试的独立性</w:t>
      </w:r>
      <w:bookmarkEnd w:id="136"/>
      <w:bookmarkEnd w:id="137"/>
    </w:p>
    <w:p>
      <w:pPr>
        <w:ind w:firstLine="420"/>
      </w:pPr>
      <w:r>
        <w:rPr>
          <w:rFonts w:hint="eastAsia" w:ascii="宋体" w:hAnsi="宋体" w:eastAsia="宋体" w:cs="宋体"/>
          <w:sz w:val="28"/>
          <w:szCs w:val="28"/>
        </w:rPr>
        <w:t>负责CSCI合格性测试的人不应该是进行详细设计或软件实现的人。这并不排除负责详细设计或实现的人对这个过程作出贡献。</w:t>
      </w:r>
    </w:p>
    <w:p>
      <w:pPr>
        <w:pStyle w:val="4"/>
        <w:rPr>
          <w:rFonts w:ascii="宋体" w:hAnsi="宋体" w:eastAsia="宋体" w:cs="宋体"/>
        </w:rPr>
      </w:pPr>
      <w:bookmarkStart w:id="138" w:name="_Toc464332229"/>
      <w:bookmarkStart w:id="139" w:name="_Toc464243780"/>
      <w:r>
        <w:rPr>
          <w:rFonts w:hint="eastAsia" w:ascii="宋体" w:hAnsi="宋体" w:eastAsia="宋体" w:cs="宋体"/>
        </w:rPr>
        <w:t>6.9.2在目标计算机系统（或模拟环境）上的测试</w:t>
      </w:r>
      <w:bookmarkEnd w:id="138"/>
      <w:bookmarkEnd w:id="139"/>
    </w:p>
    <w:p>
      <w:pPr>
        <w:widowControl/>
        <w:spacing w:before="100" w:beforeAutospacing="1" w:after="100" w:afterAutospacing="1"/>
        <w:ind w:firstLine="420"/>
        <w:jc w:val="left"/>
        <w:rPr>
          <w:rFonts w:ascii="宋体" w:hAnsi="宋体" w:eastAsia="宋体" w:cs="宋体"/>
          <w:kern w:val="0"/>
          <w:sz w:val="28"/>
          <w:szCs w:val="28"/>
        </w:rPr>
      </w:pPr>
      <w:r>
        <w:rPr>
          <w:rFonts w:hint="eastAsia" w:ascii="宋体" w:hAnsi="宋体" w:eastAsia="宋体" w:cs="宋体"/>
          <w:kern w:val="0"/>
          <w:sz w:val="28"/>
          <w:szCs w:val="28"/>
        </w:rPr>
        <w:t>开发者的</w:t>
      </w:r>
      <w:r>
        <w:rPr>
          <w:rFonts w:hint="eastAsia" w:ascii="宋体" w:hAnsi="宋体" w:eastAsia="宋体" w:cs="宋体"/>
          <w:sz w:val="28"/>
          <w:szCs w:val="28"/>
        </w:rPr>
        <w:t>CSCI合格性测试</w:t>
      </w:r>
      <w:r>
        <w:rPr>
          <w:rFonts w:hint="eastAsia" w:ascii="宋体" w:hAnsi="宋体" w:eastAsia="宋体" w:cs="宋体"/>
          <w:kern w:val="0"/>
          <w:sz w:val="28"/>
          <w:szCs w:val="28"/>
        </w:rPr>
        <w:t xml:space="preserve">应该包括在目标计算机（或其它用户同意的系统）上的测试。 </w:t>
      </w:r>
    </w:p>
    <w:p>
      <w:pPr>
        <w:ind w:firstLine="420"/>
      </w:pPr>
    </w:p>
    <w:p>
      <w:pPr>
        <w:pStyle w:val="4"/>
        <w:rPr>
          <w:rFonts w:ascii="宋体" w:hAnsi="宋体" w:eastAsia="宋体" w:cs="宋体"/>
        </w:rPr>
      </w:pPr>
      <w:bookmarkStart w:id="140" w:name="_Toc464243781"/>
      <w:bookmarkStart w:id="141" w:name="_Toc464332230"/>
      <w:r>
        <w:rPr>
          <w:rFonts w:hint="eastAsia" w:ascii="宋体" w:hAnsi="宋体" w:eastAsia="宋体" w:cs="宋体"/>
        </w:rPr>
        <w:t>6.9.3 CSCI合格性测试准备</w:t>
      </w:r>
      <w:bookmarkEnd w:id="140"/>
      <w:bookmarkEnd w:id="141"/>
    </w:p>
    <w:p>
      <w:pPr>
        <w:ind w:firstLine="420"/>
        <w:rPr>
          <w:rFonts w:ascii="宋体" w:hAnsi="宋体" w:eastAsia="宋体" w:cs="宋体"/>
          <w:sz w:val="28"/>
          <w:szCs w:val="28"/>
        </w:rPr>
      </w:pPr>
      <w:r>
        <w:rPr>
          <w:rFonts w:hint="eastAsia" w:ascii="宋体" w:hAnsi="宋体" w:eastAsia="宋体" w:cs="宋体"/>
          <w:kern w:val="0"/>
          <w:sz w:val="28"/>
          <w:szCs w:val="28"/>
        </w:rPr>
        <w:t>测试用例、测试过程以及测试用例和系统需求之间的跟踪性。</w:t>
      </w:r>
    </w:p>
    <w:p>
      <w:pPr>
        <w:pStyle w:val="4"/>
        <w:rPr>
          <w:rFonts w:ascii="宋体" w:hAnsi="宋体" w:eastAsia="宋体" w:cs="宋体"/>
        </w:rPr>
      </w:pPr>
      <w:bookmarkStart w:id="142" w:name="_Toc464332231"/>
      <w:bookmarkStart w:id="143" w:name="_Toc464243782"/>
      <w:r>
        <w:rPr>
          <w:rFonts w:hint="eastAsia" w:ascii="宋体" w:hAnsi="宋体" w:eastAsia="宋体" w:cs="宋体"/>
        </w:rPr>
        <w:t>6.9.4 CSCI合格性测试演练</w:t>
      </w:r>
      <w:bookmarkEnd w:id="142"/>
      <w:bookmarkEnd w:id="143"/>
    </w:p>
    <w:p>
      <w:pPr>
        <w:ind w:firstLine="420"/>
        <w:rPr>
          <w:rFonts w:ascii="宋体" w:hAnsi="宋体" w:eastAsia="宋体" w:cs="宋体"/>
          <w:sz w:val="28"/>
          <w:szCs w:val="28"/>
        </w:rPr>
      </w:pPr>
      <w:r>
        <w:rPr>
          <w:rFonts w:hint="eastAsia" w:ascii="宋体" w:hAnsi="宋体" w:eastAsia="宋体" w:cs="宋体"/>
          <w:kern w:val="0"/>
          <w:sz w:val="28"/>
          <w:szCs w:val="28"/>
        </w:rPr>
        <w:t>如果CSCI合格性测试需要用户见证，开发者应该参加（自己动手）运行CSCI合格性测试用例和过程以保证其完整性和正确性。开发者应该将这些测试活动的结果记录在相应的软件开发文件中并根据需要对测试用例和过程进行更新。</w:t>
      </w:r>
    </w:p>
    <w:p>
      <w:pPr>
        <w:pStyle w:val="4"/>
        <w:rPr>
          <w:rFonts w:ascii="宋体" w:hAnsi="宋体" w:eastAsia="宋体" w:cs="宋体"/>
        </w:rPr>
      </w:pPr>
      <w:bookmarkStart w:id="144" w:name="_Toc464332232"/>
      <w:bookmarkStart w:id="145" w:name="_Toc464243783"/>
      <w:r>
        <w:rPr>
          <w:rFonts w:hint="eastAsia" w:ascii="宋体" w:hAnsi="宋体" w:eastAsia="宋体" w:cs="宋体"/>
        </w:rPr>
        <w:t>6.9.5 CSCI合格性测试执行</w:t>
      </w:r>
      <w:bookmarkEnd w:id="144"/>
      <w:bookmarkEnd w:id="145"/>
    </w:p>
    <w:p>
      <w:pPr>
        <w:ind w:firstLine="420"/>
        <w:rPr>
          <w:rFonts w:ascii="宋体" w:hAnsi="宋体" w:eastAsia="宋体" w:cs="宋体"/>
        </w:rPr>
      </w:pPr>
      <w:r>
        <w:rPr>
          <w:rFonts w:hint="eastAsia" w:ascii="宋体" w:hAnsi="宋体" w:eastAsia="宋体" w:cs="宋体"/>
          <w:kern w:val="0"/>
          <w:sz w:val="28"/>
          <w:szCs w:val="28"/>
        </w:rPr>
        <w:t>测试应该根据测试用例和过程进行。</w:t>
      </w:r>
    </w:p>
    <w:p>
      <w:pPr>
        <w:pStyle w:val="4"/>
        <w:rPr>
          <w:rFonts w:ascii="宋体" w:hAnsi="宋体" w:eastAsia="宋体" w:cs="宋体"/>
        </w:rPr>
      </w:pPr>
      <w:bookmarkStart w:id="146" w:name="_Toc464332233"/>
      <w:bookmarkStart w:id="147" w:name="_Toc464243784"/>
      <w:r>
        <w:rPr>
          <w:rFonts w:hint="eastAsia" w:ascii="宋体" w:hAnsi="宋体" w:eastAsia="宋体" w:cs="宋体"/>
        </w:rPr>
        <w:t>6.9.6修改和再测试</w:t>
      </w:r>
      <w:bookmarkEnd w:id="146"/>
      <w:bookmarkEnd w:id="147"/>
    </w:p>
    <w:p>
      <w:pPr>
        <w:ind w:firstLine="420"/>
        <w:rPr>
          <w:rFonts w:ascii="宋体" w:hAnsi="宋体" w:eastAsia="宋体" w:cs="宋体"/>
          <w:sz w:val="28"/>
          <w:szCs w:val="28"/>
        </w:rPr>
      </w:pPr>
      <w:r>
        <w:rPr>
          <w:rFonts w:hint="eastAsia" w:ascii="宋体" w:hAnsi="宋体" w:eastAsia="宋体" w:cs="宋体"/>
          <w:kern w:val="0"/>
          <w:sz w:val="28"/>
          <w:szCs w:val="28"/>
        </w:rPr>
        <w:t>根据CSCI合格性测试的结果，开发者应该对软件做必要的修正，给用户提供重新测试的建议，参加所有需要的重新测试并更新软件开发文件和其他软件产品。</w:t>
      </w:r>
    </w:p>
    <w:p>
      <w:pPr>
        <w:pStyle w:val="4"/>
        <w:rPr>
          <w:rFonts w:ascii="宋体" w:hAnsi="宋体" w:eastAsia="宋体" w:cs="宋体"/>
        </w:rPr>
      </w:pPr>
      <w:bookmarkStart w:id="148" w:name="_Toc464332234"/>
      <w:bookmarkStart w:id="149" w:name="_Toc464243785"/>
      <w:r>
        <w:rPr>
          <w:rFonts w:hint="eastAsia" w:ascii="宋体" w:hAnsi="宋体" w:eastAsia="宋体" w:cs="宋体"/>
        </w:rPr>
        <w:t>6.9.7 CSCI合格性测试结果分析与记录</w:t>
      </w:r>
      <w:bookmarkEnd w:id="148"/>
      <w:bookmarkEnd w:id="149"/>
    </w:p>
    <w:p>
      <w:pPr>
        <w:ind w:firstLine="420"/>
        <w:rPr>
          <w:rFonts w:ascii="宋体" w:hAnsi="宋体" w:eastAsia="宋体" w:cs="宋体"/>
          <w:sz w:val="28"/>
          <w:szCs w:val="28"/>
        </w:rPr>
      </w:pPr>
      <w:r>
        <w:rPr>
          <w:rFonts w:hint="eastAsia" w:ascii="宋体" w:hAnsi="宋体" w:eastAsia="宋体" w:cs="宋体"/>
          <w:kern w:val="0"/>
          <w:sz w:val="28"/>
          <w:szCs w:val="28"/>
        </w:rPr>
        <w:t>开发者应该参加分析和记录CSCI合格性测试结果。</w:t>
      </w:r>
    </w:p>
    <w:p>
      <w:pPr>
        <w:pStyle w:val="3"/>
        <w:rPr>
          <w:rFonts w:ascii="宋体" w:hAnsi="宋体" w:eastAsia="宋体" w:cs="宋体"/>
          <w:kern w:val="0"/>
          <w:sz w:val="28"/>
          <w:szCs w:val="28"/>
        </w:rPr>
      </w:pPr>
      <w:bookmarkStart w:id="150" w:name="_Toc464243786"/>
      <w:bookmarkStart w:id="151" w:name="_Toc464332235"/>
      <w:r>
        <w:rPr>
          <w:rFonts w:hint="eastAsia" w:ascii="宋体" w:hAnsi="宋体" w:eastAsia="宋体" w:cs="宋体"/>
        </w:rPr>
        <w:t>6.10 CSCI/HWCI集成和测试</w:t>
      </w:r>
      <w:bookmarkEnd w:id="150"/>
      <w:bookmarkEnd w:id="151"/>
    </w:p>
    <w:p>
      <w:pPr>
        <w:pStyle w:val="4"/>
        <w:rPr>
          <w:rFonts w:ascii="宋体" w:hAnsi="宋体" w:eastAsia="宋体" w:cs="宋体"/>
        </w:rPr>
      </w:pPr>
      <w:bookmarkStart w:id="152" w:name="_Toc464243787"/>
      <w:bookmarkStart w:id="153" w:name="_Toc464332236"/>
      <w:r>
        <w:rPr>
          <w:rFonts w:hint="eastAsia" w:ascii="宋体" w:hAnsi="宋体" w:eastAsia="宋体" w:cs="宋体"/>
        </w:rPr>
        <w:t>6.10.1 CSCI/HWCI集成和测试准备</w:t>
      </w:r>
      <w:bookmarkEnd w:id="152"/>
      <w:bookmarkEnd w:id="153"/>
    </w:p>
    <w:p>
      <w:pPr>
        <w:ind w:firstLine="420"/>
      </w:pPr>
      <w:r>
        <w:rPr>
          <w:rFonts w:hint="eastAsia" w:ascii="宋体" w:hAnsi="宋体" w:eastAsia="宋体" w:cs="宋体"/>
          <w:kern w:val="0"/>
          <w:sz w:val="28"/>
          <w:szCs w:val="28"/>
        </w:rPr>
        <w:t>HWCI是指硬件配置项。</w:t>
      </w:r>
    </w:p>
    <w:p>
      <w:pPr>
        <w:pStyle w:val="4"/>
        <w:ind w:firstLine="420"/>
        <w:rPr>
          <w:rFonts w:ascii="宋体" w:hAnsi="宋体" w:cs="宋体"/>
          <w:kern w:val="0"/>
          <w:sz w:val="24"/>
        </w:rPr>
      </w:pPr>
      <w:bookmarkStart w:id="154" w:name="_Toc464243788"/>
      <w:bookmarkStart w:id="155" w:name="_Toc464332237"/>
      <w:r>
        <w:rPr>
          <w:rFonts w:hint="eastAsia" w:ascii="宋体" w:hAnsi="宋体" w:eastAsia="宋体" w:cs="宋体"/>
          <w:b w:val="0"/>
          <w:bCs w:val="0"/>
          <w:kern w:val="0"/>
          <w:sz w:val="28"/>
          <w:szCs w:val="28"/>
        </w:rPr>
        <w:t>CSCI/HWCI集成和测试的测试用例（根据输入、预期输出和评价标准）、测试过程。测试用例应该覆盖系统范围设计和系统结构设计的所有方面。开发者应该将软件相关信息记录在软件开发文件中。</w:t>
      </w:r>
      <w:bookmarkEnd w:id="154"/>
      <w:bookmarkEnd w:id="155"/>
    </w:p>
    <w:p>
      <w:pPr>
        <w:pStyle w:val="4"/>
        <w:rPr>
          <w:rFonts w:ascii="宋体" w:hAnsi="宋体" w:eastAsia="宋体" w:cs="宋体"/>
        </w:rPr>
      </w:pPr>
      <w:bookmarkStart w:id="156" w:name="_Toc464332238"/>
      <w:bookmarkStart w:id="157" w:name="_Toc464243789"/>
      <w:r>
        <w:rPr>
          <w:rFonts w:hint="eastAsia" w:ascii="宋体" w:hAnsi="宋体" w:eastAsia="宋体" w:cs="宋体"/>
        </w:rPr>
        <w:t>6.10.2 CSCI/HWCI集成和测试执行</w:t>
      </w:r>
      <w:bookmarkEnd w:id="156"/>
      <w:bookmarkEnd w:id="157"/>
    </w:p>
    <w:p>
      <w:pPr>
        <w:widowControl/>
        <w:spacing w:before="100" w:beforeAutospacing="1" w:after="100" w:afterAutospacing="1"/>
        <w:ind w:firstLine="420"/>
        <w:jc w:val="left"/>
        <w:rPr>
          <w:rFonts w:ascii="宋体" w:hAnsi="宋体" w:cs="宋体"/>
          <w:kern w:val="0"/>
          <w:sz w:val="24"/>
        </w:rPr>
      </w:pPr>
      <w:r>
        <w:rPr>
          <w:rFonts w:hint="eastAsia" w:ascii="宋体" w:hAnsi="宋体" w:eastAsia="宋体" w:cs="宋体"/>
          <w:kern w:val="0"/>
          <w:sz w:val="28"/>
          <w:szCs w:val="28"/>
        </w:rPr>
        <w:t>按照CSCI/HWCI集成测试用例和测试过程进行。</w:t>
      </w:r>
    </w:p>
    <w:p>
      <w:pPr>
        <w:ind w:firstLine="420"/>
      </w:pPr>
    </w:p>
    <w:p>
      <w:pPr>
        <w:pStyle w:val="4"/>
        <w:rPr>
          <w:rFonts w:ascii="宋体" w:hAnsi="宋体" w:eastAsia="宋体" w:cs="宋体"/>
        </w:rPr>
      </w:pPr>
      <w:bookmarkStart w:id="158" w:name="_Toc464243790"/>
      <w:bookmarkStart w:id="159" w:name="_Toc464332239"/>
      <w:r>
        <w:rPr>
          <w:rFonts w:hint="eastAsia" w:ascii="宋体" w:hAnsi="宋体" w:eastAsia="宋体" w:cs="宋体"/>
        </w:rPr>
        <w:t>6.10.3修改和再测试</w:t>
      </w:r>
      <w:bookmarkEnd w:id="158"/>
      <w:bookmarkEnd w:id="159"/>
    </w:p>
    <w:p>
      <w:pPr>
        <w:ind w:firstLine="420"/>
        <w:rPr>
          <w:rFonts w:ascii="宋体" w:hAnsi="宋体" w:eastAsia="宋体" w:cs="宋体"/>
          <w:sz w:val="28"/>
          <w:szCs w:val="28"/>
        </w:rPr>
      </w:pPr>
      <w:r>
        <w:rPr>
          <w:rFonts w:hint="eastAsia" w:ascii="宋体" w:hAnsi="宋体" w:eastAsia="宋体" w:cs="宋体"/>
          <w:kern w:val="0"/>
          <w:sz w:val="28"/>
          <w:szCs w:val="28"/>
        </w:rPr>
        <w:t>根据CSCI/HWCI集成和测试的结果，开发者应该相应的修正，参加所有需要的重新测试，更新相应的软件开发文件和其他软件产品。</w:t>
      </w:r>
    </w:p>
    <w:p>
      <w:pPr>
        <w:pStyle w:val="4"/>
        <w:rPr>
          <w:rFonts w:ascii="宋体" w:hAnsi="宋体" w:eastAsia="宋体" w:cs="宋体"/>
        </w:rPr>
      </w:pPr>
      <w:bookmarkStart w:id="160" w:name="_Toc464332240"/>
      <w:bookmarkStart w:id="161" w:name="_Toc464243791"/>
      <w:r>
        <w:rPr>
          <w:rFonts w:hint="eastAsia" w:ascii="宋体" w:hAnsi="宋体" w:eastAsia="宋体" w:cs="宋体"/>
        </w:rPr>
        <w:t>6.10.4 CSCI/HWCI集成和测试结果分析</w:t>
      </w:r>
      <w:bookmarkEnd w:id="160"/>
      <w:bookmarkEnd w:id="161"/>
    </w:p>
    <w:p>
      <w:pPr>
        <w:ind w:firstLine="420"/>
        <w:rPr>
          <w:rFonts w:ascii="宋体" w:hAnsi="宋体" w:eastAsia="宋体" w:cs="宋体"/>
          <w:sz w:val="28"/>
          <w:szCs w:val="28"/>
        </w:rPr>
      </w:pPr>
      <w:r>
        <w:rPr>
          <w:rFonts w:hint="eastAsia" w:ascii="宋体" w:hAnsi="宋体" w:eastAsia="宋体" w:cs="宋体"/>
          <w:kern w:val="0"/>
          <w:sz w:val="28"/>
          <w:szCs w:val="28"/>
        </w:rPr>
        <w:t>分析CSCI/HWCI集成测试的结果。软件相关的分析和测试结果应该记录在相应的软件开发文件中。</w:t>
      </w:r>
    </w:p>
    <w:p>
      <w:pPr>
        <w:pStyle w:val="3"/>
        <w:rPr>
          <w:rFonts w:ascii="宋体" w:hAnsi="宋体" w:eastAsia="宋体" w:cs="宋体"/>
        </w:rPr>
      </w:pPr>
      <w:bookmarkStart w:id="162" w:name="_Toc464243792"/>
      <w:bookmarkStart w:id="163" w:name="_Toc464332241"/>
      <w:r>
        <w:rPr>
          <w:rFonts w:hint="eastAsia" w:ascii="宋体" w:hAnsi="宋体" w:eastAsia="宋体" w:cs="宋体"/>
        </w:rPr>
        <w:t>6.11实施详细软件开发活动的计划</w:t>
      </w:r>
      <w:bookmarkEnd w:id="162"/>
      <w:bookmarkEnd w:id="163"/>
    </w:p>
    <w:p>
      <w:pPr>
        <w:pStyle w:val="4"/>
        <w:rPr>
          <w:rFonts w:ascii="宋体" w:hAnsi="宋体" w:eastAsia="宋体" w:cs="宋体"/>
        </w:rPr>
      </w:pPr>
      <w:bookmarkStart w:id="164" w:name="_Toc464243793"/>
      <w:bookmarkStart w:id="165" w:name="_Toc464332242"/>
      <w:r>
        <w:rPr>
          <w:rFonts w:hint="eastAsia" w:ascii="宋体" w:hAnsi="宋体" w:eastAsia="宋体" w:cs="宋体"/>
        </w:rPr>
        <w:t>6.11.1系统合格性测试的独立性</w:t>
      </w:r>
      <w:bookmarkEnd w:id="164"/>
      <w:bookmarkEnd w:id="165"/>
    </w:p>
    <w:p>
      <w:pPr>
        <w:ind w:firstLine="420"/>
        <w:rPr>
          <w:rFonts w:ascii="宋体" w:hAnsi="宋体" w:eastAsia="宋体" w:cs="宋体"/>
          <w:sz w:val="28"/>
          <w:szCs w:val="28"/>
        </w:rPr>
      </w:pPr>
      <w:r>
        <w:rPr>
          <w:rFonts w:hint="eastAsia" w:ascii="宋体" w:hAnsi="宋体" w:eastAsia="宋体" w:cs="宋体"/>
          <w:kern w:val="0"/>
          <w:sz w:val="28"/>
          <w:szCs w:val="28"/>
        </w:rPr>
        <w:t>负责系统合格性测试的人不应该是进行详细设计或软件实现的人。这并不排除负责详细设计或实现的人对这个过程作出贡献，例如：提供需要了解系统内部实现的测试用例。测试时可以使用log日志进行检测。</w:t>
      </w:r>
    </w:p>
    <w:p>
      <w:pPr>
        <w:pStyle w:val="4"/>
        <w:rPr>
          <w:rFonts w:ascii="宋体" w:hAnsi="宋体" w:eastAsia="宋体" w:cs="宋体"/>
        </w:rPr>
      </w:pPr>
      <w:bookmarkStart w:id="166" w:name="_Toc464243794"/>
      <w:bookmarkStart w:id="167" w:name="_Toc464332243"/>
      <w:r>
        <w:rPr>
          <w:rFonts w:hint="eastAsia" w:ascii="宋体" w:hAnsi="宋体" w:eastAsia="宋体" w:cs="宋体"/>
        </w:rPr>
        <w:t>6.11.2在目标计算机系统（或模拟的环境）上的测试</w:t>
      </w:r>
      <w:bookmarkEnd w:id="166"/>
      <w:bookmarkEnd w:id="167"/>
    </w:p>
    <w:p>
      <w:pPr>
        <w:ind w:firstLine="420"/>
      </w:pPr>
      <w:r>
        <w:rPr>
          <w:rFonts w:hint="eastAsia" w:ascii="宋体" w:hAnsi="宋体" w:eastAsia="宋体" w:cs="宋体"/>
          <w:kern w:val="0"/>
          <w:sz w:val="28"/>
          <w:szCs w:val="28"/>
        </w:rPr>
        <w:t>开发者的系统合格性测试应该包括在目标计算机（或其它用户同意的系统）上的测试。</w:t>
      </w:r>
    </w:p>
    <w:p>
      <w:pPr>
        <w:pStyle w:val="4"/>
        <w:rPr>
          <w:rFonts w:ascii="宋体" w:hAnsi="宋体" w:eastAsia="宋体" w:cs="宋体"/>
        </w:rPr>
      </w:pPr>
      <w:bookmarkStart w:id="168" w:name="_Toc464332244"/>
      <w:bookmarkStart w:id="169" w:name="_Toc464243795"/>
      <w:r>
        <w:rPr>
          <w:rFonts w:hint="eastAsia" w:ascii="宋体" w:hAnsi="宋体" w:eastAsia="宋体" w:cs="宋体"/>
        </w:rPr>
        <w:t>6.11.3系统合格性测试准备</w:t>
      </w:r>
      <w:bookmarkEnd w:id="168"/>
      <w:bookmarkEnd w:id="169"/>
    </w:p>
    <w:p>
      <w:pPr>
        <w:ind w:firstLine="420"/>
        <w:rPr>
          <w:rFonts w:ascii="宋体" w:hAnsi="宋体" w:eastAsia="宋体" w:cs="宋体"/>
          <w:sz w:val="28"/>
          <w:szCs w:val="28"/>
        </w:rPr>
      </w:pPr>
      <w:r>
        <w:rPr>
          <w:rFonts w:hint="eastAsia" w:ascii="宋体" w:hAnsi="宋体" w:eastAsia="宋体" w:cs="宋体"/>
          <w:kern w:val="0"/>
          <w:sz w:val="28"/>
          <w:szCs w:val="28"/>
        </w:rPr>
        <w:t>测试用例、测试过程以及测试用例和系统需求之间的跟踪性。</w:t>
      </w:r>
    </w:p>
    <w:p>
      <w:pPr>
        <w:pStyle w:val="4"/>
        <w:rPr>
          <w:rFonts w:ascii="宋体" w:hAnsi="宋体" w:eastAsia="宋体" w:cs="宋体"/>
        </w:rPr>
      </w:pPr>
      <w:bookmarkStart w:id="170" w:name="_Toc464332245"/>
      <w:bookmarkStart w:id="171" w:name="_Toc464243796"/>
      <w:r>
        <w:rPr>
          <w:rFonts w:hint="eastAsia" w:ascii="宋体" w:hAnsi="宋体" w:eastAsia="宋体" w:cs="宋体"/>
        </w:rPr>
        <w:t>6.11.4系统合格性测试演练</w:t>
      </w:r>
      <w:bookmarkEnd w:id="170"/>
      <w:bookmarkEnd w:id="171"/>
    </w:p>
    <w:p>
      <w:pPr>
        <w:ind w:firstLine="420"/>
        <w:rPr>
          <w:rFonts w:ascii="宋体" w:hAnsi="宋体" w:eastAsia="宋体" w:cs="宋体"/>
          <w:sz w:val="28"/>
          <w:szCs w:val="28"/>
        </w:rPr>
      </w:pPr>
      <w:r>
        <w:rPr>
          <w:rFonts w:hint="eastAsia" w:ascii="宋体" w:hAnsi="宋体" w:eastAsia="宋体" w:cs="宋体"/>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pPr>
        <w:pStyle w:val="4"/>
        <w:rPr>
          <w:rFonts w:ascii="宋体" w:hAnsi="宋体" w:eastAsia="宋体" w:cs="宋体"/>
        </w:rPr>
      </w:pPr>
      <w:bookmarkStart w:id="172" w:name="_Toc464243797"/>
      <w:bookmarkStart w:id="173" w:name="_Toc464332246"/>
      <w:r>
        <w:rPr>
          <w:rFonts w:hint="eastAsia" w:ascii="宋体" w:hAnsi="宋体" w:eastAsia="宋体" w:cs="宋体"/>
        </w:rPr>
        <w:t>6.11.5系统合格性测试执行</w:t>
      </w:r>
      <w:bookmarkEnd w:id="172"/>
      <w:bookmarkEnd w:id="173"/>
    </w:p>
    <w:p>
      <w:pPr>
        <w:ind w:firstLine="420"/>
        <w:rPr>
          <w:rFonts w:ascii="宋体" w:hAnsi="宋体" w:eastAsia="宋体" w:cs="宋体"/>
          <w:sz w:val="28"/>
          <w:szCs w:val="28"/>
        </w:rPr>
      </w:pPr>
      <w:r>
        <w:rPr>
          <w:rFonts w:hint="eastAsia" w:ascii="宋体" w:hAnsi="宋体" w:eastAsia="宋体" w:cs="宋体"/>
          <w:kern w:val="0"/>
          <w:sz w:val="28"/>
          <w:szCs w:val="28"/>
        </w:rPr>
        <w:t>测试应该根据测试用例和过程进行。</w:t>
      </w:r>
    </w:p>
    <w:p>
      <w:pPr>
        <w:pStyle w:val="4"/>
        <w:rPr>
          <w:rFonts w:ascii="宋体" w:hAnsi="宋体" w:eastAsia="宋体" w:cs="宋体"/>
        </w:rPr>
      </w:pPr>
      <w:bookmarkStart w:id="174" w:name="_Toc464332247"/>
      <w:bookmarkStart w:id="175" w:name="_Toc464243798"/>
      <w:r>
        <w:rPr>
          <w:rFonts w:hint="eastAsia" w:ascii="宋体" w:hAnsi="宋体" w:eastAsia="宋体" w:cs="宋体"/>
        </w:rPr>
        <w:t>6.11.6修改和再测试</w:t>
      </w:r>
      <w:bookmarkEnd w:id="174"/>
      <w:bookmarkEnd w:id="175"/>
    </w:p>
    <w:p>
      <w:pPr>
        <w:ind w:firstLine="420"/>
        <w:rPr>
          <w:rFonts w:ascii="宋体" w:hAnsi="宋体" w:eastAsia="宋体" w:cs="宋体"/>
          <w:sz w:val="28"/>
          <w:szCs w:val="28"/>
        </w:rPr>
      </w:pPr>
      <w:r>
        <w:rPr>
          <w:rFonts w:hint="eastAsia" w:ascii="宋体" w:hAnsi="宋体" w:eastAsia="宋体" w:cs="宋体"/>
          <w:kern w:val="0"/>
          <w:sz w:val="28"/>
          <w:szCs w:val="28"/>
        </w:rPr>
        <w:t>根据系统合格性测试的结果，开发者应该对软件做必要的修正，给用户提供重新测试的建议，参加所有需要的重新测试并更新软件开发文件和其他软件产品。</w:t>
      </w:r>
    </w:p>
    <w:p>
      <w:pPr>
        <w:pStyle w:val="4"/>
        <w:rPr>
          <w:rFonts w:ascii="宋体" w:hAnsi="宋体" w:eastAsia="宋体" w:cs="宋体"/>
        </w:rPr>
      </w:pPr>
      <w:bookmarkStart w:id="176" w:name="_Toc464332248"/>
      <w:bookmarkStart w:id="177" w:name="_Toc464243799"/>
      <w:r>
        <w:rPr>
          <w:rFonts w:hint="eastAsia" w:ascii="宋体" w:hAnsi="宋体" w:eastAsia="宋体" w:cs="宋体"/>
        </w:rPr>
        <w:t>6.11.7系统合格性测试结果分析与记录</w:t>
      </w:r>
      <w:bookmarkEnd w:id="176"/>
      <w:bookmarkEnd w:id="177"/>
    </w:p>
    <w:p>
      <w:pPr>
        <w:ind w:firstLine="420"/>
        <w:rPr>
          <w:rFonts w:ascii="宋体" w:hAnsi="宋体" w:eastAsia="宋体" w:cs="宋体"/>
          <w:sz w:val="28"/>
          <w:szCs w:val="28"/>
        </w:rPr>
      </w:pPr>
      <w:r>
        <w:rPr>
          <w:rFonts w:hint="eastAsia" w:ascii="宋体" w:hAnsi="宋体" w:eastAsia="宋体" w:cs="宋体"/>
          <w:kern w:val="0"/>
          <w:sz w:val="28"/>
          <w:szCs w:val="28"/>
        </w:rPr>
        <w:t>开发者应该参加分析和记录系统测试结果。</w:t>
      </w:r>
    </w:p>
    <w:p>
      <w:pPr>
        <w:pStyle w:val="3"/>
        <w:rPr>
          <w:rFonts w:ascii="宋体" w:hAnsi="宋体" w:eastAsia="宋体" w:cs="宋体"/>
        </w:rPr>
      </w:pPr>
      <w:bookmarkStart w:id="178" w:name="_Toc464332249"/>
      <w:bookmarkStart w:id="179" w:name="_Toc464243800"/>
      <w:r>
        <w:rPr>
          <w:rFonts w:hint="eastAsia" w:ascii="宋体" w:hAnsi="宋体" w:eastAsia="宋体" w:cs="宋体"/>
        </w:rPr>
        <w:t>6.12软件使用准备</w:t>
      </w:r>
      <w:bookmarkEnd w:id="178"/>
      <w:bookmarkEnd w:id="179"/>
    </w:p>
    <w:p>
      <w:pPr>
        <w:pStyle w:val="4"/>
        <w:rPr>
          <w:rFonts w:ascii="宋体" w:hAnsi="宋体" w:eastAsia="宋体" w:cs="宋体"/>
        </w:rPr>
      </w:pPr>
      <w:bookmarkStart w:id="180" w:name="_Toc464243801"/>
      <w:bookmarkStart w:id="181" w:name="_Toc464332250"/>
      <w:r>
        <w:rPr>
          <w:rFonts w:hint="eastAsia" w:ascii="宋体" w:hAnsi="宋体" w:eastAsia="宋体" w:cs="宋体"/>
        </w:rPr>
        <w:t>6.12.1可执行软件的准备</w:t>
      </w:r>
      <w:bookmarkEnd w:id="180"/>
      <w:bookmarkEnd w:id="181"/>
    </w:p>
    <w:p>
      <w:pPr>
        <w:ind w:firstLine="420"/>
        <w:rPr>
          <w:rFonts w:eastAsia="宋体"/>
          <w:sz w:val="28"/>
          <w:szCs w:val="28"/>
        </w:rPr>
      </w:pPr>
      <w:r>
        <w:rPr>
          <w:rFonts w:hint="eastAsia" w:ascii="宋体" w:hAnsi="宋体" w:eastAsia="宋体" w:cs="宋体"/>
          <w:sz w:val="28"/>
          <w:szCs w:val="28"/>
        </w:rPr>
        <w:t>一台安装有chrome或IE浏览器的计算机</w:t>
      </w:r>
    </w:p>
    <w:p>
      <w:pPr>
        <w:pStyle w:val="4"/>
        <w:rPr>
          <w:rFonts w:ascii="宋体" w:hAnsi="宋体" w:eastAsia="宋体" w:cs="宋体"/>
        </w:rPr>
      </w:pPr>
      <w:bookmarkStart w:id="182" w:name="_Toc464243802"/>
      <w:bookmarkStart w:id="183" w:name="_Toc464332251"/>
      <w:r>
        <w:rPr>
          <w:rFonts w:hint="eastAsia" w:ascii="宋体" w:hAnsi="宋体" w:eastAsia="宋体" w:cs="宋体"/>
        </w:rPr>
        <w:t>6.12.2用户现场的版本说明准备</w:t>
      </w:r>
      <w:bookmarkEnd w:id="182"/>
      <w:bookmarkEnd w:id="183"/>
    </w:p>
    <w:p>
      <w:pPr>
        <w:ind w:firstLine="420"/>
        <w:rPr>
          <w:rFonts w:eastAsia="宋体"/>
          <w:sz w:val="28"/>
          <w:szCs w:val="28"/>
        </w:rPr>
      </w:pPr>
      <w:r>
        <w:rPr>
          <w:rFonts w:hint="eastAsia" w:ascii="宋体" w:hAnsi="宋体" w:eastAsia="宋体" w:cs="宋体"/>
          <w:sz w:val="28"/>
          <w:szCs w:val="28"/>
        </w:rPr>
        <w:t>最新版本</w:t>
      </w:r>
    </w:p>
    <w:p>
      <w:pPr>
        <w:pStyle w:val="4"/>
        <w:rPr>
          <w:rFonts w:ascii="宋体" w:hAnsi="宋体" w:eastAsia="宋体" w:cs="宋体"/>
        </w:rPr>
      </w:pPr>
      <w:bookmarkStart w:id="184" w:name="_Toc464243803"/>
      <w:bookmarkStart w:id="185" w:name="_Toc464332252"/>
      <w:r>
        <w:rPr>
          <w:rFonts w:hint="eastAsia" w:ascii="宋体" w:hAnsi="宋体" w:eastAsia="宋体" w:cs="宋体"/>
        </w:rPr>
        <w:t>6.12.3用户手册的准备</w:t>
      </w:r>
      <w:bookmarkEnd w:id="184"/>
      <w:bookmarkEnd w:id="185"/>
    </w:p>
    <w:p>
      <w:pPr>
        <w:ind w:firstLine="420"/>
        <w:rPr>
          <w:rFonts w:ascii="宋体" w:hAnsi="宋体" w:eastAsia="宋体" w:cs="宋体"/>
          <w:sz w:val="28"/>
          <w:szCs w:val="28"/>
        </w:rPr>
      </w:pPr>
      <w:r>
        <w:rPr>
          <w:rFonts w:hint="eastAsia" w:ascii="宋体" w:hAnsi="宋体" w:eastAsia="宋体" w:cs="宋体"/>
          <w:sz w:val="28"/>
          <w:szCs w:val="28"/>
        </w:rPr>
        <w:t>开发小组预先准备好的用户手册</w:t>
      </w:r>
    </w:p>
    <w:p>
      <w:pPr>
        <w:pStyle w:val="4"/>
        <w:rPr>
          <w:rFonts w:ascii="宋体" w:hAnsi="宋体" w:eastAsia="宋体" w:cs="宋体"/>
        </w:rPr>
      </w:pPr>
      <w:bookmarkStart w:id="186" w:name="_Toc464243804"/>
      <w:bookmarkStart w:id="187" w:name="_Toc464332253"/>
      <w:r>
        <w:rPr>
          <w:rFonts w:hint="eastAsia" w:ascii="宋体" w:hAnsi="宋体" w:eastAsia="宋体" w:cs="宋体"/>
        </w:rPr>
        <w:t>6.12.4在用户现场的安装</w:t>
      </w:r>
      <w:bookmarkEnd w:id="186"/>
      <w:bookmarkEnd w:id="187"/>
    </w:p>
    <w:p>
      <w:pPr>
        <w:ind w:firstLine="420"/>
        <w:rPr>
          <w:rFonts w:eastAsia="宋体"/>
          <w:sz w:val="28"/>
          <w:szCs w:val="28"/>
        </w:rPr>
      </w:pPr>
      <w:r>
        <w:rPr>
          <w:rFonts w:hint="eastAsia" w:ascii="宋体" w:hAnsi="宋体" w:eastAsia="宋体" w:cs="宋体"/>
          <w:sz w:val="28"/>
          <w:szCs w:val="28"/>
        </w:rPr>
        <w:t>遵循一般安装规则以及用户现场的特殊情况</w:t>
      </w:r>
    </w:p>
    <w:p>
      <w:pPr>
        <w:pStyle w:val="3"/>
        <w:rPr>
          <w:rFonts w:ascii="宋体" w:hAnsi="宋体" w:eastAsia="宋体" w:cs="宋体"/>
        </w:rPr>
      </w:pPr>
      <w:bookmarkStart w:id="188" w:name="_Toc464332254"/>
      <w:bookmarkStart w:id="189" w:name="_Toc464243805"/>
      <w:r>
        <w:rPr>
          <w:rFonts w:hint="eastAsia" w:ascii="宋体" w:hAnsi="宋体" w:eastAsia="宋体" w:cs="宋体"/>
        </w:rPr>
        <w:t>6.13软件移交准备</w:t>
      </w:r>
      <w:bookmarkEnd w:id="188"/>
      <w:bookmarkEnd w:id="189"/>
    </w:p>
    <w:p>
      <w:pPr>
        <w:pStyle w:val="4"/>
        <w:rPr>
          <w:rFonts w:ascii="宋体" w:hAnsi="宋体" w:eastAsia="宋体" w:cs="宋体"/>
        </w:rPr>
      </w:pPr>
      <w:bookmarkStart w:id="190" w:name="_Toc464243806"/>
      <w:bookmarkStart w:id="191" w:name="_Toc464332255"/>
      <w:r>
        <w:rPr>
          <w:rFonts w:hint="eastAsia" w:ascii="宋体" w:hAnsi="宋体" w:eastAsia="宋体" w:cs="宋体"/>
        </w:rPr>
        <w:t>6.13.1可执行软件的准备</w:t>
      </w:r>
      <w:bookmarkEnd w:id="190"/>
      <w:bookmarkEnd w:id="191"/>
    </w:p>
    <w:p>
      <w:pPr>
        <w:ind w:firstLine="420"/>
        <w:rPr>
          <w:rFonts w:eastAsia="宋体"/>
          <w:sz w:val="28"/>
          <w:szCs w:val="28"/>
        </w:rPr>
      </w:pPr>
      <w:r>
        <w:rPr>
          <w:rFonts w:hint="eastAsia" w:ascii="宋体" w:hAnsi="宋体" w:eastAsia="宋体" w:cs="宋体"/>
          <w:sz w:val="28"/>
          <w:szCs w:val="28"/>
        </w:rPr>
        <w:t>一台安装有chrome或IE等主流浏览器的计算机</w:t>
      </w:r>
    </w:p>
    <w:p>
      <w:pPr>
        <w:pStyle w:val="4"/>
        <w:rPr>
          <w:rFonts w:ascii="宋体" w:hAnsi="宋体" w:eastAsia="宋体" w:cs="宋体"/>
        </w:rPr>
      </w:pPr>
      <w:bookmarkStart w:id="192" w:name="_Toc464243807"/>
      <w:bookmarkStart w:id="193" w:name="_Toc464332256"/>
      <w:r>
        <w:rPr>
          <w:rFonts w:hint="eastAsia" w:ascii="宋体" w:hAnsi="宋体" w:eastAsia="宋体" w:cs="宋体"/>
        </w:rPr>
        <w:t>6.13.2源文件准备</w:t>
      </w:r>
      <w:bookmarkEnd w:id="192"/>
      <w:bookmarkEnd w:id="193"/>
    </w:p>
    <w:p>
      <w:pPr>
        <w:ind w:firstLine="420"/>
        <w:rPr>
          <w:rFonts w:ascii="宋体" w:hAnsi="宋体" w:eastAsia="宋体" w:cs="宋体"/>
          <w:sz w:val="28"/>
          <w:szCs w:val="28"/>
        </w:rPr>
      </w:pPr>
      <w:r>
        <w:rPr>
          <w:rFonts w:hint="eastAsia" w:ascii="宋体" w:hAnsi="宋体" w:eastAsia="宋体" w:cs="宋体"/>
          <w:sz w:val="28"/>
          <w:szCs w:val="28"/>
        </w:rPr>
        <w:t>打包好的源程序文件，报告可安装的文件。</w:t>
      </w:r>
    </w:p>
    <w:p>
      <w:pPr>
        <w:pStyle w:val="4"/>
        <w:rPr>
          <w:rFonts w:ascii="宋体" w:hAnsi="宋体" w:eastAsia="宋体" w:cs="宋体"/>
        </w:rPr>
      </w:pPr>
      <w:bookmarkStart w:id="194" w:name="_Toc464243808"/>
      <w:bookmarkStart w:id="195" w:name="_Toc464332257"/>
      <w:r>
        <w:rPr>
          <w:rFonts w:hint="eastAsia" w:ascii="宋体" w:hAnsi="宋体" w:eastAsia="宋体" w:cs="宋体"/>
        </w:rPr>
        <w:t>6.13.3支持现场的版本说明的准备</w:t>
      </w:r>
      <w:bookmarkEnd w:id="194"/>
      <w:bookmarkEnd w:id="195"/>
    </w:p>
    <w:p>
      <w:pPr>
        <w:ind w:firstLine="420"/>
        <w:rPr>
          <w:rFonts w:eastAsia="宋体"/>
          <w:sz w:val="28"/>
          <w:szCs w:val="28"/>
        </w:rPr>
      </w:pPr>
      <w:r>
        <w:rPr>
          <w:rFonts w:hint="eastAsia" w:eastAsia="宋体"/>
          <w:sz w:val="28"/>
          <w:szCs w:val="28"/>
        </w:rPr>
        <w:t>现场提供最新的版本</w:t>
      </w:r>
    </w:p>
    <w:p>
      <w:pPr>
        <w:pStyle w:val="4"/>
        <w:rPr>
          <w:rFonts w:ascii="宋体" w:hAnsi="宋体" w:eastAsia="宋体" w:cs="宋体"/>
        </w:rPr>
      </w:pPr>
      <w:bookmarkStart w:id="196" w:name="_Toc464332258"/>
      <w:bookmarkStart w:id="197" w:name="_Toc464243809"/>
      <w:r>
        <w:rPr>
          <w:rFonts w:hint="eastAsia" w:ascii="宋体" w:hAnsi="宋体" w:eastAsia="宋体" w:cs="宋体"/>
        </w:rPr>
        <w:t>6.13.4 “已完成”的CSCI设计和其他的软件支持信息的准备</w:t>
      </w:r>
      <w:bookmarkEnd w:id="196"/>
      <w:bookmarkEnd w:id="197"/>
    </w:p>
    <w:p/>
    <w:p>
      <w:pPr>
        <w:pStyle w:val="4"/>
        <w:rPr>
          <w:rFonts w:ascii="宋体" w:hAnsi="宋体" w:eastAsia="宋体" w:cs="宋体"/>
        </w:rPr>
      </w:pPr>
      <w:bookmarkStart w:id="198" w:name="_Toc464243810"/>
      <w:bookmarkStart w:id="199" w:name="_Toc464332259"/>
      <w:r>
        <w:rPr>
          <w:rFonts w:hint="eastAsia" w:ascii="宋体" w:hAnsi="宋体" w:eastAsia="宋体" w:cs="宋体"/>
        </w:rPr>
        <w:t>6.13.5系统设计说明的更新</w:t>
      </w:r>
      <w:bookmarkEnd w:id="198"/>
      <w:bookmarkEnd w:id="199"/>
    </w:p>
    <w:p>
      <w:pPr>
        <w:ind w:firstLine="420"/>
        <w:rPr>
          <w:rFonts w:eastAsia="宋体"/>
          <w:sz w:val="28"/>
          <w:szCs w:val="28"/>
        </w:rPr>
      </w:pPr>
      <w:r>
        <w:rPr>
          <w:rFonts w:hint="eastAsia" w:ascii="宋体" w:hAnsi="宋体" w:eastAsia="宋体" w:cs="宋体"/>
          <w:sz w:val="28"/>
          <w:szCs w:val="28"/>
        </w:rPr>
        <w:t>在开发和维护的过程中随时进行</w:t>
      </w:r>
    </w:p>
    <w:p>
      <w:pPr>
        <w:pStyle w:val="4"/>
        <w:rPr>
          <w:rFonts w:ascii="宋体" w:hAnsi="宋体" w:eastAsia="宋体" w:cs="宋体"/>
        </w:rPr>
      </w:pPr>
      <w:bookmarkStart w:id="200" w:name="_Toc464332260"/>
      <w:bookmarkStart w:id="201" w:name="_Toc464243811"/>
      <w:r>
        <w:rPr>
          <w:rFonts w:hint="eastAsia" w:ascii="宋体" w:hAnsi="宋体" w:eastAsia="宋体" w:cs="宋体"/>
        </w:rPr>
        <w:t>6.13.6支持手册准备</w:t>
      </w:r>
      <w:bookmarkEnd w:id="200"/>
      <w:bookmarkEnd w:id="201"/>
    </w:p>
    <w:p>
      <w:pPr>
        <w:ind w:firstLine="420"/>
        <w:rPr>
          <w:rFonts w:eastAsia="宋体"/>
          <w:sz w:val="28"/>
          <w:szCs w:val="28"/>
        </w:rPr>
      </w:pPr>
      <w:r>
        <w:rPr>
          <w:rFonts w:hint="eastAsia" w:ascii="宋体" w:hAnsi="宋体" w:eastAsia="宋体" w:cs="宋体"/>
          <w:sz w:val="28"/>
          <w:szCs w:val="28"/>
        </w:rPr>
        <w:t>小组自行准备用户手册</w:t>
      </w:r>
    </w:p>
    <w:p>
      <w:pPr>
        <w:pStyle w:val="4"/>
        <w:rPr>
          <w:rFonts w:ascii="宋体" w:hAnsi="宋体" w:eastAsia="宋体" w:cs="宋体"/>
        </w:rPr>
      </w:pPr>
      <w:bookmarkStart w:id="202" w:name="_Toc464243812"/>
      <w:bookmarkStart w:id="203" w:name="_Toc464332261"/>
      <w:r>
        <w:rPr>
          <w:rFonts w:hint="eastAsia" w:ascii="宋体" w:hAnsi="宋体" w:eastAsia="宋体" w:cs="宋体"/>
        </w:rPr>
        <w:t>6.13.7到指定支持现场的移交</w:t>
      </w:r>
      <w:bookmarkEnd w:id="202"/>
      <w:bookmarkEnd w:id="203"/>
    </w:p>
    <w:p>
      <w:pPr>
        <w:pStyle w:val="4"/>
        <w:rPr>
          <w:rFonts w:ascii="宋体" w:hAnsi="宋体" w:eastAsia="宋体" w:cs="宋体"/>
        </w:rPr>
      </w:pPr>
      <w:bookmarkStart w:id="204" w:name="_Toc464243813"/>
      <w:bookmarkStart w:id="205" w:name="_Toc464332262"/>
      <w:r>
        <w:rPr>
          <w:rFonts w:hint="eastAsia" w:ascii="宋体" w:hAnsi="宋体" w:eastAsia="宋体" w:cs="宋体"/>
        </w:rPr>
        <w:t>6.13.</w:t>
      </w:r>
      <w:r>
        <w:rPr>
          <w:rFonts w:ascii="宋体" w:hAnsi="宋体" w:eastAsia="宋体" w:cs="宋体"/>
        </w:rPr>
        <w:t>8</w:t>
      </w:r>
      <w:r>
        <w:rPr>
          <w:rFonts w:hint="eastAsia" w:ascii="宋体" w:hAnsi="宋体" w:eastAsia="宋体" w:cs="宋体"/>
        </w:rPr>
        <w:t xml:space="preserve"> 非移交的产品</w:t>
      </w:r>
      <w:bookmarkEnd w:id="204"/>
      <w:bookmarkEnd w:id="205"/>
    </w:p>
    <w:p/>
    <w:p>
      <w:pPr>
        <w:pStyle w:val="3"/>
        <w:rPr>
          <w:rFonts w:ascii="宋体" w:hAnsi="宋体" w:eastAsia="宋体" w:cs="宋体"/>
        </w:rPr>
      </w:pPr>
      <w:bookmarkStart w:id="206" w:name="_Toc464243814"/>
      <w:bookmarkStart w:id="207" w:name="_Toc464332263"/>
      <w:r>
        <w:rPr>
          <w:rFonts w:hint="eastAsia" w:ascii="宋体" w:hAnsi="宋体" w:eastAsia="宋体" w:cs="宋体"/>
        </w:rPr>
        <w:t>6.14软件配置管理</w:t>
      </w:r>
      <w:bookmarkEnd w:id="206"/>
      <w:bookmarkEnd w:id="207"/>
    </w:p>
    <w:p>
      <w:pPr>
        <w:ind w:firstLine="420"/>
        <w:rPr>
          <w:rFonts w:eastAsia="宋体"/>
          <w:sz w:val="28"/>
          <w:szCs w:val="28"/>
        </w:rPr>
      </w:pPr>
      <w:r>
        <w:rPr>
          <w:rFonts w:hint="eastAsia" w:eastAsia="宋体"/>
          <w:sz w:val="28"/>
          <w:szCs w:val="28"/>
        </w:rPr>
        <w:t>是一组管理变更的活动</w:t>
      </w:r>
    </w:p>
    <w:p>
      <w:pPr>
        <w:pStyle w:val="4"/>
        <w:rPr>
          <w:rFonts w:ascii="宋体" w:hAnsi="宋体" w:eastAsia="宋体" w:cs="宋体"/>
        </w:rPr>
      </w:pPr>
      <w:bookmarkStart w:id="208" w:name="_Toc464243815"/>
      <w:bookmarkStart w:id="209" w:name="_Toc464332264"/>
      <w:r>
        <w:rPr>
          <w:rFonts w:hint="eastAsia" w:ascii="宋体" w:hAnsi="宋体" w:eastAsia="宋体" w:cs="宋体"/>
        </w:rPr>
        <w:t>6.14.1配置标识</w:t>
      </w:r>
      <w:bookmarkEnd w:id="208"/>
      <w:bookmarkEnd w:id="209"/>
    </w:p>
    <w:p>
      <w:pPr>
        <w:ind w:firstLine="420"/>
        <w:rPr>
          <w:rFonts w:ascii="宋体" w:hAnsi="宋体" w:eastAsia="宋体" w:cs="宋体"/>
          <w:sz w:val="28"/>
          <w:szCs w:val="28"/>
        </w:rPr>
      </w:pPr>
      <w:r>
        <w:rPr>
          <w:rFonts w:hint="eastAsia" w:ascii="宋体" w:hAnsi="宋体" w:eastAsia="宋体" w:cs="宋体"/>
          <w:sz w:val="28"/>
          <w:szCs w:val="28"/>
        </w:rPr>
        <w:t>配置标识是定义各类配置项、建立各种基线、描述相关软件配置及其文档的过程。</w:t>
      </w:r>
    </w:p>
    <w:p>
      <w:pPr>
        <w:ind w:firstLine="420"/>
        <w:rPr>
          <w:rFonts w:ascii="宋体" w:hAnsi="宋体" w:eastAsia="宋体" w:cs="宋体"/>
          <w:sz w:val="28"/>
          <w:szCs w:val="28"/>
        </w:rPr>
      </w:pPr>
      <w:r>
        <w:rPr>
          <w:rFonts w:hint="eastAsia" w:ascii="宋体" w:hAnsi="宋体" w:eastAsia="宋体" w:cs="宋体"/>
          <w:sz w:val="28"/>
          <w:szCs w:val="28"/>
        </w:rPr>
        <w:t>配置标识分为三个步骤：</w:t>
      </w:r>
    </w:p>
    <w:p>
      <w:pPr>
        <w:ind w:firstLine="420"/>
        <w:rPr>
          <w:rFonts w:ascii="宋体" w:hAnsi="宋体" w:eastAsia="宋体" w:cs="宋体"/>
          <w:sz w:val="28"/>
          <w:szCs w:val="28"/>
        </w:rPr>
      </w:pPr>
      <w:r>
        <w:rPr>
          <w:rFonts w:hint="eastAsia" w:ascii="宋体" w:hAnsi="宋体" w:eastAsia="宋体" w:cs="宋体"/>
          <w:sz w:val="28"/>
          <w:szCs w:val="28"/>
        </w:rPr>
        <w:t>1、将软件分组成一系列软件配置项</w:t>
      </w:r>
    </w:p>
    <w:p>
      <w:pPr>
        <w:ind w:firstLine="420"/>
        <w:rPr>
          <w:rFonts w:ascii="宋体" w:hAnsi="宋体" w:eastAsia="宋体" w:cs="宋体"/>
          <w:sz w:val="28"/>
          <w:szCs w:val="28"/>
        </w:rPr>
      </w:pPr>
      <w:r>
        <w:rPr>
          <w:rFonts w:hint="eastAsia" w:ascii="宋体" w:hAnsi="宋体" w:eastAsia="宋体" w:cs="宋体"/>
          <w:sz w:val="28"/>
          <w:szCs w:val="28"/>
        </w:rPr>
        <w:t>2、定义对配置项命名规则</w:t>
      </w:r>
    </w:p>
    <w:p>
      <w:pPr>
        <w:ind w:firstLine="420"/>
        <w:rPr>
          <w:rFonts w:ascii="宋体" w:hAnsi="宋体" w:eastAsia="宋体" w:cs="宋体"/>
          <w:sz w:val="28"/>
          <w:szCs w:val="28"/>
        </w:rPr>
      </w:pPr>
      <w:r>
        <w:rPr>
          <w:rFonts w:hint="eastAsia" w:ascii="宋体" w:hAnsi="宋体" w:eastAsia="宋体" w:cs="宋体"/>
          <w:sz w:val="28"/>
          <w:szCs w:val="28"/>
        </w:rPr>
        <w:t>3、对配置项的描述文档（功能，性能，物理特性等）</w:t>
      </w:r>
    </w:p>
    <w:p>
      <w:pPr>
        <w:ind w:firstLine="420"/>
        <w:rPr>
          <w:rFonts w:ascii="宋体" w:hAnsi="宋体" w:eastAsia="宋体" w:cs="宋体"/>
          <w:sz w:val="28"/>
          <w:szCs w:val="28"/>
        </w:rPr>
      </w:pPr>
      <w:r>
        <w:rPr>
          <w:rFonts w:hint="eastAsia" w:ascii="宋体" w:hAnsi="宋体" w:eastAsia="宋体" w:cs="宋体"/>
          <w:sz w:val="28"/>
          <w:szCs w:val="28"/>
        </w:rPr>
        <w:t>配置标识是指为了方便对软件配置的各个片段进行管理，必须对每一个配置项进行标识。其原则为：</w:t>
      </w:r>
    </w:p>
    <w:p>
      <w:pPr>
        <w:ind w:firstLine="420"/>
        <w:rPr>
          <w:rFonts w:ascii="宋体" w:hAnsi="宋体" w:eastAsia="宋体" w:cs="宋体"/>
          <w:sz w:val="28"/>
          <w:szCs w:val="28"/>
        </w:rPr>
      </w:pPr>
      <w:r>
        <w:rPr>
          <w:rFonts w:hint="eastAsia" w:ascii="宋体" w:hAnsi="宋体" w:eastAsia="宋体" w:cs="宋体"/>
          <w:sz w:val="28"/>
          <w:szCs w:val="28"/>
        </w:rPr>
        <w:t>(1)用易于理解和推测的方式定义文件的标识；</w:t>
      </w:r>
    </w:p>
    <w:p>
      <w:pPr>
        <w:ind w:firstLine="420"/>
        <w:rPr>
          <w:rFonts w:ascii="宋体" w:hAnsi="宋体" w:eastAsia="宋体" w:cs="宋体"/>
          <w:sz w:val="28"/>
          <w:szCs w:val="28"/>
        </w:rPr>
      </w:pPr>
      <w:r>
        <w:rPr>
          <w:rFonts w:hint="eastAsia" w:ascii="宋体" w:hAnsi="宋体" w:eastAsia="宋体" w:cs="宋体"/>
          <w:sz w:val="28"/>
          <w:szCs w:val="28"/>
        </w:rPr>
        <w:t>(2)当需要修改时，提供进行修改和跟踪它们的方法；</w:t>
      </w:r>
    </w:p>
    <w:p>
      <w:pPr>
        <w:ind w:firstLine="420"/>
        <w:rPr>
          <w:rFonts w:ascii="宋体" w:hAnsi="宋体" w:eastAsia="宋体" w:cs="宋体"/>
          <w:sz w:val="28"/>
          <w:szCs w:val="28"/>
        </w:rPr>
      </w:pPr>
      <w:r>
        <w:rPr>
          <w:rFonts w:hint="eastAsia" w:ascii="宋体" w:hAnsi="宋体" w:eastAsia="宋体" w:cs="宋体"/>
          <w:sz w:val="28"/>
          <w:szCs w:val="28"/>
        </w:rPr>
        <w:t>(3)为了便于控制与管理，要隐含如下内容：配置项内容、版本、完成时间等。</w:t>
      </w:r>
    </w:p>
    <w:p>
      <w:pPr>
        <w:pStyle w:val="4"/>
        <w:rPr>
          <w:rFonts w:ascii="宋体" w:hAnsi="宋体" w:eastAsia="宋体" w:cs="宋体"/>
        </w:rPr>
      </w:pPr>
      <w:bookmarkStart w:id="210" w:name="_Toc464243816"/>
      <w:bookmarkStart w:id="211" w:name="_Toc464332265"/>
      <w:r>
        <w:rPr>
          <w:rFonts w:hint="eastAsia" w:ascii="宋体" w:hAnsi="宋体" w:eastAsia="宋体" w:cs="宋体"/>
        </w:rPr>
        <w:t>6.14.2配置控制</w:t>
      </w:r>
      <w:bookmarkEnd w:id="210"/>
      <w:bookmarkEnd w:id="211"/>
    </w:p>
    <w:p>
      <w:pPr>
        <w:ind w:firstLine="420"/>
        <w:rPr>
          <w:rFonts w:ascii="宋体" w:hAnsi="宋体" w:eastAsia="宋体" w:cs="宋体"/>
          <w:sz w:val="28"/>
          <w:szCs w:val="28"/>
        </w:rPr>
      </w:pPr>
      <w:r>
        <w:rPr>
          <w:rFonts w:hint="eastAsia" w:ascii="宋体" w:hAnsi="宋体" w:eastAsia="宋体" w:cs="宋体"/>
          <w:sz w:val="28"/>
          <w:szCs w:val="28"/>
        </w:rPr>
        <w:t>配置控制是对配置项的变更申请进行初始化、评估、协调、实现，包括将通过和实现的变更加入到基线中的更改控制过程。包括成本/效益分析、决定是否进行变更、实施变更、审查、检入。</w:t>
      </w:r>
    </w:p>
    <w:p>
      <w:pPr>
        <w:pStyle w:val="4"/>
        <w:rPr>
          <w:rFonts w:ascii="宋体" w:hAnsi="宋体" w:eastAsia="宋体" w:cs="宋体"/>
        </w:rPr>
      </w:pPr>
      <w:bookmarkStart w:id="212" w:name="_Toc464332266"/>
      <w:bookmarkStart w:id="213" w:name="_Toc464243817"/>
      <w:r>
        <w:rPr>
          <w:rFonts w:hint="eastAsia" w:ascii="宋体" w:hAnsi="宋体" w:eastAsia="宋体" w:cs="宋体"/>
        </w:rPr>
        <w:t>6.14.3配置状态统计</w:t>
      </w:r>
      <w:bookmarkEnd w:id="212"/>
      <w:bookmarkEnd w:id="213"/>
    </w:p>
    <w:p>
      <w:pPr>
        <w:ind w:firstLine="420"/>
        <w:rPr>
          <w:rFonts w:ascii="宋体" w:hAnsi="宋体" w:eastAsia="宋体" w:cs="宋体"/>
          <w:sz w:val="28"/>
          <w:szCs w:val="28"/>
        </w:rPr>
      </w:pPr>
      <w:r>
        <w:rPr>
          <w:rFonts w:hint="eastAsia" w:ascii="宋体" w:hAnsi="宋体" w:eastAsia="宋体" w:cs="宋体"/>
          <w:sz w:val="28"/>
          <w:szCs w:val="28"/>
        </w:rPr>
        <w:t>是跟踪对软件的更改的过程，它保证对正在进行和已完成的变更进行记录、监视并通报。用以跟踪对已建立基线的需求、源代码、数据，以及相关文档的更改。</w:t>
      </w:r>
    </w:p>
    <w:p>
      <w:pPr>
        <w:ind w:firstLine="420"/>
        <w:rPr>
          <w:rFonts w:ascii="宋体" w:hAnsi="宋体" w:eastAsia="宋体" w:cs="宋体"/>
          <w:sz w:val="28"/>
          <w:szCs w:val="28"/>
        </w:rPr>
      </w:pPr>
      <w:r>
        <w:rPr>
          <w:rFonts w:hint="eastAsia" w:ascii="宋体" w:hAnsi="宋体" w:eastAsia="宋体" w:cs="宋体"/>
          <w:sz w:val="28"/>
          <w:szCs w:val="28"/>
        </w:rPr>
        <w:t>1、配置状态记录</w:t>
      </w:r>
    </w:p>
    <w:p>
      <w:pPr>
        <w:ind w:firstLine="420"/>
        <w:rPr>
          <w:rFonts w:ascii="宋体" w:hAnsi="宋体" w:eastAsia="宋体" w:cs="宋体"/>
          <w:sz w:val="28"/>
          <w:szCs w:val="28"/>
        </w:rPr>
      </w:pPr>
      <w:r>
        <w:rPr>
          <w:rFonts w:hint="eastAsia" w:ascii="宋体" w:hAnsi="宋体" w:eastAsia="宋体" w:cs="宋体"/>
          <w:sz w:val="28"/>
          <w:szCs w:val="28"/>
        </w:rPr>
        <w:t>2、编制配置状态报告：软件配置项的状态、变更申请和已批准的变更实现情况</w:t>
      </w:r>
    </w:p>
    <w:p>
      <w:pPr>
        <w:ind w:firstLine="420"/>
        <w:rPr>
          <w:rFonts w:ascii="宋体" w:hAnsi="宋体" w:eastAsia="宋体" w:cs="宋体"/>
          <w:sz w:val="28"/>
          <w:szCs w:val="28"/>
        </w:rPr>
      </w:pPr>
      <w:r>
        <w:rPr>
          <w:rFonts w:hint="eastAsia" w:ascii="宋体" w:hAnsi="宋体" w:eastAsia="宋体" w:cs="宋体"/>
          <w:sz w:val="28"/>
          <w:szCs w:val="28"/>
        </w:rPr>
        <w:t>3、配置状态发布：通知相关管理人员和软件工程师</w:t>
      </w:r>
    </w:p>
    <w:p>
      <w:pPr>
        <w:pStyle w:val="4"/>
        <w:rPr>
          <w:rFonts w:ascii="宋体" w:hAnsi="宋体" w:eastAsia="宋体" w:cs="宋体"/>
        </w:rPr>
      </w:pPr>
      <w:bookmarkStart w:id="214" w:name="_Toc464332267"/>
      <w:bookmarkStart w:id="215" w:name="_Toc464243818"/>
      <w:r>
        <w:rPr>
          <w:rFonts w:hint="eastAsia" w:ascii="宋体" w:hAnsi="宋体" w:eastAsia="宋体" w:cs="宋体"/>
        </w:rPr>
        <w:t>6.14.4配置审核</w:t>
      </w:r>
      <w:bookmarkEnd w:id="214"/>
      <w:bookmarkEnd w:id="215"/>
    </w:p>
    <w:p>
      <w:pPr>
        <w:widowControl/>
        <w:ind w:firstLine="420"/>
        <w:jc w:val="left"/>
        <w:rPr>
          <w:rFonts w:ascii="宋体" w:hAnsi="宋体" w:eastAsia="宋体" w:cs="宋体"/>
          <w:color w:val="000000"/>
          <w:sz w:val="28"/>
          <w:szCs w:val="28"/>
        </w:rPr>
      </w:pPr>
      <w:r>
        <w:rPr>
          <w:rFonts w:hint="eastAsia" w:ascii="宋体" w:hAnsi="宋体" w:eastAsia="宋体" w:cs="宋体"/>
          <w:color w:val="000000"/>
          <w:kern w:val="0"/>
          <w:sz w:val="28"/>
          <w:szCs w:val="28"/>
        </w:rPr>
        <w:t>是验证一个可发布的软件基线是否包含了它应包括的所有内容。包括功能配置审核和物理配置审核。</w:t>
      </w:r>
    </w:p>
    <w:p>
      <w:pPr>
        <w:widowControl/>
        <w:ind w:firstLine="420"/>
        <w:jc w:val="left"/>
        <w:rPr>
          <w:rFonts w:ascii="宋体" w:hAnsi="宋体" w:eastAsia="宋体" w:cs="宋体"/>
          <w:color w:val="000000"/>
          <w:sz w:val="28"/>
          <w:szCs w:val="28"/>
        </w:rPr>
      </w:pPr>
      <w:r>
        <w:rPr>
          <w:rFonts w:hint="eastAsia" w:ascii="宋体" w:hAnsi="宋体" w:eastAsia="宋体" w:cs="宋体"/>
          <w:color w:val="000000"/>
          <w:kern w:val="0"/>
          <w:sz w:val="28"/>
          <w:szCs w:val="28"/>
        </w:rPr>
        <w:t>1、功能配置审核：确认软件已通过测试并满足基线规定的需求说明，保证正确性。</w:t>
      </w:r>
    </w:p>
    <w:p>
      <w:pPr>
        <w:widowControl/>
        <w:ind w:firstLine="420"/>
        <w:jc w:val="left"/>
        <w:rPr>
          <w:rFonts w:ascii="宋体" w:hAnsi="宋体" w:eastAsia="宋体" w:cs="宋体"/>
          <w:color w:val="000000"/>
          <w:sz w:val="28"/>
          <w:szCs w:val="28"/>
        </w:rPr>
      </w:pPr>
      <w:r>
        <w:rPr>
          <w:rFonts w:hint="eastAsia" w:ascii="宋体" w:hAnsi="宋体" w:eastAsia="宋体" w:cs="宋体"/>
          <w:color w:val="000000"/>
          <w:kern w:val="0"/>
          <w:sz w:val="28"/>
          <w:szCs w:val="28"/>
        </w:rPr>
        <w:t>2、物理配置审核：确认将发布的软件包含了所有必需的组成部分（代码、文档、数据），保证完整性</w:t>
      </w:r>
    </w:p>
    <w:p>
      <w:pPr>
        <w:widowControl/>
        <w:ind w:firstLine="420"/>
        <w:jc w:val="left"/>
        <w:rPr>
          <w:rFonts w:ascii="宋体" w:hAnsi="宋体" w:eastAsia="宋体" w:cs="宋体"/>
          <w:color w:val="000000"/>
          <w:sz w:val="28"/>
          <w:szCs w:val="28"/>
        </w:rPr>
      </w:pPr>
      <w:r>
        <w:rPr>
          <w:rFonts w:hint="eastAsia" w:ascii="宋体" w:hAnsi="宋体" w:eastAsia="宋体" w:cs="宋体"/>
          <w:color w:val="000000"/>
          <w:kern w:val="0"/>
          <w:sz w:val="28"/>
          <w:szCs w:val="28"/>
        </w:rPr>
        <w:t>判断变更是否正确完成，需进行正式技术审核和软件配置审核</w:t>
      </w:r>
    </w:p>
    <w:p>
      <w:pPr>
        <w:widowControl/>
        <w:ind w:firstLine="420"/>
        <w:jc w:val="left"/>
        <w:rPr>
          <w:rFonts w:ascii="宋体" w:hAnsi="宋体" w:eastAsia="宋体" w:cs="宋体"/>
          <w:color w:val="000000"/>
          <w:sz w:val="28"/>
          <w:szCs w:val="28"/>
        </w:rPr>
      </w:pPr>
      <w:r>
        <w:rPr>
          <w:rFonts w:hint="eastAsia" w:ascii="宋体" w:hAnsi="宋体" w:eastAsia="宋体" w:cs="宋体"/>
          <w:color w:val="000000"/>
          <w:kern w:val="0"/>
          <w:sz w:val="28"/>
          <w:szCs w:val="28"/>
        </w:rPr>
        <w:t>1、正式技术审核：检查已完成修改的软件配置对象的技术正确性</w:t>
      </w:r>
    </w:p>
    <w:p>
      <w:pPr>
        <w:pStyle w:val="19"/>
        <w:widowControl/>
        <w:spacing w:beforeAutospacing="0" w:afterAutospacing="0"/>
        <w:ind w:firstLine="420"/>
        <w:rPr>
          <w:sz w:val="28"/>
          <w:szCs w:val="28"/>
        </w:rPr>
      </w:pPr>
      <w:r>
        <w:rPr>
          <w:rFonts w:hint="eastAsia" w:ascii="宋体" w:hAnsi="宋体" w:eastAsia="宋体" w:cs="宋体"/>
          <w:color w:val="000000"/>
          <w:sz w:val="28"/>
          <w:szCs w:val="28"/>
        </w:rPr>
        <w:t>2、软件配置审核：各项产品在技术上和管理上的完整性。</w:t>
      </w:r>
    </w:p>
    <w:p/>
    <w:p>
      <w:pPr>
        <w:pStyle w:val="4"/>
        <w:rPr>
          <w:rFonts w:ascii="宋体" w:hAnsi="宋体" w:eastAsia="宋体" w:cs="宋体"/>
        </w:rPr>
      </w:pPr>
      <w:bookmarkStart w:id="216" w:name="_Toc464332268"/>
      <w:bookmarkStart w:id="217" w:name="_Toc464243819"/>
      <w:r>
        <w:rPr>
          <w:rFonts w:hint="eastAsia" w:ascii="宋体" w:hAnsi="宋体" w:eastAsia="宋体" w:cs="宋体"/>
        </w:rPr>
        <w:t>6.14.5发行管理和交付</w:t>
      </w:r>
      <w:bookmarkEnd w:id="216"/>
      <w:bookmarkEnd w:id="217"/>
    </w:p>
    <w:p>
      <w:pPr>
        <w:pStyle w:val="3"/>
        <w:rPr>
          <w:rFonts w:ascii="宋体" w:hAnsi="宋体" w:eastAsia="宋体" w:cs="宋体"/>
        </w:rPr>
      </w:pPr>
      <w:bookmarkStart w:id="218" w:name="_Toc464243820"/>
      <w:bookmarkStart w:id="219" w:name="_Toc464332269"/>
      <w:r>
        <w:rPr>
          <w:rFonts w:hint="eastAsia" w:ascii="宋体" w:hAnsi="宋体" w:eastAsia="宋体" w:cs="宋体"/>
        </w:rPr>
        <w:t>6.15软件产品评估</w:t>
      </w:r>
      <w:bookmarkEnd w:id="218"/>
      <w:bookmarkEnd w:id="219"/>
    </w:p>
    <w:p>
      <w:pPr>
        <w:pStyle w:val="4"/>
        <w:rPr>
          <w:rFonts w:ascii="宋体" w:hAnsi="宋体" w:eastAsia="宋体" w:cs="宋体"/>
        </w:rPr>
      </w:pPr>
      <w:bookmarkStart w:id="220" w:name="_Toc464243821"/>
      <w:bookmarkStart w:id="221" w:name="_Toc464332270"/>
      <w:r>
        <w:rPr>
          <w:rFonts w:hint="eastAsia" w:ascii="宋体" w:hAnsi="宋体" w:eastAsia="宋体" w:cs="宋体"/>
        </w:rPr>
        <w:t>6.15.1中间阶段的和最终的软件产品评估</w:t>
      </w:r>
      <w:bookmarkEnd w:id="220"/>
      <w:bookmarkEnd w:id="221"/>
    </w:p>
    <w:p>
      <w:pPr>
        <w:pStyle w:val="4"/>
        <w:rPr>
          <w:rFonts w:ascii="宋体" w:hAnsi="宋体" w:eastAsia="宋体" w:cs="宋体"/>
        </w:rPr>
      </w:pPr>
      <w:bookmarkStart w:id="222" w:name="_Toc464243822"/>
      <w:bookmarkStart w:id="223" w:name="_Toc464332271"/>
      <w:r>
        <w:rPr>
          <w:rFonts w:hint="eastAsia" w:ascii="宋体" w:hAnsi="宋体" w:eastAsia="宋体" w:cs="宋体"/>
        </w:rPr>
        <w:t>6.15.2软件产品评估记录（包括所记录的具体条目）</w:t>
      </w:r>
      <w:bookmarkEnd w:id="222"/>
      <w:bookmarkEnd w:id="223"/>
    </w:p>
    <w:p>
      <w:pPr>
        <w:ind w:firstLine="420"/>
        <w:rPr>
          <w:rFonts w:eastAsia="宋体"/>
          <w:sz w:val="28"/>
          <w:szCs w:val="28"/>
        </w:rPr>
      </w:pPr>
      <w:r>
        <w:rPr>
          <w:rFonts w:hint="eastAsia" w:ascii="宋体" w:hAnsi="宋体" w:eastAsia="宋体" w:cs="宋体"/>
          <w:sz w:val="28"/>
          <w:szCs w:val="28"/>
        </w:rPr>
        <w:t>将评估人员的评估记录完整、详细、真实地记录在开发文档中</w:t>
      </w:r>
    </w:p>
    <w:p>
      <w:pPr>
        <w:pStyle w:val="4"/>
        <w:rPr>
          <w:rFonts w:ascii="宋体" w:hAnsi="宋体" w:eastAsia="宋体" w:cs="宋体"/>
        </w:rPr>
      </w:pPr>
      <w:bookmarkStart w:id="224" w:name="_Toc464332272"/>
      <w:bookmarkStart w:id="225" w:name="_Toc464243823"/>
      <w:r>
        <w:rPr>
          <w:rFonts w:hint="eastAsia" w:ascii="宋体" w:hAnsi="宋体" w:eastAsia="宋体" w:cs="宋体"/>
        </w:rPr>
        <w:t>6.15.3软件产品评估的独立性</w:t>
      </w:r>
      <w:bookmarkEnd w:id="224"/>
      <w:bookmarkEnd w:id="225"/>
    </w:p>
    <w:p>
      <w:pPr>
        <w:ind w:firstLine="420"/>
        <w:rPr>
          <w:rFonts w:eastAsia="宋体"/>
          <w:sz w:val="28"/>
          <w:szCs w:val="28"/>
        </w:rPr>
      </w:pPr>
      <w:r>
        <w:rPr>
          <w:rFonts w:hint="eastAsia" w:ascii="宋体" w:hAnsi="宋体" w:eastAsia="宋体" w:cs="宋体"/>
          <w:sz w:val="28"/>
          <w:szCs w:val="28"/>
        </w:rPr>
        <w:t>评估人员与不应该来自开发人员</w:t>
      </w:r>
    </w:p>
    <w:p>
      <w:pPr>
        <w:pStyle w:val="3"/>
        <w:rPr>
          <w:rFonts w:ascii="宋体" w:hAnsi="宋体" w:eastAsia="宋体" w:cs="宋体"/>
        </w:rPr>
      </w:pPr>
      <w:bookmarkStart w:id="226" w:name="_Toc464332273"/>
      <w:bookmarkStart w:id="227" w:name="_Toc464243824"/>
      <w:r>
        <w:rPr>
          <w:rFonts w:hint="eastAsia" w:ascii="宋体" w:hAnsi="宋体" w:eastAsia="宋体" w:cs="宋体"/>
        </w:rPr>
        <w:t>6.16软件质量保证</w:t>
      </w:r>
      <w:bookmarkEnd w:id="226"/>
      <w:bookmarkEnd w:id="227"/>
    </w:p>
    <w:p>
      <w:pPr>
        <w:pStyle w:val="4"/>
        <w:rPr>
          <w:rFonts w:ascii="宋体" w:hAnsi="宋体" w:eastAsia="宋体" w:cs="宋体"/>
        </w:rPr>
      </w:pPr>
      <w:bookmarkStart w:id="228" w:name="_Toc464332274"/>
      <w:bookmarkStart w:id="229" w:name="_Toc464243825"/>
      <w:r>
        <w:rPr>
          <w:rFonts w:hint="eastAsia" w:ascii="宋体" w:hAnsi="宋体" w:eastAsia="宋体" w:cs="宋体"/>
        </w:rPr>
        <w:t>6.16.1软件质量保证评估</w:t>
      </w:r>
      <w:bookmarkEnd w:id="228"/>
      <w:bookmarkEnd w:id="229"/>
    </w:p>
    <w:p>
      <w:pPr>
        <w:ind w:firstLine="420"/>
        <w:rPr>
          <w:rFonts w:ascii="宋体" w:hAnsi="宋体" w:eastAsia="宋体" w:cs="宋体"/>
          <w:sz w:val="28"/>
          <w:szCs w:val="28"/>
        </w:rPr>
      </w:pPr>
      <w:r>
        <w:rPr>
          <w:rFonts w:hint="eastAsia" w:ascii="宋体" w:hAnsi="宋体" w:eastAsia="宋体" w:cs="宋体"/>
          <w:sz w:val="28"/>
          <w:szCs w:val="28"/>
        </w:rPr>
        <w:t>评估和以下几点相关：</w:t>
      </w:r>
    </w:p>
    <w:p>
      <w:pPr>
        <w:numPr>
          <w:ilvl w:val="0"/>
          <w:numId w:val="8"/>
        </w:numPr>
        <w:ind w:firstLine="420"/>
        <w:rPr>
          <w:rFonts w:ascii="宋体" w:hAnsi="宋体" w:eastAsia="宋体" w:cs="宋体"/>
          <w:sz w:val="28"/>
          <w:szCs w:val="28"/>
        </w:rPr>
      </w:pPr>
      <w:r>
        <w:rPr>
          <w:rFonts w:hint="eastAsia" w:ascii="宋体" w:hAnsi="宋体" w:eastAsia="宋体" w:cs="宋体"/>
          <w:sz w:val="28"/>
          <w:szCs w:val="28"/>
        </w:rPr>
        <w:t>标准：IEEE,ISO及其他标准化组织制定了一系列广泛的软工标准和相关文档</w:t>
      </w:r>
    </w:p>
    <w:p>
      <w:pPr>
        <w:numPr>
          <w:ilvl w:val="0"/>
          <w:numId w:val="8"/>
        </w:numPr>
        <w:ind w:firstLine="420"/>
        <w:rPr>
          <w:rFonts w:ascii="宋体" w:hAnsi="宋体" w:eastAsia="宋体" w:cs="宋体"/>
          <w:sz w:val="28"/>
          <w:szCs w:val="28"/>
        </w:rPr>
      </w:pPr>
      <w:r>
        <w:rPr>
          <w:rFonts w:hint="eastAsia" w:ascii="宋体" w:hAnsi="宋体" w:eastAsia="宋体" w:cs="宋体"/>
          <w:sz w:val="28"/>
          <w:szCs w:val="28"/>
        </w:rPr>
        <w:t>评审和审核：评审由软件工程师执行，目的是发全错误。审核由软工质量保证人员执行，意在确保 软工工作遵循质量标准。</w:t>
      </w:r>
    </w:p>
    <w:p>
      <w:pPr>
        <w:numPr>
          <w:ilvl w:val="0"/>
          <w:numId w:val="8"/>
        </w:numPr>
        <w:ind w:firstLine="420"/>
        <w:rPr>
          <w:rFonts w:ascii="宋体" w:hAnsi="宋体" w:eastAsia="宋体" w:cs="宋体"/>
          <w:sz w:val="28"/>
          <w:szCs w:val="28"/>
        </w:rPr>
      </w:pPr>
      <w:r>
        <w:rPr>
          <w:rFonts w:hint="eastAsia" w:ascii="宋体" w:hAnsi="宋体" w:eastAsia="宋体" w:cs="宋体"/>
          <w:sz w:val="28"/>
          <w:szCs w:val="28"/>
        </w:rPr>
        <w:t>测试：目标为发现错误</w:t>
      </w:r>
    </w:p>
    <w:p>
      <w:pPr>
        <w:numPr>
          <w:ilvl w:val="0"/>
          <w:numId w:val="8"/>
        </w:numPr>
        <w:ind w:firstLine="420"/>
        <w:rPr>
          <w:rFonts w:ascii="宋体" w:hAnsi="宋体" w:eastAsia="宋体" w:cs="宋体"/>
          <w:sz w:val="28"/>
          <w:szCs w:val="28"/>
        </w:rPr>
      </w:pPr>
      <w:r>
        <w:rPr>
          <w:rFonts w:hint="eastAsia" w:ascii="宋体" w:hAnsi="宋体" w:eastAsia="宋体" w:cs="宋体"/>
          <w:sz w:val="28"/>
          <w:szCs w:val="28"/>
        </w:rPr>
        <w:t>错误、缺陷收集和分析：分析错误和缺陷如何引入，如何消除</w:t>
      </w:r>
    </w:p>
    <w:p/>
    <w:p>
      <w:pPr>
        <w:pStyle w:val="4"/>
        <w:rPr>
          <w:rFonts w:ascii="宋体" w:hAnsi="宋体" w:eastAsia="宋体" w:cs="宋体"/>
        </w:rPr>
      </w:pPr>
      <w:bookmarkStart w:id="230" w:name="_Toc464243826"/>
      <w:bookmarkStart w:id="231" w:name="_Toc464332275"/>
      <w:r>
        <w:rPr>
          <w:rFonts w:hint="eastAsia" w:ascii="宋体" w:hAnsi="宋体" w:eastAsia="宋体" w:cs="宋体"/>
        </w:rPr>
        <w:t>6.16.2软件质量保证记录、包括所记录的具体条目</w:t>
      </w:r>
      <w:bookmarkEnd w:id="230"/>
      <w:bookmarkEnd w:id="231"/>
    </w:p>
    <w:p>
      <w:pPr>
        <w:ind w:firstLine="420"/>
        <w:rPr>
          <w:rFonts w:eastAsia="宋体"/>
          <w:sz w:val="28"/>
          <w:szCs w:val="28"/>
        </w:rPr>
      </w:pPr>
      <w:r>
        <w:rPr>
          <w:rFonts w:hint="eastAsia" w:ascii="宋体" w:hAnsi="宋体" w:eastAsia="宋体" w:cs="宋体"/>
          <w:sz w:val="28"/>
          <w:szCs w:val="28"/>
        </w:rPr>
        <w:t>标准记录、测试记录、缺陷记录、错误记录、变更记录、安全和风险记录，保证真实、详细和完整</w:t>
      </w:r>
    </w:p>
    <w:p>
      <w:pPr>
        <w:rPr>
          <w:sz w:val="28"/>
          <w:szCs w:val="28"/>
        </w:rPr>
      </w:pPr>
    </w:p>
    <w:p>
      <w:pPr>
        <w:pStyle w:val="4"/>
        <w:rPr>
          <w:rFonts w:ascii="宋体" w:hAnsi="宋体" w:eastAsia="宋体" w:cs="宋体"/>
        </w:rPr>
      </w:pPr>
      <w:bookmarkStart w:id="232" w:name="_Toc464243827"/>
      <w:bookmarkStart w:id="233" w:name="_Toc464332276"/>
      <w:r>
        <w:rPr>
          <w:rFonts w:hint="eastAsia" w:ascii="宋体" w:hAnsi="宋体" w:eastAsia="宋体" w:cs="宋体"/>
        </w:rPr>
        <w:t>6.16.3软件质量保证的独立性</w:t>
      </w:r>
      <w:bookmarkEnd w:id="232"/>
      <w:bookmarkEnd w:id="233"/>
    </w:p>
    <w:p>
      <w:pPr>
        <w:ind w:firstLine="420"/>
        <w:rPr>
          <w:rFonts w:ascii="宋体" w:hAnsi="宋体" w:eastAsia="宋体" w:cs="宋体"/>
          <w:sz w:val="28"/>
          <w:szCs w:val="28"/>
        </w:rPr>
      </w:pPr>
      <w:r>
        <w:rPr>
          <w:rFonts w:hint="eastAsia" w:ascii="宋体" w:hAnsi="宋体" w:eastAsia="宋体" w:cs="宋体"/>
          <w:sz w:val="28"/>
          <w:szCs w:val="28"/>
        </w:rPr>
        <w:t>软件质量保证人员不应该来自软件开发人员</w:t>
      </w:r>
    </w:p>
    <w:p>
      <w:pPr>
        <w:pStyle w:val="3"/>
        <w:rPr>
          <w:rFonts w:ascii="宋体" w:hAnsi="宋体" w:eastAsia="宋体" w:cs="宋体"/>
        </w:rPr>
      </w:pPr>
      <w:bookmarkStart w:id="234" w:name="_Toc464243828"/>
      <w:bookmarkStart w:id="235" w:name="_Toc464332277"/>
      <w:r>
        <w:rPr>
          <w:rFonts w:hint="eastAsia" w:ascii="宋体" w:hAnsi="宋体" w:eastAsia="宋体" w:cs="宋体"/>
        </w:rPr>
        <w:t>6.17问题解决过程（更正活动）</w:t>
      </w:r>
      <w:bookmarkEnd w:id="234"/>
      <w:bookmarkEnd w:id="235"/>
    </w:p>
    <w:p>
      <w:pPr>
        <w:pStyle w:val="4"/>
        <w:rPr>
          <w:rFonts w:ascii="宋体" w:hAnsi="宋体" w:eastAsia="宋体" w:cs="宋体"/>
        </w:rPr>
      </w:pPr>
      <w:bookmarkStart w:id="236" w:name="_Toc464332278"/>
      <w:bookmarkStart w:id="237" w:name="_Toc464243829"/>
      <w:r>
        <w:rPr>
          <w:rFonts w:hint="eastAsia" w:ascii="宋体" w:hAnsi="宋体" w:eastAsia="宋体" w:cs="宋体"/>
        </w:rPr>
        <w:t>6.17.1问题/变更报告</w:t>
      </w:r>
      <w:bookmarkEnd w:id="236"/>
      <w:bookmarkEnd w:id="237"/>
    </w:p>
    <w:p>
      <w:pPr>
        <w:ind w:firstLine="420"/>
        <w:rPr>
          <w:rFonts w:ascii="宋体" w:hAnsi="宋体" w:eastAsia="宋体" w:cs="宋体"/>
          <w:sz w:val="28"/>
          <w:szCs w:val="28"/>
        </w:rPr>
      </w:pPr>
      <w:r>
        <w:rPr>
          <w:rFonts w:hint="eastAsia" w:ascii="宋体" w:hAnsi="宋体" w:eastAsia="宋体" w:cs="宋体"/>
          <w:sz w:val="28"/>
          <w:szCs w:val="28"/>
        </w:rPr>
        <w:t>问题包括质量上的脱离、成本上的脱离和进度上的脱离</w:t>
      </w:r>
    </w:p>
    <w:p>
      <w:pPr>
        <w:ind w:firstLine="420"/>
        <w:rPr>
          <w:rFonts w:ascii="宋体" w:hAnsi="宋体" w:eastAsia="宋体" w:cs="宋体"/>
          <w:sz w:val="28"/>
          <w:szCs w:val="28"/>
        </w:rPr>
      </w:pPr>
      <w:r>
        <w:rPr>
          <w:rFonts w:hint="eastAsia" w:ascii="宋体" w:hAnsi="宋体" w:eastAsia="宋体" w:cs="宋体"/>
          <w:sz w:val="28"/>
          <w:szCs w:val="28"/>
        </w:rPr>
        <w:t>变更主要来自新的业务或市场条件、新的客户需要、企业改组或扩大\缩小规模、预算或进度的限制</w:t>
      </w:r>
    </w:p>
    <w:p>
      <w:pPr>
        <w:ind w:firstLine="420"/>
        <w:rPr>
          <w:rFonts w:ascii="宋体" w:hAnsi="宋体" w:eastAsia="宋体" w:cs="宋体"/>
          <w:sz w:val="28"/>
          <w:szCs w:val="28"/>
        </w:rPr>
      </w:pPr>
      <w:r>
        <w:rPr>
          <w:rFonts w:hint="eastAsia" w:ascii="宋体" w:hAnsi="宋体" w:eastAsia="宋体" w:cs="宋体"/>
          <w:sz w:val="28"/>
          <w:szCs w:val="28"/>
        </w:rPr>
        <w:t>对以上问题和变更必须如实记录</w:t>
      </w:r>
    </w:p>
    <w:p>
      <w:pPr>
        <w:pStyle w:val="4"/>
        <w:rPr>
          <w:rFonts w:ascii="宋体" w:hAnsi="宋体" w:eastAsia="宋体" w:cs="宋体"/>
        </w:rPr>
      </w:pPr>
      <w:bookmarkStart w:id="238" w:name="_Toc464243830"/>
      <w:bookmarkStart w:id="239" w:name="_Toc464332279"/>
      <w:r>
        <w:rPr>
          <w:rFonts w:hint="eastAsia" w:ascii="宋体" w:hAnsi="宋体" w:eastAsia="宋体" w:cs="宋体"/>
        </w:rPr>
        <w:t>6.17.2更正活动系统</w:t>
      </w:r>
      <w:bookmarkEnd w:id="238"/>
      <w:bookmarkEnd w:id="239"/>
    </w:p>
    <w:p>
      <w:pPr>
        <w:ind w:firstLine="420"/>
        <w:rPr>
          <w:rFonts w:ascii="宋体" w:hAnsi="宋体" w:eastAsia="宋体" w:cs="宋体"/>
          <w:sz w:val="28"/>
          <w:szCs w:val="28"/>
        </w:rPr>
      </w:pPr>
      <w:r>
        <w:rPr>
          <w:rFonts w:hint="eastAsia" w:ascii="宋体" w:hAnsi="宋体" w:eastAsia="宋体" w:cs="宋体"/>
          <w:sz w:val="28"/>
          <w:szCs w:val="28"/>
        </w:rPr>
        <w:t>更新的关键在于对问题的分析和解决。</w:t>
      </w:r>
    </w:p>
    <w:p>
      <w:pPr>
        <w:ind w:firstLine="420"/>
        <w:rPr>
          <w:rFonts w:ascii="宋体" w:hAnsi="宋体" w:eastAsia="宋体" w:cs="宋体"/>
          <w:sz w:val="28"/>
          <w:szCs w:val="28"/>
        </w:rPr>
      </w:pPr>
      <w:r>
        <w:rPr>
          <w:rFonts w:hint="eastAsia" w:ascii="宋体" w:hAnsi="宋体" w:eastAsia="宋体" w:cs="宋体"/>
          <w:sz w:val="28"/>
          <w:szCs w:val="28"/>
        </w:rPr>
        <w:t>分析：首先对于问题进行分类，其次要从原因、发生场所、带来影响等角度对问题进行分析。找出真正的原因之后，还要进一步确认是否还会发生类似的问题。</w:t>
      </w:r>
    </w:p>
    <w:p>
      <w:pPr>
        <w:ind w:firstLine="420"/>
        <w:rPr>
          <w:rFonts w:ascii="宋体" w:hAnsi="宋体" w:eastAsia="宋体" w:cs="宋体"/>
          <w:sz w:val="28"/>
          <w:szCs w:val="28"/>
        </w:rPr>
      </w:pPr>
      <w:r>
        <w:rPr>
          <w:rFonts w:hint="eastAsia" w:ascii="宋体" w:hAnsi="宋体" w:eastAsia="宋体" w:cs="宋体"/>
          <w:sz w:val="28"/>
          <w:szCs w:val="28"/>
        </w:rPr>
        <w:t>解决：对于重要性不高的问题，只需和当事人进行协商即可。对于很重要的问题，需要有项目管理者进行决策。明确问题解决的实施者、需要的时间等。</w:t>
      </w:r>
    </w:p>
    <w:p>
      <w:pPr>
        <w:pStyle w:val="3"/>
        <w:rPr>
          <w:rFonts w:ascii="宋体" w:hAnsi="宋体" w:eastAsia="宋体" w:cs="宋体"/>
        </w:rPr>
      </w:pPr>
      <w:bookmarkStart w:id="240" w:name="_Toc464332280"/>
      <w:bookmarkStart w:id="241" w:name="_Toc464243831"/>
      <w:r>
        <w:rPr>
          <w:rFonts w:hint="eastAsia" w:ascii="宋体" w:hAnsi="宋体" w:eastAsia="宋体" w:cs="宋体"/>
        </w:rPr>
        <w:t>6.18联合评审（联合技术评审和联合管理评审）</w:t>
      </w:r>
      <w:bookmarkEnd w:id="240"/>
      <w:bookmarkEnd w:id="241"/>
    </w:p>
    <w:p>
      <w:pPr>
        <w:pStyle w:val="4"/>
        <w:rPr>
          <w:rFonts w:ascii="宋体" w:hAnsi="宋体" w:eastAsia="宋体" w:cs="宋体"/>
        </w:rPr>
      </w:pPr>
      <w:bookmarkStart w:id="242" w:name="_Toc464243832"/>
      <w:bookmarkStart w:id="243" w:name="_Toc464332281"/>
      <w:r>
        <w:rPr>
          <w:rFonts w:hint="eastAsia" w:ascii="宋体" w:hAnsi="宋体" w:eastAsia="宋体" w:cs="宋体"/>
        </w:rPr>
        <w:t>6.18.1联合技术评审包括组建议的评审</w:t>
      </w:r>
      <w:bookmarkEnd w:id="242"/>
      <w:bookmarkEnd w:id="243"/>
    </w:p>
    <w:p>
      <w:pPr>
        <w:ind w:firstLine="420"/>
        <w:rPr>
          <w:rFonts w:ascii="宋体" w:hAnsi="宋体" w:eastAsia="宋体" w:cs="宋体"/>
          <w:sz w:val="28"/>
          <w:szCs w:val="28"/>
        </w:rPr>
      </w:pPr>
      <w:r>
        <w:rPr>
          <w:rFonts w:hint="eastAsia" w:ascii="宋体" w:hAnsi="宋体" w:eastAsia="宋体" w:cs="宋体"/>
          <w:sz w:val="28"/>
          <w:szCs w:val="28"/>
        </w:rPr>
        <w:t>评审目标：</w:t>
      </w:r>
    </w:p>
    <w:p>
      <w:pPr>
        <w:numPr>
          <w:ilvl w:val="0"/>
          <w:numId w:val="9"/>
        </w:numPr>
        <w:ind w:firstLine="420"/>
        <w:rPr>
          <w:rFonts w:ascii="宋体" w:hAnsi="宋体" w:eastAsia="宋体" w:cs="宋体"/>
          <w:sz w:val="28"/>
          <w:szCs w:val="28"/>
        </w:rPr>
      </w:pPr>
      <w:r>
        <w:rPr>
          <w:rFonts w:hint="eastAsia" w:ascii="宋体" w:hAnsi="宋体" w:eastAsia="宋体" w:cs="宋体"/>
          <w:sz w:val="28"/>
          <w:szCs w:val="28"/>
        </w:rPr>
        <w:t>发现软件的任何一种表示形式中的功能、逻辑或实现上的错误</w:t>
      </w:r>
    </w:p>
    <w:p>
      <w:pPr>
        <w:numPr>
          <w:ilvl w:val="0"/>
          <w:numId w:val="9"/>
        </w:numPr>
        <w:ind w:firstLine="420"/>
        <w:rPr>
          <w:rFonts w:ascii="宋体" w:hAnsi="宋体" w:eastAsia="宋体" w:cs="宋体"/>
          <w:sz w:val="28"/>
          <w:szCs w:val="28"/>
        </w:rPr>
      </w:pPr>
      <w:r>
        <w:rPr>
          <w:rFonts w:hint="eastAsia" w:ascii="宋体" w:hAnsi="宋体" w:eastAsia="宋体" w:cs="宋体"/>
          <w:sz w:val="28"/>
          <w:szCs w:val="28"/>
        </w:rPr>
        <w:t>验证评审中的软件是否满足其需求</w:t>
      </w:r>
    </w:p>
    <w:p>
      <w:pPr>
        <w:numPr>
          <w:ilvl w:val="0"/>
          <w:numId w:val="9"/>
        </w:numPr>
        <w:ind w:firstLine="420"/>
        <w:rPr>
          <w:rFonts w:ascii="宋体" w:hAnsi="宋体" w:eastAsia="宋体" w:cs="宋体"/>
          <w:sz w:val="28"/>
          <w:szCs w:val="28"/>
        </w:rPr>
      </w:pPr>
      <w:r>
        <w:rPr>
          <w:rFonts w:hint="eastAsia" w:ascii="宋体" w:hAnsi="宋体" w:eastAsia="宋体" w:cs="宋体"/>
          <w:sz w:val="28"/>
          <w:szCs w:val="28"/>
        </w:rPr>
        <w:t>保证软件的表示符合预先制定的标准</w:t>
      </w:r>
    </w:p>
    <w:p>
      <w:pPr>
        <w:numPr>
          <w:ilvl w:val="0"/>
          <w:numId w:val="9"/>
        </w:numPr>
        <w:ind w:firstLine="420"/>
        <w:rPr>
          <w:rFonts w:ascii="宋体" w:hAnsi="宋体" w:eastAsia="宋体" w:cs="宋体"/>
          <w:sz w:val="28"/>
          <w:szCs w:val="28"/>
        </w:rPr>
      </w:pPr>
      <w:r>
        <w:rPr>
          <w:rFonts w:hint="eastAsia" w:ascii="宋体" w:hAnsi="宋体" w:eastAsia="宋体" w:cs="宋体"/>
          <w:sz w:val="28"/>
          <w:szCs w:val="28"/>
        </w:rPr>
        <w:t>获得以统一方式开发的软件</w:t>
      </w:r>
    </w:p>
    <w:p>
      <w:pPr>
        <w:numPr>
          <w:ilvl w:val="0"/>
          <w:numId w:val="9"/>
        </w:numPr>
        <w:ind w:firstLine="420"/>
        <w:rPr>
          <w:rFonts w:ascii="宋体" w:hAnsi="宋体" w:eastAsia="宋体" w:cs="宋体"/>
          <w:sz w:val="28"/>
          <w:szCs w:val="28"/>
        </w:rPr>
      </w:pPr>
      <w:r>
        <w:rPr>
          <w:rFonts w:hint="eastAsia" w:ascii="宋体" w:hAnsi="宋体" w:eastAsia="宋体" w:cs="宋体"/>
          <w:sz w:val="28"/>
          <w:szCs w:val="28"/>
        </w:rPr>
        <w:t>使项目更易于管理</w:t>
      </w:r>
    </w:p>
    <w:p>
      <w:pPr>
        <w:ind w:firstLine="420"/>
        <w:rPr>
          <w:rFonts w:ascii="宋体" w:hAnsi="宋体" w:eastAsia="宋体" w:cs="宋体"/>
          <w:sz w:val="28"/>
          <w:szCs w:val="28"/>
        </w:rPr>
      </w:pPr>
      <w:r>
        <w:rPr>
          <w:rFonts w:hint="eastAsia" w:ascii="宋体" w:hAnsi="宋体" w:eastAsia="宋体" w:cs="宋体"/>
          <w:sz w:val="28"/>
          <w:szCs w:val="28"/>
        </w:rPr>
        <w:t>为了确定质量控制活动是否起作用，应该收集一组度量。</w:t>
      </w:r>
    </w:p>
    <w:p>
      <w:pPr>
        <w:pStyle w:val="4"/>
        <w:rPr>
          <w:rFonts w:ascii="宋体" w:hAnsi="宋体" w:eastAsia="宋体" w:cs="宋体"/>
        </w:rPr>
      </w:pPr>
      <w:bookmarkStart w:id="244" w:name="_Toc464332282"/>
      <w:bookmarkStart w:id="245" w:name="_Toc464243833"/>
      <w:r>
        <w:rPr>
          <w:rFonts w:hint="eastAsia" w:ascii="宋体" w:hAnsi="宋体" w:eastAsia="宋体" w:cs="宋体"/>
        </w:rPr>
        <w:t>6.18.2联合管理评审包括组建议的评审</w:t>
      </w:r>
      <w:bookmarkEnd w:id="244"/>
      <w:bookmarkEnd w:id="245"/>
    </w:p>
    <w:p>
      <w:pPr>
        <w:ind w:firstLine="420"/>
        <w:rPr>
          <w:rFonts w:ascii="宋体" w:hAnsi="宋体" w:eastAsia="宋体" w:cs="宋体"/>
          <w:color w:val="333333"/>
          <w:sz w:val="28"/>
          <w:szCs w:val="28"/>
          <w:shd w:val="clear" w:color="auto" w:fill="FFFFFF"/>
        </w:rPr>
      </w:pPr>
      <w:r>
        <w:rPr>
          <w:rFonts w:hint="eastAsia" w:ascii="宋体" w:hAnsi="宋体" w:eastAsia="宋体" w:cs="宋体"/>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pPr>
        <w:numPr>
          <w:ilvl w:val="0"/>
          <w:numId w:val="10"/>
        </w:numPr>
        <w:ind w:firstLine="420"/>
        <w:rPr>
          <w:rFonts w:ascii="宋体" w:hAnsi="宋体" w:eastAsia="宋体" w:cs="宋体"/>
          <w:color w:val="333333"/>
          <w:sz w:val="28"/>
          <w:szCs w:val="28"/>
          <w:shd w:val="clear" w:color="auto" w:fill="FFFFFF"/>
        </w:rPr>
      </w:pPr>
      <w:r>
        <w:rPr>
          <w:rFonts w:hint="eastAsia" w:ascii="宋体" w:hAnsi="宋体" w:eastAsia="宋体" w:cs="宋体"/>
          <w:color w:val="333333"/>
          <w:sz w:val="28"/>
          <w:szCs w:val="28"/>
          <w:shd w:val="clear" w:color="auto" w:fill="FFFFFF"/>
        </w:rPr>
        <w:t>软件开发成本是否合理，实际开发成本与预期差距有多大</w:t>
      </w:r>
    </w:p>
    <w:p>
      <w:pPr>
        <w:numPr>
          <w:ilvl w:val="0"/>
          <w:numId w:val="10"/>
        </w:numPr>
        <w:ind w:firstLine="420"/>
        <w:rPr>
          <w:rFonts w:ascii="宋体" w:hAnsi="宋体" w:eastAsia="宋体" w:cs="宋体"/>
          <w:color w:val="333333"/>
          <w:sz w:val="28"/>
          <w:szCs w:val="28"/>
          <w:shd w:val="clear" w:color="auto" w:fill="FFFFFF"/>
        </w:rPr>
      </w:pPr>
      <w:r>
        <w:rPr>
          <w:rFonts w:hint="eastAsia" w:ascii="宋体" w:hAnsi="宋体" w:eastAsia="宋体" w:cs="宋体"/>
          <w:color w:val="333333"/>
          <w:sz w:val="28"/>
          <w:szCs w:val="28"/>
          <w:shd w:val="clear" w:color="auto" w:fill="FFFFFF"/>
        </w:rPr>
        <w:t>进度安排是否合理，实际进度与预期差距有多大</w:t>
      </w:r>
    </w:p>
    <w:p>
      <w:pPr>
        <w:numPr>
          <w:ilvl w:val="0"/>
          <w:numId w:val="10"/>
        </w:numPr>
        <w:ind w:firstLine="420"/>
        <w:rPr>
          <w:rFonts w:ascii="宋体" w:hAnsi="宋体" w:eastAsia="宋体" w:cs="宋体"/>
          <w:color w:val="333333"/>
          <w:sz w:val="28"/>
          <w:szCs w:val="28"/>
          <w:shd w:val="clear" w:color="auto" w:fill="FFFFFF"/>
        </w:rPr>
      </w:pPr>
      <w:r>
        <w:rPr>
          <w:rFonts w:hint="eastAsia" w:ascii="宋体" w:hAnsi="宋体" w:eastAsia="宋体" w:cs="宋体"/>
          <w:color w:val="333333"/>
          <w:sz w:val="28"/>
          <w:szCs w:val="28"/>
          <w:shd w:val="clear" w:color="auto" w:fill="FFFFFF"/>
        </w:rPr>
        <w:t>质量方面的计划是否合理，是否真正实现</w:t>
      </w:r>
    </w:p>
    <w:p>
      <w:pPr>
        <w:pStyle w:val="3"/>
        <w:rPr>
          <w:rFonts w:ascii="宋体" w:hAnsi="宋体" w:eastAsia="宋体" w:cs="宋体"/>
        </w:rPr>
      </w:pPr>
      <w:bookmarkStart w:id="246" w:name="_Toc464243834"/>
      <w:bookmarkStart w:id="247" w:name="_Toc464332283"/>
      <w:r>
        <w:rPr>
          <w:rFonts w:hint="eastAsia" w:ascii="宋体" w:hAnsi="宋体" w:eastAsia="宋体" w:cs="宋体"/>
        </w:rPr>
        <w:t>6.19文档编制</w:t>
      </w:r>
      <w:bookmarkEnd w:id="246"/>
      <w:bookmarkEnd w:id="247"/>
    </w:p>
    <w:p>
      <w:pPr>
        <w:ind w:firstLine="420"/>
        <w:rPr>
          <w:rFonts w:ascii="宋体" w:hAnsi="宋体" w:eastAsia="宋体" w:cs="宋体"/>
          <w:sz w:val="28"/>
          <w:szCs w:val="28"/>
        </w:rPr>
      </w:pPr>
      <w:r>
        <w:rPr>
          <w:rFonts w:hint="eastAsia" w:ascii="宋体" w:hAnsi="宋体" w:eastAsia="宋体" w:cs="宋体"/>
          <w:sz w:val="28"/>
          <w:szCs w:val="28"/>
        </w:rPr>
        <w:t>文档编制方法：在各个阶段应该包含以下内容：</w:t>
      </w:r>
    </w:p>
    <w:p>
      <w:pPr>
        <w:ind w:firstLine="420"/>
        <w:rPr>
          <w:rFonts w:ascii="宋体" w:hAnsi="宋体" w:eastAsia="宋体" w:cs="宋体"/>
          <w:sz w:val="28"/>
          <w:szCs w:val="28"/>
        </w:rPr>
      </w:pPr>
      <w:r>
        <w:rPr>
          <w:rFonts w:hint="eastAsia" w:ascii="宋体" w:hAnsi="宋体" w:eastAsia="宋体" w:cs="宋体"/>
          <w:sz w:val="28"/>
          <w:szCs w:val="28"/>
        </w:rPr>
        <w:t>1.可行性与计划研究阶段</w:t>
      </w:r>
    </w:p>
    <w:p>
      <w:pPr>
        <w:ind w:firstLine="420"/>
        <w:rPr>
          <w:rFonts w:ascii="宋体" w:hAnsi="宋体" w:eastAsia="宋体" w:cs="宋体"/>
          <w:sz w:val="28"/>
          <w:szCs w:val="28"/>
        </w:rPr>
      </w:pPr>
      <w:r>
        <w:rPr>
          <w:rFonts w:hint="eastAsia" w:ascii="宋体" w:hAnsi="宋体" w:eastAsia="宋体" w:cs="宋体"/>
          <w:sz w:val="28"/>
          <w:szCs w:val="28"/>
        </w:rPr>
        <w:t>可行性研究报告、项目开发计划</w:t>
      </w:r>
    </w:p>
    <w:p>
      <w:pPr>
        <w:ind w:firstLine="420"/>
        <w:rPr>
          <w:rFonts w:ascii="宋体" w:hAnsi="宋体" w:eastAsia="宋体" w:cs="宋体"/>
          <w:sz w:val="28"/>
          <w:szCs w:val="28"/>
        </w:rPr>
      </w:pPr>
      <w:r>
        <w:rPr>
          <w:rFonts w:hint="eastAsia" w:ascii="宋体" w:hAnsi="宋体" w:eastAsia="宋体" w:cs="宋体"/>
          <w:sz w:val="28"/>
          <w:szCs w:val="28"/>
        </w:rPr>
        <w:t>2.需求分析阶段</w:t>
      </w:r>
    </w:p>
    <w:p>
      <w:pPr>
        <w:ind w:firstLine="420"/>
        <w:rPr>
          <w:rFonts w:ascii="宋体" w:hAnsi="宋体" w:eastAsia="宋体" w:cs="宋体"/>
          <w:sz w:val="28"/>
          <w:szCs w:val="28"/>
        </w:rPr>
      </w:pPr>
      <w:r>
        <w:rPr>
          <w:rFonts w:hint="eastAsia" w:ascii="宋体" w:hAnsi="宋体" w:eastAsia="宋体" w:cs="宋体"/>
          <w:sz w:val="28"/>
          <w:szCs w:val="28"/>
        </w:rPr>
        <w:t>软件需求说明书、数据要求说明书、初步的用户手册</w:t>
      </w:r>
    </w:p>
    <w:p>
      <w:pPr>
        <w:ind w:firstLine="420"/>
        <w:rPr>
          <w:rFonts w:ascii="宋体" w:hAnsi="宋体" w:eastAsia="宋体" w:cs="宋体"/>
          <w:sz w:val="28"/>
          <w:szCs w:val="28"/>
        </w:rPr>
      </w:pPr>
      <w:r>
        <w:rPr>
          <w:rFonts w:hint="eastAsia" w:ascii="宋体" w:hAnsi="宋体" w:eastAsia="宋体" w:cs="宋体"/>
          <w:sz w:val="28"/>
          <w:szCs w:val="28"/>
        </w:rPr>
        <w:t>3.设计阶段</w:t>
      </w:r>
    </w:p>
    <w:p>
      <w:pPr>
        <w:ind w:firstLine="420"/>
        <w:rPr>
          <w:rFonts w:ascii="宋体" w:hAnsi="宋体" w:eastAsia="宋体" w:cs="宋体"/>
          <w:sz w:val="28"/>
          <w:szCs w:val="28"/>
        </w:rPr>
      </w:pPr>
      <w:r>
        <w:rPr>
          <w:rFonts w:hint="eastAsia" w:ascii="宋体" w:hAnsi="宋体" w:eastAsia="宋体" w:cs="宋体"/>
          <w:sz w:val="28"/>
          <w:szCs w:val="28"/>
        </w:rPr>
        <w:t>概要设计说明书、详细设计说明书、数据库设计说明书、测试计划初稿</w:t>
      </w:r>
    </w:p>
    <w:p>
      <w:pPr>
        <w:ind w:firstLine="420"/>
        <w:rPr>
          <w:rFonts w:ascii="宋体" w:hAnsi="宋体" w:eastAsia="宋体" w:cs="宋体"/>
          <w:sz w:val="28"/>
          <w:szCs w:val="28"/>
        </w:rPr>
      </w:pPr>
      <w:r>
        <w:rPr>
          <w:rFonts w:hint="eastAsia" w:ascii="宋体" w:hAnsi="宋体" w:eastAsia="宋体" w:cs="宋体"/>
          <w:sz w:val="28"/>
          <w:szCs w:val="28"/>
        </w:rPr>
        <w:t>4.实现阶段</w:t>
      </w:r>
    </w:p>
    <w:p>
      <w:pPr>
        <w:ind w:firstLine="420"/>
        <w:rPr>
          <w:rFonts w:ascii="宋体" w:hAnsi="宋体" w:eastAsia="宋体" w:cs="宋体"/>
          <w:sz w:val="28"/>
          <w:szCs w:val="28"/>
        </w:rPr>
      </w:pPr>
      <w:r>
        <w:rPr>
          <w:rFonts w:hint="eastAsia" w:ascii="宋体" w:hAnsi="宋体" w:eastAsia="宋体" w:cs="宋体"/>
          <w:sz w:val="28"/>
          <w:szCs w:val="28"/>
        </w:rPr>
        <w:t>模块开发卷宗、用户手册完工、操作手册、测试计划终稿：</w:t>
      </w:r>
    </w:p>
    <w:p>
      <w:pPr>
        <w:ind w:firstLine="420"/>
        <w:rPr>
          <w:rFonts w:ascii="宋体" w:hAnsi="宋体" w:eastAsia="宋体" w:cs="宋体"/>
          <w:sz w:val="28"/>
          <w:szCs w:val="28"/>
        </w:rPr>
      </w:pPr>
      <w:r>
        <w:rPr>
          <w:rFonts w:hint="eastAsia" w:ascii="宋体" w:hAnsi="宋体" w:eastAsia="宋体" w:cs="宋体"/>
          <w:sz w:val="28"/>
          <w:szCs w:val="28"/>
        </w:rPr>
        <w:t>5.测试阶段</w:t>
      </w:r>
    </w:p>
    <w:p>
      <w:pPr>
        <w:ind w:firstLine="420"/>
        <w:rPr>
          <w:rFonts w:ascii="宋体" w:hAnsi="宋体" w:eastAsia="宋体" w:cs="宋体"/>
          <w:sz w:val="28"/>
          <w:szCs w:val="28"/>
        </w:rPr>
      </w:pPr>
      <w:r>
        <w:rPr>
          <w:rFonts w:hint="eastAsia" w:ascii="宋体" w:hAnsi="宋体" w:eastAsia="宋体" w:cs="宋体"/>
          <w:sz w:val="28"/>
          <w:szCs w:val="28"/>
        </w:rPr>
        <w:t>模块开发卷宗、测试分析报告、项目开发总结报告</w:t>
      </w:r>
    </w:p>
    <w:p>
      <w:pPr>
        <w:ind w:firstLine="420"/>
        <w:rPr>
          <w:rFonts w:ascii="宋体" w:hAnsi="宋体" w:eastAsia="宋体" w:cs="宋体"/>
          <w:sz w:val="28"/>
          <w:szCs w:val="28"/>
        </w:rPr>
      </w:pPr>
      <w:r>
        <w:rPr>
          <w:rFonts w:hint="eastAsia" w:ascii="宋体" w:hAnsi="宋体" w:eastAsia="宋体" w:cs="宋体"/>
          <w:sz w:val="28"/>
          <w:szCs w:val="28"/>
        </w:rPr>
        <w:t>6.运行与维护阶段</w:t>
      </w:r>
    </w:p>
    <w:p>
      <w:pPr>
        <w:ind w:firstLine="420"/>
        <w:rPr>
          <w:rFonts w:ascii="宋体" w:hAnsi="宋体" w:eastAsia="宋体" w:cs="宋体"/>
          <w:sz w:val="28"/>
          <w:szCs w:val="28"/>
        </w:rPr>
      </w:pPr>
      <w:r>
        <w:rPr>
          <w:rFonts w:hint="eastAsia" w:ascii="宋体" w:hAnsi="宋体" w:eastAsia="宋体" w:cs="宋体"/>
          <w:sz w:val="28"/>
          <w:szCs w:val="28"/>
        </w:rPr>
        <w:t>开发进度月报</w:t>
      </w:r>
    </w:p>
    <w:p>
      <w:pPr>
        <w:pStyle w:val="2"/>
        <w:rPr>
          <w:rFonts w:ascii="宋体" w:hAnsi="宋体" w:eastAsia="宋体" w:cs="宋体"/>
        </w:rPr>
      </w:pPr>
      <w:r>
        <w:rPr>
          <w:rFonts w:hint="eastAsia" w:ascii="宋体" w:hAnsi="宋体" w:eastAsia="宋体" w:cs="宋体"/>
        </w:rPr>
        <w:t>7.</w:t>
      </w:r>
      <w:bookmarkStart w:id="248" w:name="_Toc464243844"/>
      <w:bookmarkStart w:id="249" w:name="_Toc464332284"/>
      <w:r>
        <w:rPr>
          <w:rFonts w:hint="eastAsia" w:ascii="宋体" w:hAnsi="宋体" w:eastAsia="宋体" w:cs="宋体"/>
        </w:rPr>
        <w:t>进度</w:t>
      </w:r>
      <w:bookmarkEnd w:id="248"/>
      <w:bookmarkEnd w:id="249"/>
      <w:r>
        <w:rPr>
          <w:rFonts w:hint="eastAsia" w:ascii="宋体" w:hAnsi="宋体" w:eastAsia="宋体" w:cs="宋体"/>
        </w:rPr>
        <w:t>计划</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166"/>
        <w:gridCol w:w="1310"/>
        <w:gridCol w:w="1194"/>
        <w:gridCol w:w="1089"/>
        <w:gridCol w:w="1424"/>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1" w:type="dxa"/>
          </w:tcPr>
          <w:p>
            <w:pPr>
              <w:rPr>
                <w:rFonts w:hint="eastAsia"/>
              </w:rPr>
            </w:pPr>
            <w:r>
              <w:rPr>
                <w:rFonts w:hint="eastAsia"/>
              </w:rPr>
              <w:t>序号</w:t>
            </w:r>
          </w:p>
        </w:tc>
        <w:tc>
          <w:tcPr>
            <w:tcW w:w="1166" w:type="dxa"/>
          </w:tcPr>
          <w:p>
            <w:pPr>
              <w:rPr>
                <w:rFonts w:hint="eastAsia"/>
              </w:rPr>
            </w:pPr>
            <w:r>
              <w:rPr>
                <w:rFonts w:hint="eastAsia"/>
              </w:rPr>
              <w:t>任务名称</w:t>
            </w:r>
          </w:p>
        </w:tc>
        <w:tc>
          <w:tcPr>
            <w:tcW w:w="1310" w:type="dxa"/>
          </w:tcPr>
          <w:p>
            <w:pPr>
              <w:rPr>
                <w:rFonts w:hint="eastAsia"/>
              </w:rPr>
            </w:pPr>
            <w:r>
              <w:rPr>
                <w:rFonts w:hint="eastAsia"/>
              </w:rPr>
              <w:t>开始时间</w:t>
            </w:r>
          </w:p>
        </w:tc>
        <w:tc>
          <w:tcPr>
            <w:tcW w:w="1194" w:type="dxa"/>
          </w:tcPr>
          <w:p>
            <w:pPr>
              <w:rPr>
                <w:rFonts w:hint="eastAsia"/>
              </w:rPr>
            </w:pPr>
            <w:r>
              <w:rPr>
                <w:rFonts w:hint="eastAsia"/>
              </w:rPr>
              <w:t>完成时间</w:t>
            </w:r>
          </w:p>
        </w:tc>
        <w:tc>
          <w:tcPr>
            <w:tcW w:w="1089" w:type="dxa"/>
          </w:tcPr>
          <w:p>
            <w:pPr>
              <w:rPr>
                <w:rFonts w:hint="eastAsia"/>
              </w:rPr>
            </w:pPr>
            <w:r>
              <w:rPr>
                <w:rFonts w:hint="eastAsia"/>
              </w:rPr>
              <w:t>负责人员</w:t>
            </w:r>
          </w:p>
        </w:tc>
        <w:tc>
          <w:tcPr>
            <w:tcW w:w="1424" w:type="dxa"/>
          </w:tcPr>
          <w:p>
            <w:pPr>
              <w:rPr>
                <w:rFonts w:hint="eastAsia"/>
              </w:rPr>
            </w:pPr>
            <w:r>
              <w:rPr>
                <w:rFonts w:hint="eastAsia"/>
              </w:rPr>
              <w:t>标志事件</w:t>
            </w:r>
          </w:p>
        </w:tc>
        <w:tc>
          <w:tcPr>
            <w:tcW w:w="1178" w:type="dxa"/>
          </w:tcPr>
          <w:p>
            <w:pPr>
              <w:rPr>
                <w:rFonts w:hint="eastAsia"/>
              </w:rPr>
            </w:pPr>
            <w:r>
              <w:rPr>
                <w:rFonts w:hint="eastAsia"/>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1" w:type="dxa"/>
          </w:tcPr>
          <w:p>
            <w:pPr>
              <w:rPr>
                <w:rFonts w:hint="eastAsia"/>
              </w:rPr>
            </w:pPr>
            <w:r>
              <w:rPr>
                <w:rFonts w:hint="eastAsia"/>
              </w:rPr>
              <w:t>1</w:t>
            </w:r>
          </w:p>
        </w:tc>
        <w:tc>
          <w:tcPr>
            <w:tcW w:w="1166" w:type="dxa"/>
          </w:tcPr>
          <w:p>
            <w:pPr>
              <w:rPr>
                <w:rFonts w:hint="eastAsia"/>
              </w:rPr>
            </w:pPr>
            <w:r>
              <w:rPr>
                <w:rFonts w:hint="eastAsia"/>
              </w:rPr>
              <w:t>项目开发计划</w:t>
            </w:r>
          </w:p>
        </w:tc>
        <w:tc>
          <w:tcPr>
            <w:tcW w:w="1310" w:type="dxa"/>
          </w:tcPr>
          <w:p>
            <w:pPr>
              <w:rPr>
                <w:rFonts w:hint="eastAsia"/>
              </w:rPr>
            </w:pPr>
            <w:r>
              <w:rPr>
                <w:rFonts w:hint="eastAsia"/>
              </w:rPr>
              <w:t>2016.</w:t>
            </w:r>
            <w:r>
              <w:t>10</w:t>
            </w:r>
            <w:r>
              <w:rPr>
                <w:rFonts w:hint="eastAsia"/>
              </w:rPr>
              <w:t>.</w:t>
            </w:r>
            <w:r>
              <w:t>01</w:t>
            </w:r>
          </w:p>
        </w:tc>
        <w:tc>
          <w:tcPr>
            <w:tcW w:w="1194" w:type="dxa"/>
          </w:tcPr>
          <w:p>
            <w:pPr>
              <w:rPr>
                <w:rFonts w:hint="eastAsia"/>
              </w:rPr>
            </w:pPr>
            <w:r>
              <w:rPr>
                <w:rFonts w:hint="eastAsia"/>
              </w:rPr>
              <w:t>2016.</w:t>
            </w:r>
            <w:r>
              <w:t>10</w:t>
            </w:r>
            <w:r>
              <w:rPr>
                <w:rFonts w:hint="eastAsia"/>
              </w:rPr>
              <w:t>.</w:t>
            </w:r>
            <w:r>
              <w:t>10</w:t>
            </w:r>
          </w:p>
        </w:tc>
        <w:tc>
          <w:tcPr>
            <w:tcW w:w="1089" w:type="dxa"/>
          </w:tcPr>
          <w:p>
            <w:pPr>
              <w:rPr>
                <w:rFonts w:hint="eastAsia"/>
              </w:rPr>
            </w:pPr>
            <w:r>
              <w:t>张绍钧</w:t>
            </w:r>
          </w:p>
        </w:tc>
        <w:tc>
          <w:tcPr>
            <w:tcW w:w="1424" w:type="dxa"/>
          </w:tcPr>
          <w:p>
            <w:pPr>
              <w:rPr>
                <w:rFonts w:hint="eastAsia"/>
              </w:rPr>
            </w:pPr>
            <w:r>
              <w:rPr>
                <w:rFonts w:hint="eastAsia"/>
              </w:rPr>
              <w:t>开发计划制定完成并通过</w:t>
            </w:r>
          </w:p>
        </w:tc>
        <w:tc>
          <w:tcPr>
            <w:tcW w:w="1178" w:type="dxa"/>
          </w:tcPr>
          <w:p>
            <w:pPr>
              <w:rPr>
                <w:rFonts w:hint="eastAsia"/>
              </w:rP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1" w:type="dxa"/>
          </w:tcPr>
          <w:p>
            <w:pPr>
              <w:rPr>
                <w:rFonts w:hint="eastAsia"/>
              </w:rPr>
            </w:pPr>
            <w:r>
              <w:rPr>
                <w:rFonts w:hint="eastAsia"/>
              </w:rPr>
              <w:t>2</w:t>
            </w:r>
          </w:p>
        </w:tc>
        <w:tc>
          <w:tcPr>
            <w:tcW w:w="1166" w:type="dxa"/>
          </w:tcPr>
          <w:p>
            <w:pPr>
              <w:rPr>
                <w:rFonts w:hint="eastAsia"/>
              </w:rPr>
            </w:pPr>
            <w:r>
              <w:rPr>
                <w:rFonts w:hint="eastAsia"/>
              </w:rPr>
              <w:t>软件需求分析</w:t>
            </w:r>
          </w:p>
        </w:tc>
        <w:tc>
          <w:tcPr>
            <w:tcW w:w="1310" w:type="dxa"/>
          </w:tcPr>
          <w:p>
            <w:pPr>
              <w:rPr>
                <w:rFonts w:hint="eastAsia"/>
              </w:rPr>
            </w:pPr>
            <w:r>
              <w:rPr>
                <w:rFonts w:hint="eastAsia"/>
              </w:rPr>
              <w:t>2016.</w:t>
            </w:r>
            <w:r>
              <w:t>10</w:t>
            </w:r>
            <w:r>
              <w:rPr>
                <w:rFonts w:hint="eastAsia"/>
              </w:rPr>
              <w:t>.</w:t>
            </w:r>
            <w:r>
              <w:t>11</w:t>
            </w:r>
          </w:p>
        </w:tc>
        <w:tc>
          <w:tcPr>
            <w:tcW w:w="1194" w:type="dxa"/>
          </w:tcPr>
          <w:p>
            <w:pPr>
              <w:rPr>
                <w:rFonts w:hint="eastAsia"/>
              </w:rPr>
            </w:pPr>
            <w:r>
              <w:rPr>
                <w:rFonts w:hint="eastAsia"/>
              </w:rPr>
              <w:t>2016.10.17</w:t>
            </w:r>
          </w:p>
        </w:tc>
        <w:tc>
          <w:tcPr>
            <w:tcW w:w="1089" w:type="dxa"/>
          </w:tcPr>
          <w:p>
            <w:pPr>
              <w:rPr>
                <w:rFonts w:hint="eastAsia"/>
              </w:rPr>
            </w:pPr>
            <w:r>
              <w:rPr>
                <w:rFonts w:hint="eastAsia"/>
              </w:rPr>
              <w:t>杨健</w:t>
            </w:r>
          </w:p>
        </w:tc>
        <w:tc>
          <w:tcPr>
            <w:tcW w:w="1424" w:type="dxa"/>
          </w:tcPr>
          <w:p>
            <w:pPr>
              <w:rPr>
                <w:rFonts w:hint="eastAsia"/>
              </w:rPr>
            </w:pPr>
            <w:r>
              <w:rPr>
                <w:rFonts w:hint="eastAsia"/>
              </w:rPr>
              <w:t>需求分析完成并获得客户肯定</w:t>
            </w:r>
          </w:p>
        </w:tc>
        <w:tc>
          <w:tcPr>
            <w:tcW w:w="1178"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1" w:type="dxa"/>
          </w:tcPr>
          <w:p>
            <w:pPr>
              <w:rPr>
                <w:rFonts w:hint="eastAsia"/>
              </w:rPr>
            </w:pPr>
            <w:r>
              <w:rPr>
                <w:rFonts w:hint="eastAsia"/>
              </w:rPr>
              <w:t>3</w:t>
            </w:r>
          </w:p>
        </w:tc>
        <w:tc>
          <w:tcPr>
            <w:tcW w:w="1166" w:type="dxa"/>
          </w:tcPr>
          <w:p>
            <w:r>
              <w:rPr>
                <w:rFonts w:hint="eastAsia"/>
              </w:rPr>
              <w:t>网站页面设计</w:t>
            </w:r>
          </w:p>
        </w:tc>
        <w:tc>
          <w:tcPr>
            <w:tcW w:w="1310" w:type="dxa"/>
          </w:tcPr>
          <w:p>
            <w:r>
              <w:rPr>
                <w:rFonts w:hint="eastAsia"/>
              </w:rPr>
              <w:t>2016.10.18</w:t>
            </w:r>
          </w:p>
        </w:tc>
        <w:tc>
          <w:tcPr>
            <w:tcW w:w="1194" w:type="dxa"/>
          </w:tcPr>
          <w:p>
            <w:r>
              <w:rPr>
                <w:rFonts w:hint="eastAsia"/>
              </w:rPr>
              <w:t>2016.10.25</w:t>
            </w:r>
          </w:p>
        </w:tc>
        <w:tc>
          <w:tcPr>
            <w:tcW w:w="1089" w:type="dxa"/>
          </w:tcPr>
          <w:p>
            <w:pPr>
              <w:rPr>
                <w:rFonts w:hint="eastAsia"/>
              </w:rPr>
            </w:pPr>
            <w:r>
              <w:rPr>
                <w:rFonts w:hint="eastAsia"/>
              </w:rPr>
              <w:t>于建勋</w:t>
            </w:r>
          </w:p>
        </w:tc>
        <w:tc>
          <w:tcPr>
            <w:tcW w:w="1424" w:type="dxa"/>
          </w:tcPr>
          <w:p>
            <w:pPr>
              <w:rPr>
                <w:rFonts w:hint="eastAsia"/>
              </w:rPr>
            </w:pPr>
            <w:r>
              <w:rPr>
                <w:rFonts w:hint="eastAsia"/>
              </w:rPr>
              <w:t>完成前端设计</w:t>
            </w:r>
          </w:p>
        </w:tc>
        <w:tc>
          <w:tcPr>
            <w:tcW w:w="1178"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1" w:type="dxa"/>
          </w:tcPr>
          <w:p>
            <w:pPr>
              <w:rPr>
                <w:rFonts w:hint="eastAsia"/>
              </w:rPr>
            </w:pPr>
            <w:r>
              <w:rPr>
                <w:rFonts w:hint="eastAsia"/>
              </w:rPr>
              <w:t>4</w:t>
            </w:r>
          </w:p>
        </w:tc>
        <w:tc>
          <w:tcPr>
            <w:tcW w:w="1166" w:type="dxa"/>
          </w:tcPr>
          <w:p>
            <w:r>
              <w:rPr>
                <w:rFonts w:hint="eastAsia"/>
              </w:rPr>
              <w:t>后端系统设计</w:t>
            </w:r>
          </w:p>
        </w:tc>
        <w:tc>
          <w:tcPr>
            <w:tcW w:w="1310" w:type="dxa"/>
          </w:tcPr>
          <w:p>
            <w:r>
              <w:rPr>
                <w:rFonts w:hint="eastAsia"/>
              </w:rPr>
              <w:t>2016.10.26</w:t>
            </w:r>
          </w:p>
        </w:tc>
        <w:tc>
          <w:tcPr>
            <w:tcW w:w="1194" w:type="dxa"/>
          </w:tcPr>
          <w:p>
            <w:r>
              <w:rPr>
                <w:rFonts w:hint="eastAsia"/>
              </w:rPr>
              <w:t>2016.11.1</w:t>
            </w:r>
          </w:p>
        </w:tc>
        <w:tc>
          <w:tcPr>
            <w:tcW w:w="1089" w:type="dxa"/>
          </w:tcPr>
          <w:p>
            <w:pPr>
              <w:rPr>
                <w:rFonts w:hint="eastAsia"/>
              </w:rPr>
            </w:pPr>
            <w:r>
              <w:rPr>
                <w:rFonts w:hint="eastAsia"/>
              </w:rPr>
              <w:t>李旭</w:t>
            </w:r>
          </w:p>
        </w:tc>
        <w:tc>
          <w:tcPr>
            <w:tcW w:w="1424" w:type="dxa"/>
          </w:tcPr>
          <w:p>
            <w:pPr>
              <w:rPr>
                <w:rFonts w:hint="eastAsia"/>
              </w:rPr>
            </w:pPr>
            <w:r>
              <w:rPr>
                <w:rFonts w:hint="eastAsia"/>
              </w:rPr>
              <w:t>完成后端系统设计</w:t>
            </w:r>
          </w:p>
        </w:tc>
        <w:tc>
          <w:tcPr>
            <w:tcW w:w="1178"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1" w:type="dxa"/>
          </w:tcPr>
          <w:p>
            <w:pPr>
              <w:rPr>
                <w:rFonts w:hint="eastAsia"/>
              </w:rPr>
            </w:pPr>
            <w:r>
              <w:rPr>
                <w:rFonts w:hint="eastAsia"/>
              </w:rPr>
              <w:t>5</w:t>
            </w:r>
          </w:p>
        </w:tc>
        <w:tc>
          <w:tcPr>
            <w:tcW w:w="1166" w:type="dxa"/>
          </w:tcPr>
          <w:p>
            <w:r>
              <w:rPr>
                <w:rFonts w:hint="eastAsia"/>
              </w:rPr>
              <w:t>数据库设计</w:t>
            </w:r>
          </w:p>
        </w:tc>
        <w:tc>
          <w:tcPr>
            <w:tcW w:w="1310" w:type="dxa"/>
          </w:tcPr>
          <w:p>
            <w:r>
              <w:rPr>
                <w:rFonts w:hint="eastAsia"/>
              </w:rPr>
              <w:t>2016.11.2</w:t>
            </w:r>
          </w:p>
        </w:tc>
        <w:tc>
          <w:tcPr>
            <w:tcW w:w="1194" w:type="dxa"/>
          </w:tcPr>
          <w:p>
            <w:r>
              <w:rPr>
                <w:rFonts w:hint="eastAsia"/>
              </w:rPr>
              <w:t>2016.11.16</w:t>
            </w:r>
          </w:p>
        </w:tc>
        <w:tc>
          <w:tcPr>
            <w:tcW w:w="1089" w:type="dxa"/>
          </w:tcPr>
          <w:p>
            <w:pPr>
              <w:rPr>
                <w:rFonts w:hint="eastAsia"/>
              </w:rPr>
            </w:pPr>
            <w:r>
              <w:rPr>
                <w:rFonts w:hint="eastAsia"/>
              </w:rPr>
              <w:t>杨健</w:t>
            </w:r>
          </w:p>
        </w:tc>
        <w:tc>
          <w:tcPr>
            <w:tcW w:w="1424" w:type="dxa"/>
          </w:tcPr>
          <w:p>
            <w:pPr>
              <w:rPr>
                <w:rFonts w:hint="eastAsia"/>
              </w:rPr>
            </w:pPr>
            <w:r>
              <w:rPr>
                <w:rFonts w:hint="eastAsia"/>
              </w:rPr>
              <w:t>完成数据库设计</w:t>
            </w:r>
          </w:p>
        </w:tc>
        <w:tc>
          <w:tcPr>
            <w:tcW w:w="1178"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1" w:type="dxa"/>
          </w:tcPr>
          <w:p>
            <w:pPr>
              <w:rPr>
                <w:rFonts w:hint="eastAsia"/>
              </w:rPr>
            </w:pPr>
            <w:r>
              <w:rPr>
                <w:rFonts w:hint="eastAsia"/>
              </w:rPr>
              <w:t>6</w:t>
            </w:r>
          </w:p>
        </w:tc>
        <w:tc>
          <w:tcPr>
            <w:tcW w:w="1166" w:type="dxa"/>
          </w:tcPr>
          <w:p>
            <w:pPr>
              <w:rPr>
                <w:rFonts w:hint="eastAsia"/>
              </w:rPr>
            </w:pPr>
            <w:r>
              <w:rPr>
                <w:rFonts w:hint="eastAsia"/>
              </w:rPr>
              <w:t>测试</w:t>
            </w:r>
          </w:p>
        </w:tc>
        <w:tc>
          <w:tcPr>
            <w:tcW w:w="1310" w:type="dxa"/>
          </w:tcPr>
          <w:p>
            <w:r>
              <w:rPr>
                <w:rFonts w:hint="eastAsia"/>
              </w:rPr>
              <w:t>2016.12.18</w:t>
            </w:r>
          </w:p>
        </w:tc>
        <w:tc>
          <w:tcPr>
            <w:tcW w:w="1194" w:type="dxa"/>
          </w:tcPr>
          <w:p>
            <w:r>
              <w:rPr>
                <w:rFonts w:hint="eastAsia"/>
              </w:rPr>
              <w:t>2016.12.31</w:t>
            </w:r>
          </w:p>
        </w:tc>
        <w:tc>
          <w:tcPr>
            <w:tcW w:w="1089" w:type="dxa"/>
          </w:tcPr>
          <w:p>
            <w:pPr>
              <w:rPr>
                <w:rFonts w:hint="eastAsia"/>
              </w:rPr>
            </w:pPr>
            <w:r>
              <w:t>张绍钧</w:t>
            </w:r>
          </w:p>
        </w:tc>
        <w:tc>
          <w:tcPr>
            <w:tcW w:w="1424" w:type="dxa"/>
          </w:tcPr>
          <w:p>
            <w:pPr>
              <w:rPr>
                <w:rFonts w:hint="eastAsia"/>
              </w:rPr>
            </w:pPr>
            <w:r>
              <w:rPr>
                <w:rFonts w:hint="eastAsia"/>
              </w:rPr>
              <w:t>测试完成</w:t>
            </w:r>
          </w:p>
        </w:tc>
        <w:tc>
          <w:tcPr>
            <w:tcW w:w="1178" w:type="dxa"/>
          </w:tcPr>
          <w:p>
            <w:pPr>
              <w:rPr>
                <w:rFonts w:hint="eastAsia"/>
              </w:rPr>
            </w:pPr>
            <w:r>
              <w:rPr>
                <w:rFonts w:hint="eastAsia"/>
              </w:rPr>
              <w:t>0</w:t>
            </w:r>
          </w:p>
        </w:tc>
      </w:tr>
    </w:tbl>
    <w:p>
      <w:pPr>
        <w:rPr>
          <w:rFonts w:hint="eastAsia"/>
        </w:rPr>
      </w:pPr>
    </w:p>
    <w:p>
      <w:pPr>
        <w:pStyle w:val="2"/>
        <w:rPr>
          <w:rFonts w:ascii="宋体" w:hAnsi="宋体" w:eastAsia="宋体" w:cs="宋体"/>
        </w:rPr>
      </w:pPr>
      <w:bookmarkStart w:id="250" w:name="_Toc464332287"/>
      <w:bookmarkStart w:id="251" w:name="_Toc464243847"/>
      <w:r>
        <w:rPr>
          <w:rFonts w:hint="eastAsia" w:ascii="宋体" w:hAnsi="宋体" w:eastAsia="宋体" w:cs="宋体"/>
        </w:rPr>
        <w:t>8.项目组织和资源</w:t>
      </w:r>
      <w:bookmarkEnd w:id="250"/>
      <w:bookmarkEnd w:id="251"/>
    </w:p>
    <w:p>
      <w:pPr>
        <w:pStyle w:val="3"/>
        <w:rPr>
          <w:rFonts w:ascii="宋体" w:hAnsi="宋体" w:eastAsia="宋体" w:cs="宋体"/>
        </w:rPr>
      </w:pPr>
      <w:bookmarkStart w:id="252" w:name="_Toc464332288"/>
      <w:bookmarkStart w:id="253" w:name="_Toc464243848"/>
      <w:r>
        <w:rPr>
          <w:rFonts w:hint="eastAsia" w:ascii="宋体" w:hAnsi="宋体" w:eastAsia="宋体" w:cs="宋体"/>
        </w:rPr>
        <w:t>8.1项目组织</w:t>
      </w:r>
      <w:bookmarkEnd w:id="252"/>
      <w:bookmarkEnd w:id="253"/>
    </w:p>
    <w:p>
      <w:pPr>
        <w:rPr>
          <w:rFonts w:ascii="宋体" w:hAnsi="宋体" w:eastAsia="宋体" w:cs="宋体"/>
          <w:sz w:val="28"/>
          <w:szCs w:val="28"/>
        </w:rPr>
      </w:pPr>
      <w:r>
        <w:rPr>
          <w:rFonts w:hint="eastAsia" w:ascii="宋体" w:hAnsi="宋体" w:eastAsia="宋体" w:cs="宋体"/>
          <w:sz w:val="28"/>
          <w:szCs w:val="28"/>
        </w:rPr>
        <w:t>组长：杨健</w:t>
      </w:r>
    </w:p>
    <w:p>
      <w:pPr>
        <w:rPr>
          <w:rFonts w:ascii="宋体" w:hAnsi="宋体" w:eastAsia="宋体" w:cs="宋体"/>
          <w:sz w:val="28"/>
          <w:szCs w:val="28"/>
        </w:rPr>
      </w:pPr>
      <w:r>
        <w:rPr>
          <w:rFonts w:hint="eastAsia" w:ascii="宋体" w:hAnsi="宋体" w:eastAsia="宋体" w:cs="宋体"/>
          <w:sz w:val="28"/>
          <w:szCs w:val="28"/>
        </w:rPr>
        <w:t>组员：于建勋、李旭、张绍钧（开发和测试）</w:t>
      </w:r>
    </w:p>
    <w:p>
      <w:pPr>
        <w:pStyle w:val="3"/>
        <w:rPr>
          <w:rFonts w:ascii="宋体" w:hAnsi="宋体" w:eastAsia="宋体" w:cs="宋体"/>
        </w:rPr>
      </w:pPr>
      <w:bookmarkStart w:id="254" w:name="_Toc464332289"/>
      <w:bookmarkStart w:id="255" w:name="_Toc464243849"/>
      <w:r>
        <w:rPr>
          <w:rFonts w:hint="eastAsia" w:ascii="宋体" w:hAnsi="宋体" w:eastAsia="宋体" w:cs="宋体"/>
        </w:rPr>
        <w:t>8.2项目资源</w:t>
      </w:r>
      <w:bookmarkEnd w:id="254"/>
      <w:bookmarkEnd w:id="255"/>
    </w:p>
    <w:p>
      <w:pPr>
        <w:pStyle w:val="4"/>
        <w:rPr>
          <w:rFonts w:ascii="宋体" w:hAnsi="宋体" w:eastAsia="宋体" w:cs="宋体"/>
        </w:rPr>
      </w:pPr>
      <w:bookmarkStart w:id="256" w:name="_Toc464243850"/>
      <w:bookmarkStart w:id="257" w:name="_Toc464332290"/>
      <w:r>
        <w:rPr>
          <w:rFonts w:hint="eastAsia" w:ascii="宋体" w:hAnsi="宋体" w:eastAsia="宋体" w:cs="宋体"/>
        </w:rPr>
        <w:t>8.2.1人力资源</w:t>
      </w:r>
      <w:bookmarkEnd w:id="256"/>
      <w:bookmarkEnd w:id="257"/>
    </w:p>
    <w:p>
      <w:pPr>
        <w:rPr>
          <w:rFonts w:ascii="宋体" w:hAnsi="宋体" w:eastAsia="宋体" w:cs="宋体"/>
          <w:sz w:val="28"/>
          <w:szCs w:val="28"/>
        </w:rPr>
      </w:pPr>
      <w:r>
        <w:rPr>
          <w:rFonts w:hint="eastAsia" w:ascii="宋体" w:hAnsi="宋体" w:eastAsia="宋体" w:cs="宋体"/>
          <w:sz w:val="28"/>
          <w:szCs w:val="28"/>
        </w:rPr>
        <w:t>杨健：java,javascript,html5,mysql</w:t>
      </w:r>
      <w:r>
        <w:rPr>
          <w:rFonts w:ascii="宋体" w:hAnsi="宋体" w:eastAsia="宋体" w:cs="宋体"/>
          <w:sz w:val="28"/>
          <w:szCs w:val="28"/>
        </w:rPr>
        <w:t>,css,</w:t>
      </w:r>
      <w:r>
        <w:rPr>
          <w:rFonts w:hint="eastAsia" w:ascii="宋体" w:hAnsi="宋体" w:eastAsia="宋体" w:cs="宋体"/>
          <w:sz w:val="28"/>
          <w:szCs w:val="28"/>
        </w:rPr>
        <w:t>ajax，SSH框架</w:t>
      </w:r>
    </w:p>
    <w:p>
      <w:pPr>
        <w:rPr>
          <w:rFonts w:ascii="宋体" w:hAnsi="宋体" w:eastAsia="宋体" w:cs="宋体"/>
          <w:sz w:val="28"/>
          <w:szCs w:val="28"/>
        </w:rPr>
      </w:pPr>
      <w:r>
        <w:rPr>
          <w:rFonts w:hint="eastAsia" w:ascii="宋体" w:hAnsi="宋体" w:eastAsia="宋体" w:cs="宋体"/>
          <w:sz w:val="28"/>
          <w:szCs w:val="28"/>
        </w:rPr>
        <w:t>张绍钧：Java,html5（学习中），javascript（学习中）</w:t>
      </w:r>
    </w:p>
    <w:p>
      <w:pPr>
        <w:pStyle w:val="4"/>
        <w:rPr>
          <w:rFonts w:ascii="宋体" w:hAnsi="宋体" w:eastAsia="宋体" w:cs="宋体"/>
        </w:rPr>
      </w:pPr>
      <w:bookmarkStart w:id="258" w:name="_Toc464332291"/>
      <w:bookmarkStart w:id="259" w:name="_Toc464243851"/>
      <w:r>
        <w:rPr>
          <w:rFonts w:hint="eastAsia" w:ascii="宋体" w:hAnsi="宋体" w:eastAsia="宋体" w:cs="宋体"/>
        </w:rPr>
        <w:t>8.2.2开发人员要使用的设施</w:t>
      </w:r>
      <w:bookmarkEnd w:id="258"/>
      <w:bookmarkEnd w:id="259"/>
    </w:p>
    <w:p>
      <w:pPr>
        <w:rPr>
          <w:rFonts w:ascii="宋体" w:hAnsi="宋体" w:eastAsia="宋体" w:cs="宋体"/>
          <w:sz w:val="28"/>
          <w:szCs w:val="28"/>
        </w:rPr>
      </w:pPr>
      <w:r>
        <w:rPr>
          <w:rFonts w:hint="eastAsia" w:ascii="宋体" w:hAnsi="宋体" w:eastAsia="宋体" w:cs="宋体"/>
          <w:sz w:val="28"/>
          <w:szCs w:val="28"/>
        </w:rPr>
        <w:t>已有：Win7及Win10计算机、java、mysql数据库</w:t>
      </w:r>
    </w:p>
    <w:p>
      <w:pPr>
        <w:rPr>
          <w:rFonts w:ascii="宋体" w:hAnsi="宋体" w:eastAsia="宋体" w:cs="宋体"/>
          <w:sz w:val="28"/>
          <w:szCs w:val="28"/>
        </w:rPr>
      </w:pPr>
      <w:r>
        <w:rPr>
          <w:rFonts w:hint="eastAsia" w:ascii="宋体" w:hAnsi="宋体" w:eastAsia="宋体" w:cs="宋体"/>
          <w:sz w:val="28"/>
          <w:szCs w:val="28"/>
        </w:rPr>
        <w:t>需要：</w:t>
      </w:r>
    </w:p>
    <w:p>
      <w:pPr>
        <w:rPr>
          <w:rFonts w:ascii="宋体" w:hAnsi="宋体" w:eastAsia="宋体" w:cs="宋体"/>
          <w:sz w:val="28"/>
          <w:szCs w:val="28"/>
        </w:rPr>
      </w:pPr>
      <w:r>
        <w:rPr>
          <w:rFonts w:hint="eastAsia" w:ascii="宋体" w:hAnsi="宋体" w:eastAsia="宋体" w:cs="宋体"/>
          <w:sz w:val="28"/>
          <w:szCs w:val="28"/>
        </w:rPr>
        <w:t>开发平台:</w:t>
      </w:r>
    </w:p>
    <w:p>
      <w:pPr>
        <w:rPr>
          <w:rFonts w:ascii="宋体" w:hAnsi="宋体" w:eastAsia="宋体" w:cs="宋体"/>
          <w:sz w:val="28"/>
          <w:szCs w:val="28"/>
        </w:rPr>
      </w:pPr>
      <w:r>
        <w:rPr>
          <w:rFonts w:ascii="宋体" w:hAnsi="宋体" w:eastAsia="宋体" w:cs="宋体"/>
          <w:sz w:val="28"/>
          <w:szCs w:val="28"/>
        </w:rPr>
        <w:t>(1)</w:t>
      </w:r>
      <w:r>
        <w:rPr>
          <w:rFonts w:hint="eastAsia" w:ascii="宋体" w:hAnsi="宋体" w:eastAsia="宋体" w:cs="宋体"/>
          <w:sz w:val="28"/>
          <w:szCs w:val="28"/>
        </w:rPr>
        <w:t>eclipse设计后端以及JSP页面（当然Myeclipse更好但需要money</w:t>
      </w:r>
      <w:r>
        <w:rPr>
          <w:rFonts w:ascii="宋体" w:hAnsi="宋体" w:eastAsia="宋体" w:cs="宋体"/>
          <w:sz w:val="28"/>
          <w:szCs w:val="28"/>
        </w:rPr>
        <w:t>）</w:t>
      </w:r>
    </w:p>
    <w:p>
      <w:pPr>
        <w:rPr>
          <w:rFonts w:ascii="宋体" w:hAnsi="宋体" w:eastAsia="宋体" w:cs="宋体"/>
          <w:sz w:val="28"/>
          <w:szCs w:val="28"/>
        </w:rPr>
      </w:pPr>
      <w:r>
        <w:rPr>
          <w:rFonts w:hint="eastAsia" w:ascii="宋体" w:hAnsi="宋体" w:eastAsia="宋体" w:cs="宋体"/>
          <w:sz w:val="28"/>
          <w:szCs w:val="28"/>
        </w:rPr>
        <w:t>(2)HBuilder 进行（javascript+html+css</w:t>
      </w:r>
      <w:r>
        <w:rPr>
          <w:rFonts w:ascii="宋体" w:hAnsi="宋体" w:eastAsia="宋体" w:cs="宋体"/>
          <w:sz w:val="28"/>
          <w:szCs w:val="28"/>
        </w:rPr>
        <w:t>+</w:t>
      </w:r>
      <w:r>
        <w:rPr>
          <w:rFonts w:hint="eastAsia" w:ascii="宋体" w:hAnsi="宋体" w:eastAsia="宋体" w:cs="宋体"/>
          <w:sz w:val="28"/>
          <w:szCs w:val="28"/>
        </w:rPr>
        <w:t>jquery）纯页面设计</w:t>
      </w:r>
    </w:p>
    <w:p>
      <w:pPr>
        <w:rPr>
          <w:rFonts w:ascii="宋体" w:hAnsi="宋体" w:eastAsia="宋体" w:cs="宋体"/>
          <w:sz w:val="28"/>
          <w:szCs w:val="28"/>
        </w:rPr>
      </w:pPr>
      <w:r>
        <w:rPr>
          <w:rFonts w:hint="eastAsia" w:ascii="宋体" w:hAnsi="宋体" w:eastAsia="宋体" w:cs="宋体"/>
          <w:sz w:val="28"/>
          <w:szCs w:val="28"/>
        </w:rPr>
        <w:t>开发所需要的资源及安装包</w:t>
      </w:r>
    </w:p>
    <w:p>
      <w:pPr>
        <w:pStyle w:val="34"/>
        <w:numPr>
          <w:ilvl w:val="0"/>
          <w:numId w:val="11"/>
        </w:numPr>
        <w:ind w:firstLineChars="0"/>
        <w:rPr>
          <w:rFonts w:ascii="宋体" w:hAnsi="宋体" w:eastAsia="宋体" w:cs="宋体"/>
          <w:sz w:val="28"/>
          <w:szCs w:val="28"/>
        </w:rPr>
      </w:pPr>
      <w:r>
        <w:rPr>
          <w:rFonts w:hint="eastAsia" w:ascii="宋体" w:hAnsi="宋体" w:eastAsia="宋体" w:cs="宋体"/>
          <w:sz w:val="28"/>
          <w:szCs w:val="28"/>
        </w:rPr>
        <w:t>Struts2安装包,在eclipse中搭建环境</w:t>
      </w:r>
    </w:p>
    <w:p>
      <w:pPr>
        <w:pStyle w:val="34"/>
        <w:numPr>
          <w:ilvl w:val="0"/>
          <w:numId w:val="11"/>
        </w:numPr>
        <w:ind w:firstLineChars="0"/>
        <w:rPr>
          <w:rFonts w:ascii="宋体" w:hAnsi="宋体" w:eastAsia="宋体" w:cs="宋体"/>
          <w:sz w:val="28"/>
          <w:szCs w:val="28"/>
        </w:rPr>
      </w:pPr>
      <w:r>
        <w:rPr>
          <w:rFonts w:hint="eastAsia" w:ascii="宋体" w:hAnsi="宋体" w:eastAsia="宋体" w:cs="宋体"/>
          <w:sz w:val="28"/>
          <w:szCs w:val="28"/>
        </w:rPr>
        <w:t>Spring3安装包，在eclipse中搭建环境</w:t>
      </w:r>
    </w:p>
    <w:p>
      <w:pPr>
        <w:pStyle w:val="34"/>
        <w:numPr>
          <w:ilvl w:val="0"/>
          <w:numId w:val="11"/>
        </w:numPr>
        <w:ind w:firstLineChars="0"/>
        <w:rPr>
          <w:rFonts w:ascii="宋体" w:hAnsi="宋体" w:eastAsia="宋体" w:cs="宋体"/>
          <w:sz w:val="28"/>
          <w:szCs w:val="28"/>
        </w:rPr>
      </w:pPr>
      <w:r>
        <w:rPr>
          <w:rFonts w:hint="eastAsia" w:ascii="宋体" w:hAnsi="宋体" w:eastAsia="宋体" w:cs="宋体"/>
          <w:sz w:val="28"/>
          <w:szCs w:val="28"/>
        </w:rPr>
        <w:t>Hibernate 4安装包,在eclipse中搭建环境</w:t>
      </w:r>
    </w:p>
    <w:p>
      <w:pPr>
        <w:pStyle w:val="34"/>
        <w:numPr>
          <w:ilvl w:val="0"/>
          <w:numId w:val="11"/>
        </w:numPr>
        <w:ind w:firstLineChars="0"/>
        <w:rPr>
          <w:rFonts w:ascii="宋体" w:hAnsi="宋体" w:eastAsia="宋体" w:cs="宋体"/>
          <w:sz w:val="28"/>
          <w:szCs w:val="28"/>
        </w:rPr>
      </w:pPr>
      <w:r>
        <w:rPr>
          <w:rFonts w:hint="eastAsia" w:ascii="宋体" w:hAnsi="宋体" w:eastAsia="宋体" w:cs="宋体"/>
          <w:sz w:val="28"/>
          <w:szCs w:val="28"/>
        </w:rPr>
        <w:t>Jquery 使用&lt;script&gt;语句引入</w:t>
      </w:r>
    </w:p>
    <w:p>
      <w:pPr>
        <w:pStyle w:val="34"/>
        <w:numPr>
          <w:ilvl w:val="0"/>
          <w:numId w:val="11"/>
        </w:numPr>
        <w:ind w:firstLineChars="0"/>
        <w:rPr>
          <w:rFonts w:ascii="宋体" w:hAnsi="宋体" w:eastAsia="宋体" w:cs="宋体"/>
          <w:sz w:val="28"/>
          <w:szCs w:val="28"/>
        </w:rPr>
      </w:pPr>
      <w:r>
        <w:rPr>
          <w:rFonts w:ascii="宋体" w:hAnsi="宋体" w:eastAsia="宋体" w:cs="宋体"/>
          <w:sz w:val="28"/>
          <w:szCs w:val="28"/>
        </w:rPr>
        <w:t>E</w:t>
      </w:r>
      <w:r>
        <w:rPr>
          <w:rFonts w:hint="eastAsia" w:ascii="宋体" w:hAnsi="宋体" w:eastAsia="宋体" w:cs="宋体"/>
          <w:sz w:val="28"/>
          <w:szCs w:val="28"/>
        </w:rPr>
        <w:t>charts使用&lt;script&gt;语句引入</w:t>
      </w:r>
    </w:p>
    <w:p>
      <w:pPr>
        <w:pStyle w:val="34"/>
        <w:numPr>
          <w:ilvl w:val="0"/>
          <w:numId w:val="11"/>
        </w:numPr>
        <w:ind w:firstLineChars="0"/>
        <w:rPr>
          <w:rFonts w:ascii="宋体" w:hAnsi="宋体" w:eastAsia="宋体" w:cs="宋体"/>
          <w:sz w:val="28"/>
          <w:szCs w:val="28"/>
        </w:rPr>
      </w:pPr>
      <w:r>
        <w:rPr>
          <w:rFonts w:hint="eastAsia" w:ascii="宋体" w:hAnsi="宋体" w:eastAsia="宋体" w:cs="宋体"/>
          <w:sz w:val="28"/>
          <w:szCs w:val="28"/>
        </w:rPr>
        <w:t>百度地图API使用&lt;script&gt;语句引入</w:t>
      </w:r>
    </w:p>
    <w:p>
      <w:pPr>
        <w:pStyle w:val="34"/>
        <w:numPr>
          <w:ilvl w:val="0"/>
          <w:numId w:val="11"/>
        </w:numPr>
        <w:ind w:firstLineChars="0"/>
        <w:rPr>
          <w:rFonts w:ascii="宋体" w:hAnsi="宋体" w:eastAsia="宋体" w:cs="宋体"/>
          <w:sz w:val="28"/>
          <w:szCs w:val="28"/>
        </w:rPr>
      </w:pPr>
      <w:r>
        <w:rPr>
          <w:rFonts w:ascii="宋体" w:hAnsi="宋体" w:eastAsia="宋体" w:cs="宋体"/>
          <w:sz w:val="28"/>
          <w:szCs w:val="28"/>
        </w:rPr>
        <w:t>T</w:t>
      </w:r>
      <w:r>
        <w:rPr>
          <w:rFonts w:hint="eastAsia" w:ascii="宋体" w:hAnsi="宋体" w:eastAsia="宋体" w:cs="宋体"/>
          <w:sz w:val="28"/>
          <w:szCs w:val="28"/>
        </w:rPr>
        <w:t>omcat7服务器下载后，经由eclipse导入</w:t>
      </w:r>
    </w:p>
    <w:p>
      <w:pPr>
        <w:pStyle w:val="34"/>
        <w:numPr>
          <w:ilvl w:val="0"/>
          <w:numId w:val="11"/>
        </w:numPr>
        <w:ind w:firstLineChars="0"/>
        <w:rPr>
          <w:rFonts w:ascii="宋体" w:hAnsi="宋体" w:eastAsia="宋体" w:cs="宋体"/>
          <w:sz w:val="28"/>
          <w:szCs w:val="28"/>
        </w:rPr>
      </w:pPr>
      <w:r>
        <w:rPr>
          <w:rFonts w:hint="eastAsia" w:ascii="宋体" w:hAnsi="宋体" w:eastAsia="宋体" w:cs="宋体"/>
          <w:sz w:val="28"/>
          <w:szCs w:val="28"/>
        </w:rPr>
        <w:t>使用eclipse创建dynamic项目，搭建web开发环境</w:t>
      </w:r>
    </w:p>
    <w:p>
      <w:pPr>
        <w:pStyle w:val="34"/>
        <w:numPr>
          <w:ilvl w:val="0"/>
          <w:numId w:val="11"/>
        </w:numPr>
        <w:ind w:firstLineChars="0"/>
        <w:rPr>
          <w:rFonts w:ascii="宋体" w:hAnsi="宋体" w:eastAsia="宋体" w:cs="宋体"/>
          <w:sz w:val="28"/>
          <w:szCs w:val="28"/>
        </w:rPr>
      </w:pPr>
      <w:r>
        <w:rPr>
          <w:rFonts w:ascii="宋体" w:hAnsi="宋体" w:eastAsia="宋体" w:cs="宋体"/>
          <w:sz w:val="28"/>
          <w:szCs w:val="28"/>
        </w:rPr>
        <w:t>O</w:t>
      </w:r>
      <w:r>
        <w:rPr>
          <w:rFonts w:hint="eastAsia" w:ascii="宋体" w:hAnsi="宋体" w:eastAsia="宋体" w:cs="宋体"/>
          <w:sz w:val="28"/>
          <w:szCs w:val="28"/>
        </w:rPr>
        <w:t>pencStreetMap上获取本地地图数据,网址</w:t>
      </w:r>
      <w:r>
        <w:fldChar w:fldCharType="begin"/>
      </w:r>
      <w:r>
        <w:instrText xml:space="preserve"> HYPERLINK "http://www.openstreetmap.org/" </w:instrText>
      </w:r>
      <w:r>
        <w:fldChar w:fldCharType="separate"/>
      </w:r>
      <w:r>
        <w:rPr>
          <w:rStyle w:val="21"/>
          <w:rFonts w:ascii="宋体" w:hAnsi="宋体" w:eastAsia="宋体" w:cs="宋体"/>
          <w:sz w:val="28"/>
          <w:szCs w:val="28"/>
        </w:rPr>
        <w:t>http://www.openstreetmap.org/</w:t>
      </w:r>
      <w:r>
        <w:rPr>
          <w:rStyle w:val="21"/>
          <w:rFonts w:ascii="宋体" w:hAnsi="宋体" w:eastAsia="宋体" w:cs="宋体"/>
          <w:sz w:val="28"/>
          <w:szCs w:val="28"/>
        </w:rPr>
        <w:fldChar w:fldCharType="end"/>
      </w:r>
    </w:p>
    <w:p>
      <w:pPr>
        <w:pStyle w:val="34"/>
        <w:numPr>
          <w:ilvl w:val="0"/>
          <w:numId w:val="11"/>
        </w:numPr>
        <w:ind w:firstLineChars="0"/>
        <w:rPr>
          <w:rFonts w:ascii="宋体" w:hAnsi="宋体" w:eastAsia="宋体" w:cs="宋体"/>
          <w:sz w:val="28"/>
          <w:szCs w:val="28"/>
        </w:rPr>
      </w:pPr>
      <w:r>
        <w:rPr>
          <w:rFonts w:hint="eastAsia" w:ascii="宋体" w:hAnsi="宋体" w:eastAsia="宋体" w:cs="宋体"/>
          <w:sz w:val="28"/>
          <w:szCs w:val="28"/>
        </w:rPr>
        <w:t>将以上用到的资源搭建在eclipse上，并利用web.xml进行规范。</w:t>
      </w:r>
    </w:p>
    <w:p>
      <w:pPr>
        <w:rPr>
          <w:rFonts w:ascii="宋体" w:hAnsi="宋体" w:eastAsia="宋体" w:cs="宋体"/>
          <w:sz w:val="28"/>
          <w:szCs w:val="28"/>
        </w:rPr>
      </w:pPr>
      <w:r>
        <w:rPr>
          <w:rFonts w:hint="eastAsia" w:ascii="宋体" w:hAnsi="宋体" w:eastAsia="宋体" w:cs="宋体"/>
          <w:sz w:val="28"/>
          <w:szCs w:val="28"/>
        </w:rPr>
        <w:t>(11)mysql使用命令行或者用workbench（workbench使用最新版本</w:t>
      </w:r>
      <w:r>
        <w:rPr>
          <w:rFonts w:ascii="宋体" w:hAnsi="宋体" w:eastAsia="宋体" w:cs="宋体"/>
          <w:sz w:val="28"/>
          <w:szCs w:val="28"/>
        </w:rPr>
        <w:t>）</w:t>
      </w:r>
      <w:r>
        <w:rPr>
          <w:rFonts w:hint="eastAsia" w:ascii="宋体" w:hAnsi="宋体" w:eastAsia="宋体" w:cs="宋体"/>
          <w:sz w:val="28"/>
          <w:szCs w:val="28"/>
        </w:rPr>
        <w:t>进行可视化管理。</w:t>
      </w:r>
    </w:p>
    <w:p>
      <w:pPr>
        <w:pStyle w:val="4"/>
        <w:rPr>
          <w:rFonts w:ascii="宋体" w:hAnsi="宋体" w:eastAsia="宋体" w:cs="宋体"/>
        </w:rPr>
      </w:pPr>
      <w:bookmarkStart w:id="260" w:name="_Toc464332292"/>
      <w:bookmarkStart w:id="261" w:name="_Toc464243852"/>
      <w:r>
        <w:rPr>
          <w:rFonts w:hint="eastAsia" w:ascii="宋体" w:hAnsi="宋体" w:eastAsia="宋体" w:cs="宋体"/>
        </w:rPr>
        <w:t>8.2.3需求资源进度表</w:t>
      </w:r>
      <w:bookmarkEnd w:id="260"/>
      <w:bookmarkEnd w:id="261"/>
    </w:p>
    <w:p>
      <w:pPr>
        <w:rPr>
          <w:sz w:val="28"/>
          <w:szCs w:val="28"/>
        </w:rPr>
      </w:pPr>
      <w:r>
        <w:rPr>
          <w:rFonts w:hint="eastAsia"/>
          <w:sz w:val="28"/>
          <w:szCs w:val="28"/>
        </w:rPr>
        <w:t>目前各种资源已经搭建在组长杨建的win7电脑上了</w:t>
      </w:r>
    </w:p>
    <w:p>
      <w:pPr>
        <w:pStyle w:val="4"/>
        <w:rPr>
          <w:rFonts w:ascii="宋体" w:hAnsi="宋体" w:eastAsia="宋体" w:cs="宋体"/>
        </w:rPr>
      </w:pPr>
      <w:bookmarkStart w:id="262" w:name="_Toc464243853"/>
      <w:bookmarkStart w:id="263" w:name="_Toc464332293"/>
      <w:r>
        <w:rPr>
          <w:rFonts w:hint="eastAsia" w:ascii="宋体" w:hAnsi="宋体" w:eastAsia="宋体" w:cs="宋体"/>
        </w:rPr>
        <w:t>8.2.4其他所需的资源</w:t>
      </w:r>
      <w:bookmarkEnd w:id="262"/>
      <w:bookmarkEnd w:id="263"/>
    </w:p>
    <w:p>
      <w:pPr>
        <w:rPr>
          <w:sz w:val="28"/>
          <w:szCs w:val="28"/>
        </w:rPr>
      </w:pPr>
      <w:r>
        <w:rPr>
          <w:rFonts w:hint="eastAsia"/>
          <w:sz w:val="28"/>
          <w:szCs w:val="28"/>
        </w:rPr>
        <w:t>(1)获取json格式的地图信息，</w:t>
      </w:r>
    </w:p>
    <w:p>
      <w:pPr>
        <w:rPr>
          <w:sz w:val="28"/>
          <w:szCs w:val="28"/>
        </w:rPr>
      </w:pPr>
      <w:r>
        <w:rPr>
          <w:rFonts w:hint="eastAsia"/>
          <w:sz w:val="28"/>
          <w:szCs w:val="28"/>
        </w:rPr>
        <w:t>网址:</w:t>
      </w:r>
      <w:r>
        <w:fldChar w:fldCharType="begin"/>
      </w:r>
      <w:r>
        <w:instrText xml:space="preserve"> HYPERLINK "http://echarts.baidu.com/" </w:instrText>
      </w:r>
      <w:r>
        <w:fldChar w:fldCharType="separate"/>
      </w:r>
      <w:r>
        <w:rPr>
          <w:rStyle w:val="21"/>
          <w:sz w:val="28"/>
          <w:szCs w:val="28"/>
        </w:rPr>
        <w:t>http://echarts.baidu.com/</w:t>
      </w:r>
      <w:r>
        <w:rPr>
          <w:rStyle w:val="21"/>
          <w:sz w:val="28"/>
          <w:szCs w:val="28"/>
        </w:rPr>
        <w:fldChar w:fldCharType="end"/>
      </w:r>
    </w:p>
    <w:p>
      <w:pPr>
        <w:pStyle w:val="2"/>
        <w:rPr>
          <w:rFonts w:ascii="宋体" w:hAnsi="宋体" w:eastAsia="宋体" w:cs="宋体"/>
        </w:rPr>
      </w:pPr>
      <w:bookmarkStart w:id="264" w:name="_Toc464243854"/>
      <w:bookmarkStart w:id="265" w:name="_Toc464332294"/>
      <w:r>
        <w:rPr>
          <w:rFonts w:hint="eastAsia" w:ascii="宋体" w:hAnsi="宋体" w:eastAsia="宋体" w:cs="宋体"/>
        </w:rPr>
        <w:t>9.培训</w:t>
      </w:r>
      <w:bookmarkEnd w:id="264"/>
      <w:bookmarkEnd w:id="265"/>
    </w:p>
    <w:p>
      <w:pPr>
        <w:pStyle w:val="3"/>
        <w:rPr>
          <w:rFonts w:ascii="宋体" w:hAnsi="宋体" w:eastAsia="宋体" w:cs="宋体"/>
        </w:rPr>
      </w:pPr>
      <w:bookmarkStart w:id="266" w:name="_Toc464243855"/>
      <w:bookmarkStart w:id="267" w:name="_Toc464332295"/>
      <w:r>
        <w:rPr>
          <w:rFonts w:hint="eastAsia" w:ascii="宋体" w:hAnsi="宋体" w:eastAsia="宋体" w:cs="宋体"/>
        </w:rPr>
        <w:t>9.1项目的技术要求</w:t>
      </w:r>
      <w:bookmarkEnd w:id="266"/>
      <w:bookmarkEnd w:id="267"/>
    </w:p>
    <w:p>
      <w:pPr>
        <w:rPr>
          <w:sz w:val="28"/>
          <w:szCs w:val="28"/>
        </w:rPr>
      </w:pPr>
      <w:r>
        <w:rPr>
          <w:rFonts w:hint="eastAsia"/>
          <w:sz w:val="28"/>
          <w:szCs w:val="28"/>
        </w:rPr>
        <w:t>组员均具有java编程基础。以下是需要掌握的</w:t>
      </w:r>
    </w:p>
    <w:p>
      <w:pPr>
        <w:ind w:firstLine="420"/>
        <w:rPr>
          <w:rFonts w:ascii="宋体" w:hAnsi="宋体" w:eastAsia="宋体" w:cs="宋体"/>
          <w:sz w:val="28"/>
          <w:szCs w:val="28"/>
        </w:rPr>
      </w:pPr>
      <w:r>
        <w:rPr>
          <w:rFonts w:hint="eastAsia" w:ascii="宋体" w:hAnsi="宋体" w:eastAsia="宋体" w:cs="宋体"/>
          <w:sz w:val="28"/>
          <w:szCs w:val="28"/>
        </w:rPr>
        <w:t>(1)html和html5（先学html，再学html5</w:t>
      </w:r>
      <w:r>
        <w:rPr>
          <w:rFonts w:ascii="宋体" w:hAnsi="宋体" w:eastAsia="宋体" w:cs="宋体"/>
          <w:sz w:val="28"/>
          <w:szCs w:val="28"/>
        </w:rPr>
        <w:t>）</w:t>
      </w:r>
    </w:p>
    <w:p>
      <w:pPr>
        <w:ind w:firstLine="420"/>
        <w:rPr>
          <w:rFonts w:ascii="宋体" w:hAnsi="宋体" w:eastAsia="宋体" w:cs="宋体"/>
          <w:sz w:val="28"/>
          <w:szCs w:val="28"/>
        </w:rPr>
      </w:pPr>
      <w:r>
        <w:rPr>
          <w:rFonts w:ascii="宋体" w:hAnsi="宋体" w:eastAsia="宋体" w:cs="宋体"/>
          <w:sz w:val="28"/>
          <w:szCs w:val="28"/>
        </w:rPr>
        <w:t>(2)css</w:t>
      </w:r>
      <w:r>
        <w:rPr>
          <w:rFonts w:hint="eastAsia" w:ascii="宋体" w:hAnsi="宋体" w:eastAsia="宋体" w:cs="宋体"/>
          <w:sz w:val="28"/>
          <w:szCs w:val="28"/>
        </w:rPr>
        <w:t>和css3（先学css，再学css3）</w:t>
      </w:r>
    </w:p>
    <w:p>
      <w:pPr>
        <w:ind w:firstLine="420"/>
        <w:rPr>
          <w:rFonts w:ascii="宋体" w:hAnsi="宋体" w:eastAsia="宋体" w:cs="宋体"/>
          <w:sz w:val="28"/>
          <w:szCs w:val="28"/>
        </w:rPr>
      </w:pPr>
      <w:r>
        <w:rPr>
          <w:rFonts w:hint="eastAsia" w:ascii="宋体" w:hAnsi="宋体" w:eastAsia="宋体" w:cs="宋体"/>
          <w:sz w:val="28"/>
          <w:szCs w:val="28"/>
        </w:rPr>
        <w:t>(</w:t>
      </w:r>
      <w:r>
        <w:rPr>
          <w:rFonts w:ascii="宋体" w:hAnsi="宋体" w:eastAsia="宋体" w:cs="宋体"/>
          <w:sz w:val="28"/>
          <w:szCs w:val="28"/>
        </w:rPr>
        <w:t>3)</w:t>
      </w:r>
      <w:r>
        <w:rPr>
          <w:rFonts w:hint="eastAsia" w:ascii="宋体" w:hAnsi="宋体" w:eastAsia="宋体" w:cs="宋体"/>
          <w:sz w:val="28"/>
          <w:szCs w:val="28"/>
        </w:rPr>
        <w:t>学习javascript。</w:t>
      </w:r>
    </w:p>
    <w:p>
      <w:pPr>
        <w:ind w:firstLine="420"/>
        <w:rPr>
          <w:rFonts w:ascii="宋体" w:hAnsi="宋体" w:eastAsia="宋体" w:cs="宋体"/>
          <w:sz w:val="28"/>
          <w:szCs w:val="28"/>
        </w:rPr>
      </w:pPr>
      <w:r>
        <w:rPr>
          <w:rFonts w:ascii="宋体" w:hAnsi="宋体" w:eastAsia="宋体" w:cs="宋体"/>
          <w:sz w:val="28"/>
          <w:szCs w:val="28"/>
        </w:rPr>
        <w:t>(4)</w:t>
      </w:r>
      <w:r>
        <w:rPr>
          <w:rFonts w:hint="eastAsia" w:ascii="宋体" w:hAnsi="宋体" w:eastAsia="宋体" w:cs="宋体"/>
          <w:sz w:val="28"/>
          <w:szCs w:val="28"/>
        </w:rPr>
        <w:t>学习jquery。</w:t>
      </w:r>
    </w:p>
    <w:p>
      <w:pPr>
        <w:ind w:firstLine="420"/>
        <w:rPr>
          <w:rFonts w:ascii="宋体" w:hAnsi="宋体" w:eastAsia="宋体" w:cs="宋体"/>
          <w:sz w:val="28"/>
          <w:szCs w:val="28"/>
        </w:rPr>
      </w:pPr>
      <w:r>
        <w:rPr>
          <w:rFonts w:ascii="宋体" w:hAnsi="宋体" w:eastAsia="宋体" w:cs="宋体"/>
          <w:sz w:val="28"/>
          <w:szCs w:val="28"/>
        </w:rPr>
        <w:t>(5)</w:t>
      </w:r>
      <w:r>
        <w:rPr>
          <w:rFonts w:hint="eastAsia" w:ascii="宋体" w:hAnsi="宋体" w:eastAsia="宋体" w:cs="宋体"/>
          <w:sz w:val="28"/>
          <w:szCs w:val="28"/>
        </w:rPr>
        <w:t>学习ajax技术，进行前后端交互</w:t>
      </w:r>
    </w:p>
    <w:p>
      <w:pPr>
        <w:ind w:firstLine="420"/>
        <w:rPr>
          <w:rFonts w:ascii="宋体" w:hAnsi="宋体" w:eastAsia="宋体" w:cs="宋体"/>
          <w:sz w:val="28"/>
          <w:szCs w:val="28"/>
        </w:rPr>
      </w:pPr>
      <w:r>
        <w:rPr>
          <w:rFonts w:hint="eastAsia" w:ascii="宋体" w:hAnsi="宋体" w:eastAsia="宋体" w:cs="宋体"/>
          <w:sz w:val="28"/>
          <w:szCs w:val="28"/>
        </w:rPr>
        <w:t>(6)学习struts2网址：</w:t>
      </w:r>
      <w:r>
        <w:fldChar w:fldCharType="begin"/>
      </w:r>
      <w:r>
        <w:instrText xml:space="preserve"> HYPERLINK "http://struts.apache.org/" </w:instrText>
      </w:r>
      <w:r>
        <w:fldChar w:fldCharType="separate"/>
      </w:r>
      <w:r>
        <w:rPr>
          <w:rStyle w:val="21"/>
          <w:rFonts w:ascii="宋体" w:hAnsi="宋体" w:eastAsia="宋体" w:cs="宋体"/>
          <w:sz w:val="28"/>
          <w:szCs w:val="28"/>
        </w:rPr>
        <w:t>http://struts.apache.org/</w:t>
      </w:r>
      <w:r>
        <w:rPr>
          <w:rStyle w:val="21"/>
          <w:rFonts w:ascii="宋体" w:hAnsi="宋体" w:eastAsia="宋体" w:cs="宋体"/>
          <w:sz w:val="28"/>
          <w:szCs w:val="28"/>
        </w:rPr>
        <w:fldChar w:fldCharType="end"/>
      </w:r>
    </w:p>
    <w:p>
      <w:pPr>
        <w:ind w:firstLine="420"/>
        <w:rPr>
          <w:rFonts w:ascii="宋体" w:hAnsi="宋体" w:eastAsia="宋体" w:cs="宋体"/>
          <w:sz w:val="28"/>
          <w:szCs w:val="28"/>
        </w:rPr>
      </w:pPr>
      <w:r>
        <w:rPr>
          <w:rFonts w:ascii="宋体" w:hAnsi="宋体" w:eastAsia="宋体" w:cs="宋体"/>
          <w:sz w:val="28"/>
          <w:szCs w:val="28"/>
        </w:rPr>
        <w:t>(7)</w:t>
      </w:r>
      <w:r>
        <w:rPr>
          <w:rFonts w:hint="eastAsia" w:ascii="宋体" w:hAnsi="宋体" w:eastAsia="宋体" w:cs="宋体"/>
          <w:sz w:val="28"/>
          <w:szCs w:val="28"/>
        </w:rPr>
        <w:t>学习hibernate4网址：</w:t>
      </w:r>
      <w:r>
        <w:fldChar w:fldCharType="begin"/>
      </w:r>
      <w:r>
        <w:instrText xml:space="preserve"> HYPERLINK "http://hibernate.org/orm/" </w:instrText>
      </w:r>
      <w:r>
        <w:fldChar w:fldCharType="separate"/>
      </w:r>
      <w:r>
        <w:rPr>
          <w:rStyle w:val="21"/>
          <w:rFonts w:ascii="宋体" w:hAnsi="宋体" w:eastAsia="宋体" w:cs="宋体"/>
          <w:sz w:val="28"/>
          <w:szCs w:val="28"/>
        </w:rPr>
        <w:t>http://hibernate.org/orm/</w:t>
      </w:r>
      <w:r>
        <w:rPr>
          <w:rStyle w:val="21"/>
          <w:rFonts w:ascii="宋体" w:hAnsi="宋体" w:eastAsia="宋体" w:cs="宋体"/>
          <w:sz w:val="28"/>
          <w:szCs w:val="28"/>
        </w:rPr>
        <w:fldChar w:fldCharType="end"/>
      </w:r>
    </w:p>
    <w:p>
      <w:pPr>
        <w:ind w:firstLine="420"/>
        <w:rPr>
          <w:rFonts w:ascii="宋体" w:hAnsi="宋体" w:eastAsia="宋体" w:cs="宋体"/>
          <w:sz w:val="28"/>
          <w:szCs w:val="28"/>
        </w:rPr>
      </w:pPr>
      <w:r>
        <w:rPr>
          <w:rFonts w:hint="eastAsia" w:ascii="宋体" w:hAnsi="宋体" w:eastAsia="宋体" w:cs="宋体"/>
          <w:sz w:val="28"/>
          <w:szCs w:val="28"/>
        </w:rPr>
        <w:t>(8)学习spring</w:t>
      </w:r>
      <w:r>
        <w:rPr>
          <w:rFonts w:ascii="宋体" w:hAnsi="宋体" w:eastAsia="宋体" w:cs="宋体"/>
          <w:sz w:val="28"/>
          <w:szCs w:val="28"/>
        </w:rPr>
        <w:t>,</w:t>
      </w:r>
      <w:r>
        <w:rPr>
          <w:rFonts w:hint="eastAsia" w:ascii="宋体" w:hAnsi="宋体" w:eastAsia="宋体" w:cs="宋体"/>
          <w:sz w:val="28"/>
          <w:szCs w:val="28"/>
        </w:rPr>
        <w:t>网址</w:t>
      </w:r>
    </w:p>
    <w:p>
      <w:pPr>
        <w:ind w:firstLine="420"/>
        <w:rPr>
          <w:rFonts w:ascii="宋体" w:hAnsi="宋体" w:eastAsia="宋体" w:cs="宋体"/>
          <w:sz w:val="28"/>
          <w:szCs w:val="28"/>
        </w:rPr>
      </w:pPr>
      <w:r>
        <w:rPr>
          <w:rFonts w:hint="eastAsia" w:ascii="宋体" w:hAnsi="宋体" w:eastAsia="宋体" w:cs="宋体"/>
          <w:sz w:val="28"/>
          <w:szCs w:val="28"/>
        </w:rPr>
        <w:t>(9)学习mysql</w:t>
      </w:r>
    </w:p>
    <w:p>
      <w:pPr>
        <w:ind w:firstLine="420"/>
        <w:rPr>
          <w:rFonts w:ascii="宋体" w:hAnsi="宋体" w:eastAsia="宋体" w:cs="宋体"/>
          <w:sz w:val="28"/>
          <w:szCs w:val="28"/>
        </w:rPr>
      </w:pPr>
      <w:r>
        <w:rPr>
          <w:rFonts w:hint="eastAsia" w:ascii="宋体" w:hAnsi="宋体" w:eastAsia="宋体" w:cs="宋体"/>
          <w:sz w:val="28"/>
          <w:szCs w:val="28"/>
        </w:rPr>
        <w:t>(10)预计采用MVC编程模式</w:t>
      </w:r>
    </w:p>
    <w:p>
      <w:pPr>
        <w:ind w:firstLine="420"/>
        <w:rPr>
          <w:rFonts w:ascii="宋体" w:hAnsi="宋体" w:eastAsia="宋体" w:cs="宋体"/>
          <w:sz w:val="28"/>
          <w:szCs w:val="28"/>
        </w:rPr>
      </w:pPr>
      <w:r>
        <w:rPr>
          <w:rFonts w:hint="eastAsia" w:ascii="宋体" w:hAnsi="宋体" w:eastAsia="宋体" w:cs="宋体"/>
          <w:sz w:val="28"/>
          <w:szCs w:val="28"/>
        </w:rPr>
        <w:t>(11)学习servlet</w:t>
      </w:r>
    </w:p>
    <w:p>
      <w:pPr>
        <w:rPr>
          <w:rFonts w:ascii="宋体" w:hAnsi="宋体" w:eastAsia="宋体" w:cs="宋体"/>
          <w:sz w:val="28"/>
          <w:szCs w:val="28"/>
        </w:rPr>
      </w:pPr>
      <w:r>
        <w:rPr>
          <w:rFonts w:ascii="宋体" w:hAnsi="宋体" w:eastAsia="宋体" w:cs="宋体"/>
          <w:sz w:val="28"/>
          <w:szCs w:val="28"/>
        </w:rPr>
        <w:tab/>
      </w:r>
      <w:r>
        <w:rPr>
          <w:rFonts w:ascii="宋体" w:hAnsi="宋体" w:eastAsia="宋体" w:cs="宋体"/>
          <w:sz w:val="28"/>
          <w:szCs w:val="28"/>
        </w:rPr>
        <w:t>(12)</w:t>
      </w:r>
      <w:r>
        <w:rPr>
          <w:rFonts w:hint="eastAsia" w:ascii="宋体" w:hAnsi="宋体" w:eastAsia="宋体" w:cs="宋体"/>
          <w:sz w:val="28"/>
          <w:szCs w:val="28"/>
        </w:rPr>
        <w:t>学习xml可扩展语言，进行网页的后端SSH框架设计。</w:t>
      </w:r>
    </w:p>
    <w:p>
      <w:pPr>
        <w:rPr>
          <w:rFonts w:ascii="宋体" w:hAnsi="宋体" w:eastAsia="宋体" w:cs="宋体"/>
          <w:sz w:val="28"/>
          <w:szCs w:val="28"/>
        </w:rPr>
      </w:pPr>
      <w:r>
        <w:rPr>
          <w:rFonts w:hint="eastAsia" w:ascii="宋体" w:hAnsi="宋体" w:eastAsia="宋体" w:cs="宋体"/>
          <w:sz w:val="28"/>
          <w:szCs w:val="28"/>
        </w:rPr>
        <w:t xml:space="preserve">   (13)学习echarts。</w:t>
      </w:r>
    </w:p>
    <w:p>
      <w:r>
        <w:rPr>
          <w:rFonts w:hint="eastAsia" w:ascii="宋体" w:hAnsi="宋体" w:eastAsia="宋体" w:cs="宋体"/>
          <w:sz w:val="28"/>
          <w:szCs w:val="28"/>
        </w:rPr>
        <w:t xml:space="preserve">   (14)学习前端bootstrap框架</w:t>
      </w:r>
    </w:p>
    <w:p>
      <w:pPr>
        <w:pStyle w:val="3"/>
        <w:rPr>
          <w:rFonts w:ascii="宋体" w:hAnsi="宋体" w:eastAsia="宋体" w:cs="宋体"/>
        </w:rPr>
      </w:pPr>
      <w:bookmarkStart w:id="268" w:name="_Toc464332296"/>
      <w:bookmarkStart w:id="269" w:name="_Toc464243856"/>
      <w:r>
        <w:rPr>
          <w:rFonts w:hint="eastAsia" w:ascii="宋体" w:hAnsi="宋体" w:eastAsia="宋体" w:cs="宋体"/>
        </w:rPr>
        <w:t>9.2培训计划</w:t>
      </w:r>
      <w:bookmarkEnd w:id="268"/>
      <w:bookmarkEnd w:id="269"/>
    </w:p>
    <w:p>
      <w:pPr>
        <w:ind w:firstLine="420"/>
        <w:rPr>
          <w:rFonts w:ascii="宋体" w:hAnsi="宋体" w:eastAsia="宋体" w:cs="宋体"/>
          <w:sz w:val="28"/>
          <w:szCs w:val="28"/>
        </w:rPr>
      </w:pPr>
      <w:r>
        <w:rPr>
          <w:rFonts w:ascii="宋体" w:hAnsi="宋体" w:eastAsia="宋体" w:cs="宋体"/>
          <w:sz w:val="28"/>
          <w:szCs w:val="28"/>
        </w:rPr>
        <w:t>(1)html+html5</w:t>
      </w:r>
      <w:r>
        <w:rPr>
          <w:rFonts w:hint="eastAsia" w:ascii="宋体" w:hAnsi="宋体" w:eastAsia="宋体" w:cs="宋体"/>
          <w:sz w:val="28"/>
          <w:szCs w:val="28"/>
        </w:rPr>
        <w:t>+css+css3</w:t>
      </w:r>
      <w:r>
        <w:rPr>
          <w:rFonts w:ascii="宋体" w:hAnsi="宋体" w:eastAsia="宋体" w:cs="宋体"/>
          <w:sz w:val="28"/>
          <w:szCs w:val="28"/>
        </w:rPr>
        <w:t>:</w:t>
      </w:r>
      <w:r>
        <w:rPr>
          <w:rFonts w:hint="eastAsia" w:ascii="宋体" w:hAnsi="宋体" w:eastAsia="宋体" w:cs="宋体"/>
          <w:sz w:val="28"/>
          <w:szCs w:val="28"/>
        </w:rPr>
        <w:t>2天</w:t>
      </w:r>
    </w:p>
    <w:p>
      <w:pPr>
        <w:ind w:firstLine="420"/>
        <w:rPr>
          <w:rFonts w:ascii="宋体" w:hAnsi="宋体" w:eastAsia="宋体" w:cs="宋体"/>
          <w:sz w:val="28"/>
          <w:szCs w:val="28"/>
        </w:rPr>
      </w:pPr>
      <w:r>
        <w:rPr>
          <w:rFonts w:hint="eastAsia" w:ascii="宋体" w:hAnsi="宋体" w:eastAsia="宋体" w:cs="宋体"/>
          <w:sz w:val="28"/>
          <w:szCs w:val="28"/>
        </w:rPr>
        <w:t>(2)javascript+jquery</w:t>
      </w:r>
      <w:r>
        <w:rPr>
          <w:rFonts w:ascii="宋体" w:hAnsi="宋体" w:eastAsia="宋体" w:cs="宋体"/>
          <w:sz w:val="28"/>
          <w:szCs w:val="28"/>
        </w:rPr>
        <w:t>+ajax</w:t>
      </w:r>
      <w:r>
        <w:rPr>
          <w:rFonts w:hint="eastAsia" w:ascii="宋体" w:hAnsi="宋体" w:eastAsia="宋体" w:cs="宋体"/>
          <w:sz w:val="28"/>
          <w:szCs w:val="28"/>
        </w:rPr>
        <w:t>：2天</w:t>
      </w:r>
    </w:p>
    <w:p>
      <w:pPr>
        <w:ind w:firstLine="420"/>
        <w:rPr>
          <w:rFonts w:ascii="宋体" w:hAnsi="宋体" w:eastAsia="宋体" w:cs="宋体"/>
          <w:sz w:val="28"/>
          <w:szCs w:val="28"/>
        </w:rPr>
      </w:pPr>
      <w:r>
        <w:rPr>
          <w:rFonts w:hint="eastAsia" w:ascii="宋体" w:hAnsi="宋体" w:eastAsia="宋体" w:cs="宋体"/>
          <w:sz w:val="28"/>
          <w:szCs w:val="28"/>
        </w:rPr>
        <w:t>(3)</w:t>
      </w:r>
      <w:r>
        <w:rPr>
          <w:rFonts w:ascii="宋体" w:hAnsi="宋体" w:eastAsia="宋体" w:cs="宋体"/>
          <w:sz w:val="28"/>
          <w:szCs w:val="28"/>
        </w:rPr>
        <w:t>SSH</w:t>
      </w:r>
      <w:r>
        <w:rPr>
          <w:rFonts w:hint="eastAsia" w:ascii="宋体" w:hAnsi="宋体" w:eastAsia="宋体" w:cs="宋体"/>
          <w:sz w:val="28"/>
          <w:szCs w:val="28"/>
        </w:rPr>
        <w:t>框架:2天</w:t>
      </w:r>
    </w:p>
    <w:p>
      <w:pPr>
        <w:ind w:firstLine="420"/>
        <w:rPr>
          <w:rFonts w:ascii="宋体" w:hAnsi="宋体" w:eastAsia="宋体" w:cs="宋体"/>
          <w:sz w:val="28"/>
          <w:szCs w:val="28"/>
        </w:rPr>
      </w:pPr>
      <w:r>
        <w:rPr>
          <w:rFonts w:ascii="宋体" w:hAnsi="宋体" w:eastAsia="宋体" w:cs="宋体"/>
          <w:sz w:val="28"/>
          <w:szCs w:val="28"/>
        </w:rPr>
        <w:t>(4)</w:t>
      </w:r>
      <w:r>
        <w:rPr>
          <w:rFonts w:hint="eastAsia" w:ascii="宋体" w:hAnsi="宋体" w:eastAsia="宋体" w:cs="宋体"/>
          <w:sz w:val="28"/>
          <w:szCs w:val="28"/>
        </w:rPr>
        <w:t>echarts+bootstrap1天</w:t>
      </w:r>
    </w:p>
    <w:p>
      <w:pPr>
        <w:ind w:firstLine="420"/>
        <w:rPr>
          <w:rFonts w:ascii="宋体" w:hAnsi="宋体" w:eastAsia="宋体" w:cs="宋体"/>
          <w:sz w:val="28"/>
          <w:szCs w:val="28"/>
        </w:rPr>
      </w:pPr>
      <w:r>
        <w:rPr>
          <w:rFonts w:hint="eastAsia" w:ascii="宋体" w:hAnsi="宋体" w:eastAsia="宋体" w:cs="宋体"/>
          <w:sz w:val="28"/>
          <w:szCs w:val="28"/>
        </w:rPr>
        <w:t>(5)mysql:1天</w:t>
      </w:r>
    </w:p>
    <w:p>
      <w:pPr>
        <w:ind w:firstLine="420"/>
        <w:rPr>
          <w:rFonts w:ascii="宋体" w:hAnsi="宋体" w:eastAsia="宋体" w:cs="宋体"/>
          <w:sz w:val="28"/>
          <w:szCs w:val="28"/>
        </w:rPr>
      </w:pPr>
      <w:r>
        <w:rPr>
          <w:rFonts w:hint="eastAsia" w:ascii="宋体" w:hAnsi="宋体" w:eastAsia="宋体" w:cs="宋体"/>
          <w:sz w:val="28"/>
          <w:szCs w:val="28"/>
        </w:rPr>
        <w:t>(6)json+xml:1天</w:t>
      </w:r>
    </w:p>
    <w:p>
      <w:pPr>
        <w:pStyle w:val="2"/>
        <w:rPr>
          <w:rFonts w:ascii="宋体" w:hAnsi="宋体" w:eastAsia="宋体" w:cs="宋体"/>
        </w:rPr>
      </w:pPr>
      <w:bookmarkStart w:id="270" w:name="_Toc464243857"/>
      <w:bookmarkStart w:id="271" w:name="_Toc464332297"/>
      <w:r>
        <w:rPr>
          <w:rFonts w:hint="eastAsia" w:ascii="宋体" w:hAnsi="宋体" w:eastAsia="宋体" w:cs="宋体"/>
        </w:rPr>
        <w:t>10.项目估算</w:t>
      </w:r>
      <w:bookmarkEnd w:id="270"/>
      <w:bookmarkEnd w:id="271"/>
    </w:p>
    <w:p>
      <w:pPr>
        <w:pStyle w:val="3"/>
        <w:rPr>
          <w:rFonts w:ascii="宋体" w:hAnsi="宋体" w:eastAsia="宋体" w:cs="宋体"/>
        </w:rPr>
      </w:pPr>
      <w:bookmarkStart w:id="272" w:name="_Toc464332298"/>
      <w:bookmarkStart w:id="273" w:name="_Toc464243858"/>
      <w:r>
        <w:rPr>
          <w:rFonts w:hint="eastAsia" w:ascii="宋体" w:hAnsi="宋体" w:eastAsia="宋体" w:cs="宋体"/>
        </w:rPr>
        <w:t>10.1规模估算</w:t>
      </w:r>
      <w:bookmarkEnd w:id="272"/>
      <w:bookmarkEnd w:id="273"/>
    </w:p>
    <w:p>
      <w:pPr>
        <w:ind w:firstLine="420"/>
        <w:rPr>
          <w:rFonts w:eastAsia="宋体"/>
          <w:sz w:val="28"/>
          <w:szCs w:val="28"/>
        </w:rPr>
      </w:pPr>
      <w:r>
        <w:rPr>
          <w:rFonts w:hint="eastAsia" w:ascii="宋体" w:hAnsi="宋体" w:eastAsia="宋体" w:cs="宋体"/>
          <w:sz w:val="28"/>
          <w:szCs w:val="28"/>
        </w:rPr>
        <w:t>总共大约有50个左右的模块，预计代码量1到2万行</w:t>
      </w:r>
      <w:ins w:id="147" w:author="Administrator" w:date="2016-10-18T21:44:46Z">
        <w:r>
          <w:rPr>
            <w:rFonts w:hint="eastAsia" w:ascii="宋体" w:hAnsi="宋体" w:eastAsia="宋体" w:cs="宋体"/>
            <w:sz w:val="28"/>
            <w:szCs w:val="28"/>
            <w:lang w:eastAsia="zh-CN"/>
          </w:rPr>
          <w:t>。</w:t>
        </w:r>
      </w:ins>
      <w:ins w:id="148" w:author="Administrator" w:date="2016-10-18T21:44:48Z">
        <w:r>
          <w:rPr>
            <w:rFonts w:hint="eastAsia" w:ascii="宋体" w:hAnsi="宋体" w:eastAsia="宋体" w:cs="宋体"/>
            <w:sz w:val="28"/>
            <w:szCs w:val="28"/>
            <w:lang w:val="en-US" w:eastAsia="zh-CN"/>
          </w:rPr>
          <w:t>要</w:t>
        </w:r>
      </w:ins>
      <w:ins w:id="149" w:author="Administrator" w:date="2016-10-18T21:44:50Z">
        <w:r>
          <w:rPr>
            <w:rFonts w:hint="eastAsia" w:ascii="宋体" w:hAnsi="宋体" w:eastAsia="宋体" w:cs="宋体"/>
            <w:sz w:val="28"/>
            <w:szCs w:val="28"/>
            <w:lang w:val="en-US" w:eastAsia="zh-CN"/>
          </w:rPr>
          <w:t>给出</w:t>
        </w:r>
      </w:ins>
      <w:ins w:id="150" w:author="Administrator" w:date="2016-10-18T21:44:51Z">
        <w:r>
          <w:rPr>
            <w:rFonts w:hint="eastAsia" w:ascii="宋体" w:hAnsi="宋体" w:eastAsia="宋体" w:cs="宋体"/>
            <w:sz w:val="28"/>
            <w:szCs w:val="28"/>
            <w:lang w:val="en-US" w:eastAsia="zh-CN"/>
          </w:rPr>
          <w:t>估算</w:t>
        </w:r>
      </w:ins>
      <w:ins w:id="151" w:author="Administrator" w:date="2016-10-18T21:44:52Z">
        <w:r>
          <w:rPr>
            <w:rFonts w:hint="eastAsia" w:ascii="宋体" w:hAnsi="宋体" w:eastAsia="宋体" w:cs="宋体"/>
            <w:sz w:val="28"/>
            <w:szCs w:val="28"/>
            <w:lang w:val="en-US" w:eastAsia="zh-CN"/>
          </w:rPr>
          <w:t>的</w:t>
        </w:r>
      </w:ins>
      <w:ins w:id="152" w:author="Administrator" w:date="2016-10-18T21:44:55Z">
        <w:r>
          <w:rPr>
            <w:rFonts w:hint="eastAsia" w:ascii="宋体" w:hAnsi="宋体" w:eastAsia="宋体" w:cs="宋体"/>
            <w:sz w:val="28"/>
            <w:szCs w:val="28"/>
            <w:lang w:val="en-US" w:eastAsia="zh-CN"/>
          </w:rPr>
          <w:t>依据。</w:t>
        </w:r>
      </w:ins>
    </w:p>
    <w:p>
      <w:pPr>
        <w:pStyle w:val="3"/>
        <w:rPr>
          <w:rFonts w:ascii="宋体" w:hAnsi="宋体" w:eastAsia="宋体" w:cs="宋体"/>
        </w:rPr>
      </w:pPr>
      <w:bookmarkStart w:id="274" w:name="_Toc464332299"/>
      <w:bookmarkStart w:id="275" w:name="_Toc464243859"/>
      <w:r>
        <w:rPr>
          <w:rFonts w:hint="eastAsia" w:ascii="宋体" w:hAnsi="宋体" w:eastAsia="宋体" w:cs="宋体"/>
        </w:rPr>
        <w:t>10.2工作量估算</w:t>
      </w:r>
      <w:bookmarkEnd w:id="274"/>
      <w:bookmarkEnd w:id="275"/>
    </w:p>
    <w:tbl>
      <w:tblPr>
        <w:tblStyle w:val="22"/>
        <w:tblW w:w="6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序号</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名称</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估计值（人天）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开发阶段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1.1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学习阶段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1.1.1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Javascript，HTML学习</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1.1.2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收集素材</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1.1.3</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撰写软件开发计划</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1.1.4</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撰写可行性分析报告</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b/>
                <w:bCs/>
                <w:sz w:val="28"/>
                <w:szCs w:val="28"/>
              </w:rPr>
              <w:t>1.2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b/>
                <w:bCs/>
                <w:sz w:val="28"/>
                <w:szCs w:val="28"/>
              </w:rPr>
              <w:t>分析阶段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b/>
                <w:bCs/>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1.2.1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可行性分析</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1.2.2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需求分析</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1.2.3</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系统结构分析</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1.2.4</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数据库设计</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1.3</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代码编写阶段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b/>
                <w:sz w:val="28"/>
                <w:szCs w:val="28"/>
              </w:rPr>
            </w:pPr>
            <w:r>
              <w:rPr>
                <w:rFonts w:hint="eastAsia" w:ascii="宋体" w:hAnsi="宋体" w:eastAsia="宋体" w:cs="宋体"/>
                <w:b/>
                <w:sz w:val="28"/>
                <w:szCs w:val="28"/>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撰写软件需求规格说明</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设计软件架构</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1.3.3</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用户登录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1.3.4</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用户注册</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1.3.5</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忘记密码</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1.3.6</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用户须知</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1.3.7</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个人资料</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1.3.8</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商品搜索</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1.3.9</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热门商品</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1.3.10</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商品分类</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用户购物车</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订单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1.3.13</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付账</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1.3.14</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用户评价</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1.3.15</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用户评分</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1.3.16</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网站财务信息</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1.3.17</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订单明细</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1.3.18</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注销退出</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1.3.19</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地图导航</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初步测试阶段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规定测试要点</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撰写软件测试说明</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1.4.3</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开发人员手动测试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1.4.4</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单元测试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1.4.5</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模块集成测试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1.4.6</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整体测试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1.4.7</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自动化测试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1.4.8</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撰写测试报告</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1.4.9</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修改代码以解决测试中出现的问题</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1.4.10</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再次测试修改后的代码</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上线阶段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上线宣传阶段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2.1.1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网站上线运行</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2.1.2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宣传网站吸引用户使用</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用户测试阶段</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2.2.1</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压力测试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2.2.2</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安全性测试</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2.2.3</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收集测试中遇到的问题</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2.2.4</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补充测试报告</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2.2.5</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修改代码解决遇到的问题</w:t>
            </w:r>
          </w:p>
        </w:tc>
        <w:tc>
          <w:tcPr>
            <w:tcW w:w="2074" w:type="dxa"/>
            <w:tcBorders>
              <w:top w:val="single" w:color="auto" w:sz="4" w:space="0"/>
              <w:left w:val="single" w:color="auto" w:sz="4" w:space="0"/>
              <w:bottom w:val="single" w:color="auto" w:sz="4" w:space="0"/>
              <w:right w:val="single" w:color="auto" w:sz="4" w:space="0"/>
              <w:tl2br w:val="nil"/>
              <w:tr2bl w:val="nil"/>
            </w:tcBorders>
            <w:vAlign w:val="center"/>
          </w:tcPr>
          <w:p>
            <w:pPr>
              <w:pStyle w:val="24"/>
              <w:jc w:val="center"/>
              <w:rPr>
                <w:rFonts w:ascii="宋体" w:hAnsi="宋体" w:eastAsia="宋体" w:cs="宋体"/>
                <w:sz w:val="28"/>
                <w:szCs w:val="28"/>
              </w:rPr>
            </w:pPr>
            <w:r>
              <w:rPr>
                <w:rFonts w:hint="eastAsia" w:ascii="宋体" w:hAnsi="宋体" w:eastAsia="宋体" w:cs="宋体"/>
                <w:sz w:val="28"/>
                <w:szCs w:val="28"/>
              </w:rPr>
              <w:t>7</w:t>
            </w:r>
          </w:p>
        </w:tc>
      </w:tr>
    </w:tbl>
    <w:p>
      <w:pPr>
        <w:ind w:firstLine="420"/>
      </w:pPr>
    </w:p>
    <w:p>
      <w:pPr>
        <w:pStyle w:val="3"/>
        <w:rPr>
          <w:ins w:id="153" w:author="Administrator" w:date="2016-10-18T21:45:45Z"/>
          <w:rFonts w:hint="eastAsia" w:ascii="宋体" w:hAnsi="宋体" w:eastAsia="宋体" w:cs="宋体"/>
          <w:lang w:val="en-US" w:eastAsia="zh-CN"/>
        </w:rPr>
      </w:pPr>
      <w:ins w:id="154" w:author="Administrator" w:date="2016-10-18T21:46:33Z">
        <w:bookmarkStart w:id="276" w:name="_Toc464332300"/>
        <w:bookmarkStart w:id="277" w:name="_Toc464243860"/>
        <w:r>
          <w:rPr>
            <w:rFonts w:hint="eastAsia" w:ascii="宋体" w:hAnsi="宋体" w:eastAsia="宋体" w:cs="宋体"/>
            <w:lang w:val="en-US" w:eastAsia="zh-CN"/>
          </w:rPr>
          <w:t>以上</w:t>
        </w:r>
      </w:ins>
      <w:ins w:id="155" w:author="Administrator" w:date="2016-10-18T21:46:42Z">
        <w:r>
          <w:rPr>
            <w:rFonts w:hint="eastAsia" w:ascii="宋体" w:hAnsi="宋体" w:eastAsia="宋体" w:cs="宋体"/>
            <w:lang w:val="en-US" w:eastAsia="zh-CN"/>
          </w:rPr>
          <w:t>按天</w:t>
        </w:r>
      </w:ins>
      <w:ins w:id="156" w:author="Administrator" w:date="2016-10-18T21:46:45Z">
        <w:r>
          <w:rPr>
            <w:rFonts w:hint="eastAsia" w:ascii="宋体" w:hAnsi="宋体" w:eastAsia="宋体" w:cs="宋体"/>
            <w:lang w:val="en-US" w:eastAsia="zh-CN"/>
          </w:rPr>
          <w:t>估算的</w:t>
        </w:r>
      </w:ins>
      <w:ins w:id="157" w:author="Administrator" w:date="2016-10-18T21:46:50Z">
        <w:r>
          <w:rPr>
            <w:rFonts w:hint="eastAsia" w:ascii="宋体" w:hAnsi="宋体" w:eastAsia="宋体" w:cs="宋体"/>
            <w:lang w:val="en-US" w:eastAsia="zh-CN"/>
          </w:rPr>
          <w:t>有些</w:t>
        </w:r>
      </w:ins>
      <w:ins w:id="158" w:author="Administrator" w:date="2016-10-18T21:46:53Z">
        <w:r>
          <w:rPr>
            <w:rFonts w:hint="eastAsia" w:ascii="宋体" w:hAnsi="宋体" w:eastAsia="宋体" w:cs="宋体"/>
            <w:lang w:val="en-US" w:eastAsia="zh-CN"/>
          </w:rPr>
          <w:t>细，</w:t>
        </w:r>
      </w:ins>
      <w:ins w:id="159" w:author="Administrator" w:date="2016-10-18T21:47:21Z">
        <w:r>
          <w:rPr>
            <w:rFonts w:hint="eastAsia" w:ascii="宋体" w:hAnsi="宋体" w:eastAsia="宋体" w:cs="宋体"/>
            <w:lang w:val="en-US" w:eastAsia="zh-CN"/>
          </w:rPr>
          <w:t>实施</w:t>
        </w:r>
      </w:ins>
      <w:ins w:id="160" w:author="Administrator" w:date="2016-10-18T21:47:23Z">
        <w:r>
          <w:rPr>
            <w:rFonts w:hint="eastAsia" w:ascii="宋体" w:hAnsi="宋体" w:eastAsia="宋体" w:cs="宋体"/>
            <w:lang w:val="en-US" w:eastAsia="zh-CN"/>
          </w:rPr>
          <w:t>起来</w:t>
        </w:r>
      </w:ins>
      <w:ins w:id="161" w:author="Administrator" w:date="2016-10-18T21:47:24Z">
        <w:r>
          <w:rPr>
            <w:rFonts w:hint="eastAsia" w:ascii="宋体" w:hAnsi="宋体" w:eastAsia="宋体" w:cs="宋体"/>
            <w:lang w:val="en-US" w:eastAsia="zh-CN"/>
          </w:rPr>
          <w:t>很</w:t>
        </w:r>
      </w:ins>
      <w:ins w:id="162" w:author="Administrator" w:date="2016-10-18T21:47:25Z">
        <w:r>
          <w:rPr>
            <w:rFonts w:hint="eastAsia" w:ascii="宋体" w:hAnsi="宋体" w:eastAsia="宋体" w:cs="宋体"/>
            <w:lang w:val="en-US" w:eastAsia="zh-CN"/>
          </w:rPr>
          <w:t>难</w:t>
        </w:r>
      </w:ins>
      <w:ins w:id="163" w:author="Administrator" w:date="2016-10-18T21:47:38Z">
        <w:r>
          <w:rPr>
            <w:rFonts w:hint="eastAsia" w:ascii="宋体" w:hAnsi="宋体" w:eastAsia="宋体" w:cs="宋体"/>
            <w:lang w:val="en-US" w:eastAsia="zh-CN"/>
          </w:rPr>
          <w:t>做到</w:t>
        </w:r>
      </w:ins>
      <w:ins w:id="164" w:author="Administrator" w:date="2016-10-18T21:47:39Z">
        <w:r>
          <w:rPr>
            <w:rFonts w:hint="eastAsia" w:ascii="宋体" w:hAnsi="宋体" w:eastAsia="宋体" w:cs="宋体"/>
            <w:lang w:val="en-US" w:eastAsia="zh-CN"/>
          </w:rPr>
          <w:t>，</w:t>
        </w:r>
      </w:ins>
      <w:ins w:id="165" w:author="Administrator" w:date="2016-10-18T21:47:41Z">
        <w:r>
          <w:rPr>
            <w:rFonts w:hint="eastAsia" w:ascii="宋体" w:hAnsi="宋体" w:eastAsia="宋体" w:cs="宋体"/>
            <w:lang w:val="en-US" w:eastAsia="zh-CN"/>
          </w:rPr>
          <w:t>建议</w:t>
        </w:r>
      </w:ins>
      <w:ins w:id="166" w:author="Administrator" w:date="2016-10-18T21:47:48Z">
        <w:r>
          <w:rPr>
            <w:rFonts w:hint="eastAsia" w:ascii="宋体" w:hAnsi="宋体" w:eastAsia="宋体" w:cs="宋体"/>
            <w:lang w:val="en-US" w:eastAsia="zh-CN"/>
          </w:rPr>
          <w:t>合并</w:t>
        </w:r>
      </w:ins>
      <w:ins w:id="167" w:author="Administrator" w:date="2016-10-18T21:47:49Z">
        <w:r>
          <w:rPr>
            <w:rFonts w:hint="eastAsia" w:ascii="宋体" w:hAnsi="宋体" w:eastAsia="宋体" w:cs="宋体"/>
            <w:lang w:val="en-US" w:eastAsia="zh-CN"/>
          </w:rPr>
          <w:t>项</w:t>
        </w:r>
      </w:ins>
      <w:ins w:id="168" w:author="Administrator" w:date="2016-10-18T21:47:51Z">
        <w:r>
          <w:rPr>
            <w:rFonts w:hint="eastAsia" w:ascii="宋体" w:hAnsi="宋体" w:eastAsia="宋体" w:cs="宋体"/>
            <w:lang w:val="en-US" w:eastAsia="zh-CN"/>
          </w:rPr>
          <w:t>，</w:t>
        </w:r>
      </w:ins>
      <w:ins w:id="169" w:author="Administrator" w:date="2016-10-18T21:47:53Z">
        <w:r>
          <w:rPr>
            <w:rFonts w:hint="eastAsia" w:ascii="宋体" w:hAnsi="宋体" w:eastAsia="宋体" w:cs="宋体"/>
            <w:lang w:val="en-US" w:eastAsia="zh-CN"/>
          </w:rPr>
          <w:t>最好</w:t>
        </w:r>
      </w:ins>
      <w:ins w:id="170" w:author="Administrator" w:date="2016-10-18T21:47:55Z">
        <w:r>
          <w:rPr>
            <w:rFonts w:hint="eastAsia" w:ascii="宋体" w:hAnsi="宋体" w:eastAsia="宋体" w:cs="宋体"/>
            <w:lang w:val="en-US" w:eastAsia="zh-CN"/>
          </w:rPr>
          <w:t>按</w:t>
        </w:r>
      </w:ins>
      <w:ins w:id="171" w:author="Administrator" w:date="2016-10-18T21:47:57Z">
        <w:r>
          <w:rPr>
            <w:rFonts w:hint="eastAsia" w:ascii="宋体" w:hAnsi="宋体" w:eastAsia="宋体" w:cs="宋体"/>
            <w:lang w:val="en-US" w:eastAsia="zh-CN"/>
          </w:rPr>
          <w:t>人员</w:t>
        </w:r>
      </w:ins>
      <w:ins w:id="172" w:author="Administrator" w:date="2016-10-18T21:48:00Z">
        <w:r>
          <w:rPr>
            <w:rFonts w:hint="eastAsia" w:ascii="宋体" w:hAnsi="宋体" w:eastAsia="宋体" w:cs="宋体"/>
            <w:lang w:val="en-US" w:eastAsia="zh-CN"/>
          </w:rPr>
          <w:t>分工</w:t>
        </w:r>
      </w:ins>
      <w:ins w:id="173" w:author="Administrator" w:date="2016-10-18T21:48:17Z">
        <w:r>
          <w:rPr>
            <w:rFonts w:hint="eastAsia" w:ascii="宋体" w:hAnsi="宋体" w:eastAsia="宋体" w:cs="宋体"/>
            <w:lang w:val="en-US" w:eastAsia="zh-CN"/>
          </w:rPr>
          <w:t>做</w:t>
        </w:r>
      </w:ins>
      <w:ins w:id="174" w:author="Administrator" w:date="2016-10-18T21:48:19Z">
        <w:r>
          <w:rPr>
            <w:rFonts w:hint="eastAsia" w:ascii="宋体" w:hAnsi="宋体" w:eastAsia="宋体" w:cs="宋体"/>
            <w:lang w:val="en-US" w:eastAsia="zh-CN"/>
          </w:rPr>
          <w:t>估算</w:t>
        </w:r>
      </w:ins>
      <w:ins w:id="175" w:author="Administrator" w:date="2016-10-18T21:48:20Z">
        <w:r>
          <w:rPr>
            <w:rFonts w:hint="eastAsia" w:ascii="宋体" w:hAnsi="宋体" w:eastAsia="宋体" w:cs="宋体"/>
            <w:lang w:val="en-US" w:eastAsia="zh-CN"/>
          </w:rPr>
          <w:t>。</w:t>
        </w:r>
      </w:ins>
    </w:p>
    <w:p>
      <w:pPr>
        <w:pStyle w:val="3"/>
        <w:rPr>
          <w:rFonts w:ascii="宋体" w:hAnsi="宋体" w:eastAsia="宋体" w:cs="宋体"/>
        </w:rPr>
      </w:pPr>
      <w:r>
        <w:rPr>
          <w:rFonts w:hint="eastAsia" w:ascii="宋体" w:hAnsi="宋体" w:eastAsia="宋体" w:cs="宋体"/>
        </w:rPr>
        <w:t>10.3成本估算</w:t>
      </w:r>
      <w:bookmarkEnd w:id="276"/>
      <w:bookmarkEnd w:id="277"/>
    </w:p>
    <w:p>
      <w:pPr>
        <w:ind w:firstLine="420"/>
        <w:rPr>
          <w:ins w:id="176" w:author="Administrator" w:date="2016-10-18T21:48:32Z"/>
          <w:rFonts w:hint="eastAsia" w:ascii="宋体" w:hAnsi="宋体" w:eastAsia="宋体" w:cs="宋体"/>
          <w:sz w:val="28"/>
          <w:szCs w:val="28"/>
          <w:lang w:val="en-US" w:eastAsia="zh-CN"/>
        </w:rPr>
      </w:pPr>
      <w:ins w:id="177" w:author="Administrator" w:date="2016-10-18T21:48:37Z">
        <w:r>
          <w:rPr>
            <w:rFonts w:hint="eastAsia" w:ascii="宋体" w:hAnsi="宋体" w:eastAsia="宋体" w:cs="宋体"/>
            <w:sz w:val="28"/>
            <w:szCs w:val="28"/>
            <w:lang w:val="en-US" w:eastAsia="zh-CN"/>
          </w:rPr>
          <w:t>仿照</w:t>
        </w:r>
      </w:ins>
      <w:ins w:id="178" w:author="Administrator" w:date="2016-10-18T21:48:43Z">
        <w:r>
          <w:rPr>
            <w:rFonts w:hint="eastAsia" w:ascii="宋体" w:hAnsi="宋体" w:eastAsia="宋体" w:cs="宋体"/>
            <w:sz w:val="28"/>
            <w:szCs w:val="28"/>
            <w:lang w:val="en-US" w:eastAsia="zh-CN"/>
          </w:rPr>
          <w:t>课堂</w:t>
        </w:r>
      </w:ins>
      <w:ins w:id="179" w:author="Administrator" w:date="2016-10-18T21:48:46Z">
        <w:r>
          <w:rPr>
            <w:rFonts w:hint="eastAsia" w:ascii="宋体" w:hAnsi="宋体" w:eastAsia="宋体" w:cs="宋体"/>
            <w:sz w:val="28"/>
            <w:szCs w:val="28"/>
            <w:lang w:val="en-US" w:eastAsia="zh-CN"/>
          </w:rPr>
          <w:t>讲解</w:t>
        </w:r>
      </w:ins>
      <w:ins w:id="180" w:author="Administrator" w:date="2016-10-18T21:48:47Z">
        <w:r>
          <w:rPr>
            <w:rFonts w:hint="eastAsia" w:ascii="宋体" w:hAnsi="宋体" w:eastAsia="宋体" w:cs="宋体"/>
            <w:sz w:val="28"/>
            <w:szCs w:val="28"/>
            <w:lang w:val="en-US" w:eastAsia="zh-CN"/>
          </w:rPr>
          <w:t>的</w:t>
        </w:r>
      </w:ins>
      <w:ins w:id="181" w:author="Administrator" w:date="2016-10-18T21:48:50Z">
        <w:r>
          <w:rPr>
            <w:rFonts w:hint="eastAsia" w:ascii="宋体" w:hAnsi="宋体" w:eastAsia="宋体" w:cs="宋体"/>
            <w:sz w:val="28"/>
            <w:szCs w:val="28"/>
            <w:lang w:val="en-US" w:eastAsia="zh-CN"/>
          </w:rPr>
          <w:t>成本</w:t>
        </w:r>
      </w:ins>
      <w:ins w:id="182" w:author="Administrator" w:date="2016-10-18T21:48:52Z">
        <w:r>
          <w:rPr>
            <w:rFonts w:hint="eastAsia" w:ascii="宋体" w:hAnsi="宋体" w:eastAsia="宋体" w:cs="宋体"/>
            <w:sz w:val="28"/>
            <w:szCs w:val="28"/>
            <w:lang w:val="en-US" w:eastAsia="zh-CN"/>
          </w:rPr>
          <w:t>估算</w:t>
        </w:r>
      </w:ins>
      <w:ins w:id="183" w:author="Administrator" w:date="2016-10-18T21:48:53Z">
        <w:r>
          <w:rPr>
            <w:rFonts w:hint="eastAsia" w:ascii="宋体" w:hAnsi="宋体" w:eastAsia="宋体" w:cs="宋体"/>
            <w:sz w:val="28"/>
            <w:szCs w:val="28"/>
            <w:lang w:val="en-US" w:eastAsia="zh-CN"/>
          </w:rPr>
          <w:t>方法</w:t>
        </w:r>
      </w:ins>
      <w:ins w:id="184" w:author="Administrator" w:date="2016-10-18T21:48:55Z">
        <w:r>
          <w:rPr>
            <w:rFonts w:hint="eastAsia" w:ascii="宋体" w:hAnsi="宋体" w:eastAsia="宋体" w:cs="宋体"/>
            <w:sz w:val="28"/>
            <w:szCs w:val="28"/>
            <w:lang w:val="en-US" w:eastAsia="zh-CN"/>
          </w:rPr>
          <w:t>做</w:t>
        </w:r>
      </w:ins>
      <w:ins w:id="185" w:author="Administrator" w:date="2016-10-18T21:48:59Z">
        <w:r>
          <w:rPr>
            <w:rFonts w:hint="eastAsia" w:ascii="宋体" w:hAnsi="宋体" w:eastAsia="宋体" w:cs="宋体"/>
            <w:sz w:val="28"/>
            <w:szCs w:val="28"/>
            <w:lang w:val="en-US" w:eastAsia="zh-CN"/>
          </w:rPr>
          <w:t>估算</w:t>
        </w:r>
      </w:ins>
    </w:p>
    <w:p>
      <w:pPr>
        <w:ind w:firstLine="420"/>
        <w:rPr>
          <w:rFonts w:ascii="宋体" w:hAnsi="宋体" w:eastAsia="宋体" w:cs="宋体"/>
          <w:sz w:val="28"/>
          <w:szCs w:val="28"/>
        </w:rPr>
      </w:pPr>
      <w:r>
        <w:rPr>
          <w:rFonts w:hint="eastAsia" w:ascii="宋体" w:hAnsi="宋体" w:eastAsia="宋体" w:cs="宋体"/>
          <w:sz w:val="28"/>
          <w:szCs w:val="28"/>
        </w:rPr>
        <w:t>学习：无</w:t>
      </w:r>
    </w:p>
    <w:p>
      <w:pPr>
        <w:ind w:firstLine="420"/>
        <w:rPr>
          <w:rFonts w:ascii="宋体" w:hAnsi="宋体" w:eastAsia="宋体" w:cs="宋体"/>
          <w:sz w:val="28"/>
          <w:szCs w:val="28"/>
        </w:rPr>
      </w:pPr>
      <w:r>
        <w:rPr>
          <w:rFonts w:hint="eastAsia" w:ascii="宋体" w:hAnsi="宋体" w:eastAsia="宋体" w:cs="宋体"/>
          <w:sz w:val="28"/>
          <w:szCs w:val="28"/>
        </w:rPr>
        <w:t>素材寻找：200</w:t>
      </w:r>
      <w:bookmarkStart w:id="290" w:name="_GoBack"/>
      <w:bookmarkEnd w:id="290"/>
    </w:p>
    <w:p>
      <w:pPr>
        <w:ind w:firstLine="420"/>
        <w:rPr>
          <w:rFonts w:ascii="宋体" w:hAnsi="宋体" w:eastAsia="宋体" w:cs="宋体"/>
          <w:sz w:val="28"/>
          <w:szCs w:val="28"/>
        </w:rPr>
      </w:pPr>
      <w:r>
        <w:rPr>
          <w:rFonts w:hint="eastAsia" w:ascii="宋体" w:hAnsi="宋体" w:eastAsia="宋体" w:cs="宋体"/>
          <w:sz w:val="28"/>
          <w:szCs w:val="28"/>
        </w:rPr>
        <w:t>服务器租借：借用同学的租借的服务器，暂定为免费</w:t>
      </w:r>
    </w:p>
    <w:p>
      <w:pPr>
        <w:ind w:firstLine="420"/>
        <w:rPr>
          <w:rFonts w:ascii="宋体" w:hAnsi="宋体" w:eastAsia="宋体" w:cs="宋体"/>
          <w:sz w:val="28"/>
          <w:szCs w:val="28"/>
        </w:rPr>
      </w:pPr>
      <w:r>
        <w:rPr>
          <w:rFonts w:hint="eastAsia" w:ascii="宋体" w:hAnsi="宋体" w:eastAsia="宋体" w:cs="宋体"/>
          <w:sz w:val="28"/>
          <w:szCs w:val="28"/>
        </w:rPr>
        <w:t>代码编写：3000</w:t>
      </w:r>
    </w:p>
    <w:p>
      <w:pPr>
        <w:ind w:firstLine="420"/>
        <w:rPr>
          <w:rFonts w:ascii="宋体" w:hAnsi="宋体" w:eastAsia="宋体" w:cs="宋体"/>
          <w:sz w:val="28"/>
          <w:szCs w:val="28"/>
        </w:rPr>
      </w:pPr>
      <w:r>
        <w:rPr>
          <w:rFonts w:hint="eastAsia" w:ascii="宋体" w:hAnsi="宋体" w:eastAsia="宋体" w:cs="宋体"/>
          <w:sz w:val="28"/>
          <w:szCs w:val="28"/>
        </w:rPr>
        <w:t>代码维护：2000</w:t>
      </w:r>
    </w:p>
    <w:p>
      <w:pPr>
        <w:ind w:firstLine="420"/>
        <w:rPr>
          <w:rFonts w:ascii="宋体" w:hAnsi="宋体" w:eastAsia="宋体" w:cs="宋体"/>
          <w:sz w:val="28"/>
          <w:szCs w:val="28"/>
        </w:rPr>
      </w:pPr>
      <w:r>
        <w:rPr>
          <w:rFonts w:hint="eastAsia" w:ascii="宋体" w:hAnsi="宋体" w:eastAsia="宋体" w:cs="宋体"/>
          <w:sz w:val="28"/>
          <w:szCs w:val="28"/>
        </w:rPr>
        <w:t>上线宣传：1500</w:t>
      </w:r>
    </w:p>
    <w:p>
      <w:pPr>
        <w:ind w:firstLine="420"/>
        <w:rPr>
          <w:rFonts w:ascii="宋体" w:hAnsi="宋体" w:eastAsia="宋体" w:cs="宋体"/>
          <w:sz w:val="28"/>
          <w:szCs w:val="28"/>
        </w:rPr>
      </w:pPr>
      <w:r>
        <w:rPr>
          <w:rFonts w:hint="eastAsia" w:ascii="宋体" w:hAnsi="宋体" w:eastAsia="宋体" w:cs="宋体"/>
          <w:sz w:val="28"/>
          <w:szCs w:val="28"/>
        </w:rPr>
        <w:t>其他：1000</w:t>
      </w:r>
    </w:p>
    <w:p>
      <w:pPr>
        <w:pStyle w:val="2"/>
        <w:numPr>
          <w:ilvl w:val="0"/>
          <w:numId w:val="12"/>
        </w:numPr>
        <w:rPr>
          <w:rFonts w:ascii="宋体" w:hAnsi="宋体" w:eastAsia="宋体" w:cs="宋体"/>
        </w:rPr>
      </w:pPr>
      <w:bookmarkStart w:id="278" w:name="_Toc464332301"/>
      <w:bookmarkStart w:id="279" w:name="_Toc464243863"/>
      <w:r>
        <w:rPr>
          <w:rFonts w:hint="eastAsia" w:ascii="宋体" w:hAnsi="宋体" w:eastAsia="宋体" w:cs="宋体"/>
        </w:rPr>
        <w:t>风险管理</w:t>
      </w:r>
      <w:bookmarkEnd w:id="278"/>
      <w:bookmarkEnd w:id="279"/>
      <w:bookmarkStart w:id="280" w:name="_Toc464243864"/>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编号</w:t>
            </w:r>
          </w:p>
        </w:tc>
        <w:tc>
          <w:tcPr>
            <w:tcW w:w="1217" w:type="dxa"/>
          </w:tcPr>
          <w:p>
            <w:pPr>
              <w:rPr>
                <w:rFonts w:ascii="宋体" w:hAnsi="宋体" w:eastAsia="宋体"/>
              </w:rPr>
            </w:pPr>
            <w:r>
              <w:rPr>
                <w:rFonts w:hint="eastAsia" w:ascii="宋体" w:hAnsi="宋体" w:eastAsia="宋体"/>
              </w:rPr>
              <w:t>描述</w:t>
            </w:r>
          </w:p>
        </w:tc>
        <w:tc>
          <w:tcPr>
            <w:tcW w:w="1217" w:type="dxa"/>
          </w:tcPr>
          <w:p>
            <w:pPr>
              <w:rPr>
                <w:rFonts w:ascii="宋体" w:hAnsi="宋体" w:eastAsia="宋体"/>
              </w:rPr>
            </w:pPr>
            <w:r>
              <w:rPr>
                <w:rFonts w:hint="eastAsia" w:ascii="宋体" w:hAnsi="宋体" w:eastAsia="宋体"/>
              </w:rPr>
              <w:t>发生概率</w:t>
            </w:r>
          </w:p>
        </w:tc>
        <w:tc>
          <w:tcPr>
            <w:tcW w:w="1217" w:type="dxa"/>
          </w:tcPr>
          <w:p>
            <w:pPr>
              <w:rPr>
                <w:rFonts w:ascii="宋体" w:hAnsi="宋体" w:eastAsia="宋体"/>
              </w:rPr>
            </w:pPr>
            <w:r>
              <w:rPr>
                <w:rFonts w:hint="eastAsia" w:ascii="宋体" w:hAnsi="宋体" w:eastAsia="宋体"/>
              </w:rPr>
              <w:t>危害程度</w:t>
            </w:r>
          </w:p>
        </w:tc>
        <w:tc>
          <w:tcPr>
            <w:tcW w:w="1218" w:type="dxa"/>
          </w:tcPr>
          <w:p>
            <w:pPr>
              <w:rPr>
                <w:rFonts w:ascii="宋体" w:hAnsi="宋体" w:eastAsia="宋体"/>
              </w:rPr>
            </w:pPr>
            <w:r>
              <w:rPr>
                <w:rFonts w:hint="eastAsia" w:ascii="宋体" w:hAnsi="宋体" w:eastAsia="宋体"/>
              </w:rPr>
              <w:t>规避措施</w:t>
            </w:r>
          </w:p>
        </w:tc>
        <w:tc>
          <w:tcPr>
            <w:tcW w:w="1218" w:type="dxa"/>
          </w:tcPr>
          <w:p>
            <w:pPr>
              <w:rPr>
                <w:rFonts w:ascii="宋体" w:hAnsi="宋体" w:eastAsia="宋体"/>
              </w:rPr>
            </w:pPr>
            <w:r>
              <w:rPr>
                <w:rFonts w:hint="eastAsia" w:ascii="宋体" w:hAnsi="宋体" w:eastAsia="宋体"/>
              </w:rPr>
              <w:t>整改策略</w:t>
            </w:r>
          </w:p>
        </w:tc>
        <w:tc>
          <w:tcPr>
            <w:tcW w:w="1218" w:type="dxa"/>
          </w:tcPr>
          <w:p>
            <w:pPr>
              <w:rPr>
                <w:rFonts w:ascii="宋体" w:hAnsi="宋体" w:eastAsia="宋体"/>
              </w:rPr>
            </w:pPr>
            <w:r>
              <w:rPr>
                <w:rFonts w:hint="eastAsia" w:ascii="宋体" w:hAnsi="宋体" w:eastAsia="宋体"/>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1</w:t>
            </w:r>
          </w:p>
        </w:tc>
        <w:tc>
          <w:tcPr>
            <w:tcW w:w="1217" w:type="dxa"/>
          </w:tcPr>
          <w:p>
            <w:pPr>
              <w:rPr>
                <w:rFonts w:ascii="宋体" w:hAnsi="宋体" w:eastAsia="宋体"/>
              </w:rPr>
            </w:pPr>
            <w:r>
              <w:rPr>
                <w:rFonts w:hint="eastAsia" w:ascii="宋体" w:hAnsi="宋体" w:eastAsia="宋体"/>
              </w:rPr>
              <w:t>用户无法清晰描述需求</w:t>
            </w:r>
          </w:p>
        </w:tc>
        <w:tc>
          <w:tcPr>
            <w:tcW w:w="1217" w:type="dxa"/>
          </w:tcPr>
          <w:p>
            <w:pPr>
              <w:rPr>
                <w:rFonts w:ascii="宋体" w:hAnsi="宋体" w:eastAsia="宋体"/>
              </w:rPr>
            </w:pPr>
            <w:r>
              <w:rPr>
                <w:rFonts w:hint="eastAsia" w:ascii="宋体" w:hAnsi="宋体" w:eastAsia="宋体"/>
              </w:rPr>
              <w:t>高</w:t>
            </w:r>
          </w:p>
        </w:tc>
        <w:tc>
          <w:tcPr>
            <w:tcW w:w="1217" w:type="dxa"/>
          </w:tcPr>
          <w:p>
            <w:pPr>
              <w:rPr>
                <w:rFonts w:ascii="宋体" w:hAnsi="宋体" w:eastAsia="宋体"/>
              </w:rPr>
            </w:pPr>
            <w:r>
              <w:rPr>
                <w:rFonts w:hint="eastAsia" w:ascii="宋体" w:hAnsi="宋体" w:eastAsia="宋体"/>
              </w:rPr>
              <w:t>高</w:t>
            </w:r>
          </w:p>
        </w:tc>
        <w:tc>
          <w:tcPr>
            <w:tcW w:w="1218" w:type="dxa"/>
          </w:tcPr>
          <w:p>
            <w:pPr>
              <w:rPr>
                <w:rFonts w:ascii="宋体" w:hAnsi="宋体" w:eastAsia="宋体"/>
              </w:rPr>
            </w:pPr>
            <w:r>
              <w:rPr>
                <w:rFonts w:hint="eastAsia" w:ascii="宋体" w:hAnsi="宋体" w:eastAsia="宋体"/>
              </w:rPr>
              <w:t>和用户充分交流，获取用户需求的准确信息</w:t>
            </w:r>
          </w:p>
        </w:tc>
        <w:tc>
          <w:tcPr>
            <w:tcW w:w="1218" w:type="dxa"/>
          </w:tcPr>
          <w:p>
            <w:pPr>
              <w:rPr>
                <w:rFonts w:ascii="宋体" w:hAnsi="宋体" w:eastAsia="宋体"/>
              </w:rPr>
            </w:pPr>
            <w:r>
              <w:rPr>
                <w:rFonts w:hint="eastAsia" w:ascii="宋体" w:hAnsi="宋体" w:eastAsia="宋体"/>
              </w:rPr>
              <w:t>根据需求的改变对开发计划进行相关的调整</w:t>
            </w:r>
          </w:p>
        </w:tc>
        <w:tc>
          <w:tcPr>
            <w:tcW w:w="1218" w:type="dxa"/>
          </w:tcPr>
          <w:p>
            <w:pPr>
              <w:rPr>
                <w:rFonts w:ascii="宋体" w:hAnsi="宋体" w:eastAsia="宋体"/>
              </w:rPr>
            </w:pPr>
            <w:r>
              <w:rPr>
                <w:rFonts w:hint="eastAsia" w:ascii="宋体" w:hAnsi="宋体" w:eastAsia="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2</w:t>
            </w:r>
          </w:p>
        </w:tc>
        <w:tc>
          <w:tcPr>
            <w:tcW w:w="1217" w:type="dxa"/>
          </w:tcPr>
          <w:p>
            <w:pPr>
              <w:rPr>
                <w:rFonts w:ascii="宋体" w:hAnsi="宋体" w:eastAsia="宋体"/>
              </w:rPr>
            </w:pPr>
            <w:r>
              <w:rPr>
                <w:rFonts w:hint="eastAsia" w:ascii="宋体" w:hAnsi="宋体" w:eastAsia="宋体"/>
              </w:rPr>
              <w:t>开发环境出现问题</w:t>
            </w:r>
          </w:p>
        </w:tc>
        <w:tc>
          <w:tcPr>
            <w:tcW w:w="1217" w:type="dxa"/>
          </w:tcPr>
          <w:p>
            <w:pPr>
              <w:rPr>
                <w:rFonts w:ascii="宋体" w:hAnsi="宋体" w:eastAsia="宋体"/>
              </w:rPr>
            </w:pPr>
            <w:r>
              <w:rPr>
                <w:rFonts w:hint="eastAsia" w:ascii="宋体" w:hAnsi="宋体" w:eastAsia="宋体"/>
              </w:rPr>
              <w:t>中</w:t>
            </w:r>
          </w:p>
        </w:tc>
        <w:tc>
          <w:tcPr>
            <w:tcW w:w="1217" w:type="dxa"/>
          </w:tcPr>
          <w:p>
            <w:pPr>
              <w:rPr>
                <w:rFonts w:ascii="宋体" w:hAnsi="宋体" w:eastAsia="宋体"/>
              </w:rPr>
            </w:pPr>
            <w:r>
              <w:rPr>
                <w:rFonts w:hint="eastAsia" w:ascii="宋体" w:hAnsi="宋体" w:eastAsia="宋体"/>
              </w:rPr>
              <w:t>中</w:t>
            </w:r>
          </w:p>
        </w:tc>
        <w:tc>
          <w:tcPr>
            <w:tcW w:w="1218" w:type="dxa"/>
          </w:tcPr>
          <w:p>
            <w:pPr>
              <w:rPr>
                <w:rFonts w:ascii="宋体" w:hAnsi="宋体" w:eastAsia="宋体"/>
              </w:rPr>
            </w:pPr>
            <w:r>
              <w:rPr>
                <w:rFonts w:hint="eastAsia" w:ascii="宋体" w:hAnsi="宋体" w:eastAsia="宋体"/>
              </w:rPr>
              <w:t>预先选择适合的开发环境</w:t>
            </w:r>
          </w:p>
        </w:tc>
        <w:tc>
          <w:tcPr>
            <w:tcW w:w="1218" w:type="dxa"/>
          </w:tcPr>
          <w:p>
            <w:pPr>
              <w:rPr>
                <w:rFonts w:ascii="宋体" w:hAnsi="宋体" w:eastAsia="宋体"/>
              </w:rPr>
            </w:pPr>
            <w:r>
              <w:rPr>
                <w:rFonts w:hint="eastAsia" w:ascii="宋体" w:hAnsi="宋体" w:eastAsia="宋体"/>
              </w:rPr>
              <w:t>对出现问题的部分及时进行修改</w:t>
            </w:r>
          </w:p>
        </w:tc>
        <w:tc>
          <w:tcPr>
            <w:tcW w:w="1218" w:type="dxa"/>
          </w:tcPr>
          <w:p>
            <w:pPr>
              <w:rPr>
                <w:rFonts w:ascii="宋体" w:hAnsi="宋体" w:eastAsia="宋体"/>
              </w:rPr>
            </w:pPr>
            <w:r>
              <w:rPr>
                <w:rFonts w:hint="eastAsia" w:ascii="宋体" w:hAnsi="宋体" w:eastAsia="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3</w:t>
            </w:r>
          </w:p>
        </w:tc>
        <w:tc>
          <w:tcPr>
            <w:tcW w:w="1217" w:type="dxa"/>
          </w:tcPr>
          <w:p>
            <w:pPr>
              <w:rPr>
                <w:rFonts w:ascii="宋体" w:hAnsi="宋体" w:eastAsia="宋体"/>
              </w:rPr>
            </w:pPr>
            <w:r>
              <w:rPr>
                <w:rFonts w:hint="eastAsia" w:ascii="宋体" w:hAnsi="宋体" w:eastAsia="宋体"/>
              </w:rPr>
              <w:t>预算不充分</w:t>
            </w:r>
          </w:p>
        </w:tc>
        <w:tc>
          <w:tcPr>
            <w:tcW w:w="1217" w:type="dxa"/>
          </w:tcPr>
          <w:p>
            <w:pPr>
              <w:rPr>
                <w:rFonts w:ascii="宋体" w:hAnsi="宋体" w:eastAsia="宋体"/>
              </w:rPr>
            </w:pPr>
            <w:r>
              <w:rPr>
                <w:rFonts w:hint="eastAsia" w:ascii="宋体" w:hAnsi="宋体" w:eastAsia="宋体"/>
              </w:rPr>
              <w:t>高</w:t>
            </w:r>
          </w:p>
        </w:tc>
        <w:tc>
          <w:tcPr>
            <w:tcW w:w="1217" w:type="dxa"/>
          </w:tcPr>
          <w:p>
            <w:pPr>
              <w:rPr>
                <w:rFonts w:ascii="宋体" w:hAnsi="宋体" w:eastAsia="宋体"/>
              </w:rPr>
            </w:pPr>
            <w:r>
              <w:rPr>
                <w:rFonts w:hint="eastAsia" w:ascii="宋体" w:hAnsi="宋体" w:eastAsia="宋体"/>
              </w:rPr>
              <w:t>高</w:t>
            </w:r>
          </w:p>
        </w:tc>
        <w:tc>
          <w:tcPr>
            <w:tcW w:w="1218" w:type="dxa"/>
          </w:tcPr>
          <w:p>
            <w:pPr>
              <w:rPr>
                <w:rFonts w:ascii="宋体" w:hAnsi="宋体" w:eastAsia="宋体"/>
              </w:rPr>
            </w:pPr>
            <w:r>
              <w:rPr>
                <w:rFonts w:hint="eastAsia" w:ascii="宋体" w:hAnsi="宋体" w:eastAsia="宋体"/>
              </w:rPr>
              <w:t>细化预算开支</w:t>
            </w:r>
          </w:p>
        </w:tc>
        <w:tc>
          <w:tcPr>
            <w:tcW w:w="1218" w:type="dxa"/>
          </w:tcPr>
          <w:p>
            <w:pPr>
              <w:rPr>
                <w:rFonts w:ascii="宋体" w:hAnsi="宋体" w:eastAsia="宋体"/>
              </w:rPr>
            </w:pPr>
            <w:r>
              <w:rPr>
                <w:rFonts w:hint="eastAsia" w:ascii="宋体" w:hAnsi="宋体" w:eastAsia="宋体"/>
              </w:rPr>
              <w:t>及时增加预算</w:t>
            </w:r>
          </w:p>
        </w:tc>
        <w:tc>
          <w:tcPr>
            <w:tcW w:w="1218" w:type="dxa"/>
          </w:tcPr>
          <w:p>
            <w:pPr>
              <w:rPr>
                <w:rFonts w:ascii="宋体" w:hAnsi="宋体" w:eastAsia="宋体"/>
              </w:rPr>
            </w:pPr>
            <w:r>
              <w:rPr>
                <w:rFonts w:hint="eastAsia" w:ascii="宋体" w:hAnsi="宋体" w:eastAsia="宋体"/>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4</w:t>
            </w:r>
          </w:p>
        </w:tc>
        <w:tc>
          <w:tcPr>
            <w:tcW w:w="1217" w:type="dxa"/>
          </w:tcPr>
          <w:p>
            <w:pPr>
              <w:rPr>
                <w:rFonts w:ascii="宋体" w:hAnsi="宋体" w:eastAsia="宋体"/>
              </w:rPr>
            </w:pPr>
            <w:r>
              <w:rPr>
                <w:rFonts w:hint="eastAsia" w:ascii="宋体" w:hAnsi="宋体" w:eastAsia="宋体"/>
              </w:rPr>
              <w:t>进度赶不上预期计划</w:t>
            </w:r>
          </w:p>
        </w:tc>
        <w:tc>
          <w:tcPr>
            <w:tcW w:w="1217" w:type="dxa"/>
          </w:tcPr>
          <w:p>
            <w:pPr>
              <w:rPr>
                <w:rFonts w:ascii="宋体" w:hAnsi="宋体" w:eastAsia="宋体"/>
              </w:rPr>
            </w:pPr>
            <w:r>
              <w:rPr>
                <w:rFonts w:hint="eastAsia" w:ascii="宋体" w:hAnsi="宋体" w:eastAsia="宋体"/>
              </w:rPr>
              <w:t>高</w:t>
            </w:r>
          </w:p>
        </w:tc>
        <w:tc>
          <w:tcPr>
            <w:tcW w:w="1217" w:type="dxa"/>
          </w:tcPr>
          <w:p>
            <w:pPr>
              <w:rPr>
                <w:rFonts w:ascii="宋体" w:hAnsi="宋体" w:eastAsia="宋体"/>
              </w:rPr>
            </w:pPr>
            <w:r>
              <w:rPr>
                <w:rFonts w:hint="eastAsia" w:ascii="宋体" w:hAnsi="宋体" w:eastAsia="宋体"/>
              </w:rPr>
              <w:t>高</w:t>
            </w:r>
          </w:p>
        </w:tc>
        <w:tc>
          <w:tcPr>
            <w:tcW w:w="1218" w:type="dxa"/>
          </w:tcPr>
          <w:p>
            <w:pPr>
              <w:rPr>
                <w:rFonts w:ascii="宋体" w:hAnsi="宋体" w:eastAsia="宋体"/>
              </w:rPr>
            </w:pPr>
            <w:r>
              <w:rPr>
                <w:rFonts w:hint="eastAsia" w:ascii="宋体" w:hAnsi="宋体" w:eastAsia="宋体"/>
              </w:rPr>
              <w:t>进行赶工，或者修改原有计划</w:t>
            </w:r>
          </w:p>
        </w:tc>
        <w:tc>
          <w:tcPr>
            <w:tcW w:w="1218" w:type="dxa"/>
          </w:tcPr>
          <w:p>
            <w:pPr>
              <w:rPr>
                <w:rFonts w:ascii="宋体" w:hAnsi="宋体" w:eastAsia="宋体"/>
              </w:rPr>
            </w:pPr>
            <w:r>
              <w:rPr>
                <w:rFonts w:hint="eastAsia" w:ascii="宋体" w:hAnsi="宋体" w:eastAsia="宋体"/>
              </w:rPr>
              <w:t>调整计划文档</w:t>
            </w:r>
          </w:p>
        </w:tc>
        <w:tc>
          <w:tcPr>
            <w:tcW w:w="1218" w:type="dxa"/>
          </w:tcPr>
          <w:p>
            <w:pPr>
              <w:rPr>
                <w:rFonts w:ascii="宋体" w:hAnsi="宋体" w:eastAsia="宋体"/>
              </w:rPr>
            </w:pPr>
            <w:r>
              <w:rPr>
                <w:rFonts w:hint="eastAsia" w:ascii="宋体" w:hAnsi="宋体" w:eastAsia="宋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5</w:t>
            </w:r>
          </w:p>
        </w:tc>
        <w:tc>
          <w:tcPr>
            <w:tcW w:w="1217" w:type="dxa"/>
          </w:tcPr>
          <w:p>
            <w:pPr>
              <w:rPr>
                <w:rFonts w:ascii="宋体" w:hAnsi="宋体" w:eastAsia="宋体"/>
              </w:rPr>
            </w:pPr>
            <w:r>
              <w:rPr>
                <w:rFonts w:hint="eastAsia" w:ascii="宋体" w:hAnsi="宋体" w:eastAsia="宋体"/>
              </w:rPr>
              <w:t>开发人员技术水平不达标</w:t>
            </w:r>
          </w:p>
        </w:tc>
        <w:tc>
          <w:tcPr>
            <w:tcW w:w="1217" w:type="dxa"/>
          </w:tcPr>
          <w:p>
            <w:pPr>
              <w:rPr>
                <w:rFonts w:ascii="宋体" w:hAnsi="宋体" w:eastAsia="宋体"/>
              </w:rPr>
            </w:pPr>
            <w:r>
              <w:rPr>
                <w:rFonts w:hint="eastAsia" w:ascii="宋体" w:hAnsi="宋体" w:eastAsia="宋体"/>
              </w:rPr>
              <w:t>中</w:t>
            </w:r>
          </w:p>
        </w:tc>
        <w:tc>
          <w:tcPr>
            <w:tcW w:w="1217" w:type="dxa"/>
          </w:tcPr>
          <w:p>
            <w:pPr>
              <w:rPr>
                <w:rFonts w:ascii="宋体" w:hAnsi="宋体" w:eastAsia="宋体"/>
              </w:rPr>
            </w:pPr>
            <w:r>
              <w:rPr>
                <w:rFonts w:hint="eastAsia" w:ascii="宋体" w:hAnsi="宋体" w:eastAsia="宋体"/>
              </w:rPr>
              <w:t>高</w:t>
            </w:r>
          </w:p>
        </w:tc>
        <w:tc>
          <w:tcPr>
            <w:tcW w:w="1218" w:type="dxa"/>
          </w:tcPr>
          <w:p>
            <w:pPr>
              <w:rPr>
                <w:rFonts w:ascii="宋体" w:hAnsi="宋体" w:eastAsia="宋体"/>
              </w:rPr>
            </w:pPr>
            <w:r>
              <w:rPr>
                <w:rFonts w:hint="eastAsia" w:ascii="宋体" w:hAnsi="宋体" w:eastAsia="宋体"/>
              </w:rPr>
              <w:t>在进行项目之前开发人员进行自学</w:t>
            </w:r>
          </w:p>
        </w:tc>
        <w:tc>
          <w:tcPr>
            <w:tcW w:w="1218" w:type="dxa"/>
          </w:tcPr>
          <w:p>
            <w:pPr>
              <w:rPr>
                <w:rFonts w:ascii="宋体" w:hAnsi="宋体" w:eastAsia="宋体"/>
              </w:rPr>
            </w:pPr>
            <w:r>
              <w:rPr>
                <w:rFonts w:hint="eastAsia" w:ascii="宋体" w:hAnsi="宋体" w:eastAsia="宋体"/>
              </w:rPr>
              <w:t>技术弱的人员由团队共同辅导</w:t>
            </w:r>
          </w:p>
        </w:tc>
        <w:tc>
          <w:tcPr>
            <w:tcW w:w="1218" w:type="dxa"/>
          </w:tcPr>
          <w:p>
            <w:pPr>
              <w:rPr>
                <w:rFonts w:ascii="宋体" w:hAnsi="宋体" w:eastAsia="宋体"/>
              </w:rPr>
            </w:pPr>
            <w:r>
              <w:rPr>
                <w:rFonts w:hint="eastAsia" w:ascii="宋体" w:hAnsi="宋体" w:eastAsia="宋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6</w:t>
            </w:r>
          </w:p>
        </w:tc>
        <w:tc>
          <w:tcPr>
            <w:tcW w:w="1217" w:type="dxa"/>
          </w:tcPr>
          <w:p>
            <w:pPr>
              <w:rPr>
                <w:rFonts w:ascii="宋体" w:hAnsi="宋体" w:eastAsia="宋体"/>
              </w:rPr>
            </w:pPr>
            <w:r>
              <w:rPr>
                <w:rFonts w:hint="eastAsia" w:ascii="宋体" w:hAnsi="宋体" w:eastAsia="宋体"/>
              </w:rPr>
              <w:t>软件运行故障</w:t>
            </w:r>
          </w:p>
        </w:tc>
        <w:tc>
          <w:tcPr>
            <w:tcW w:w="1217" w:type="dxa"/>
          </w:tcPr>
          <w:p>
            <w:pPr>
              <w:rPr>
                <w:rFonts w:ascii="宋体" w:hAnsi="宋体" w:eastAsia="宋体"/>
              </w:rPr>
            </w:pPr>
            <w:r>
              <w:rPr>
                <w:rFonts w:hint="eastAsia" w:ascii="宋体" w:hAnsi="宋体" w:eastAsia="宋体"/>
              </w:rPr>
              <w:t>高</w:t>
            </w:r>
          </w:p>
        </w:tc>
        <w:tc>
          <w:tcPr>
            <w:tcW w:w="1217" w:type="dxa"/>
          </w:tcPr>
          <w:p>
            <w:pPr>
              <w:rPr>
                <w:rFonts w:ascii="宋体" w:hAnsi="宋体" w:eastAsia="宋体"/>
              </w:rPr>
            </w:pPr>
            <w:r>
              <w:rPr>
                <w:rFonts w:hint="eastAsia" w:ascii="宋体" w:hAnsi="宋体" w:eastAsia="宋体"/>
              </w:rPr>
              <w:t>高</w:t>
            </w:r>
          </w:p>
        </w:tc>
        <w:tc>
          <w:tcPr>
            <w:tcW w:w="1218" w:type="dxa"/>
          </w:tcPr>
          <w:p>
            <w:pPr>
              <w:rPr>
                <w:rFonts w:ascii="宋体" w:hAnsi="宋体" w:eastAsia="宋体"/>
              </w:rPr>
            </w:pPr>
            <w:r>
              <w:rPr>
                <w:rFonts w:hint="eastAsia" w:ascii="宋体" w:hAnsi="宋体" w:eastAsia="宋体"/>
              </w:rPr>
              <w:t>对每个功能模块都进行详细的测试记录</w:t>
            </w:r>
          </w:p>
        </w:tc>
        <w:tc>
          <w:tcPr>
            <w:tcW w:w="1218" w:type="dxa"/>
          </w:tcPr>
          <w:p>
            <w:pPr>
              <w:rPr>
                <w:rFonts w:ascii="宋体" w:hAnsi="宋体" w:eastAsia="宋体"/>
              </w:rPr>
            </w:pPr>
            <w:r>
              <w:rPr>
                <w:rFonts w:hint="eastAsia" w:ascii="宋体" w:hAnsi="宋体" w:eastAsia="宋体"/>
              </w:rPr>
              <w:t>迅速排查并解决问题</w:t>
            </w:r>
          </w:p>
        </w:tc>
        <w:tc>
          <w:tcPr>
            <w:tcW w:w="1218" w:type="dxa"/>
          </w:tcPr>
          <w:p>
            <w:pPr>
              <w:rPr>
                <w:rFonts w:ascii="宋体" w:hAnsi="宋体" w:eastAsia="宋体"/>
              </w:rPr>
            </w:pPr>
            <w:r>
              <w:rPr>
                <w:rFonts w:hint="eastAsia" w:ascii="宋体" w:hAnsi="宋体" w:eastAsia="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ascii="宋体" w:hAnsi="宋体" w:eastAsia="宋体"/>
              </w:rPr>
            </w:pPr>
            <w:r>
              <w:rPr>
                <w:rFonts w:hint="eastAsia" w:ascii="宋体" w:hAnsi="宋体" w:eastAsia="宋体"/>
              </w:rPr>
              <w:t>7</w:t>
            </w:r>
          </w:p>
        </w:tc>
        <w:tc>
          <w:tcPr>
            <w:tcW w:w="1217" w:type="dxa"/>
          </w:tcPr>
          <w:p>
            <w:pPr>
              <w:rPr>
                <w:rFonts w:ascii="宋体" w:hAnsi="宋体" w:eastAsia="宋体"/>
              </w:rPr>
            </w:pPr>
            <w:r>
              <w:rPr>
                <w:rFonts w:hint="eastAsia" w:ascii="宋体" w:hAnsi="宋体" w:eastAsia="宋体"/>
              </w:rPr>
              <w:t>中途有组员退组</w:t>
            </w:r>
          </w:p>
        </w:tc>
        <w:tc>
          <w:tcPr>
            <w:tcW w:w="1217" w:type="dxa"/>
          </w:tcPr>
          <w:p>
            <w:pPr>
              <w:rPr>
                <w:rFonts w:ascii="宋体" w:hAnsi="宋体" w:eastAsia="宋体"/>
              </w:rPr>
            </w:pPr>
            <w:r>
              <w:rPr>
                <w:rFonts w:hint="eastAsia" w:ascii="宋体" w:hAnsi="宋体" w:eastAsia="宋体"/>
              </w:rPr>
              <w:t>小</w:t>
            </w:r>
          </w:p>
        </w:tc>
        <w:tc>
          <w:tcPr>
            <w:tcW w:w="1217" w:type="dxa"/>
          </w:tcPr>
          <w:p>
            <w:pPr>
              <w:rPr>
                <w:rFonts w:ascii="宋体" w:hAnsi="宋体" w:eastAsia="宋体"/>
              </w:rPr>
            </w:pPr>
            <w:r>
              <w:rPr>
                <w:rFonts w:hint="eastAsia" w:ascii="宋体" w:hAnsi="宋体" w:eastAsia="宋体"/>
              </w:rPr>
              <w:t>高</w:t>
            </w:r>
          </w:p>
        </w:tc>
        <w:tc>
          <w:tcPr>
            <w:tcW w:w="1218" w:type="dxa"/>
          </w:tcPr>
          <w:p>
            <w:pPr>
              <w:rPr>
                <w:rFonts w:ascii="宋体" w:hAnsi="宋体" w:eastAsia="宋体"/>
              </w:rPr>
            </w:pPr>
            <w:r>
              <w:rPr>
                <w:rFonts w:hint="eastAsia" w:ascii="宋体" w:hAnsi="宋体" w:eastAsia="宋体"/>
              </w:rPr>
              <w:t>让组员之间互相理解</w:t>
            </w:r>
          </w:p>
        </w:tc>
        <w:tc>
          <w:tcPr>
            <w:tcW w:w="1218" w:type="dxa"/>
          </w:tcPr>
          <w:p>
            <w:pPr>
              <w:rPr>
                <w:rFonts w:ascii="宋体" w:hAnsi="宋体" w:eastAsia="宋体"/>
              </w:rPr>
            </w:pPr>
            <w:r>
              <w:rPr>
                <w:rFonts w:hint="eastAsia" w:ascii="宋体" w:hAnsi="宋体" w:eastAsia="宋体"/>
              </w:rPr>
              <w:t>组员交接任务</w:t>
            </w:r>
          </w:p>
        </w:tc>
        <w:tc>
          <w:tcPr>
            <w:tcW w:w="1218" w:type="dxa"/>
          </w:tcPr>
          <w:p>
            <w:pPr>
              <w:rPr>
                <w:rFonts w:ascii="宋体" w:hAnsi="宋体" w:eastAsia="宋体"/>
              </w:rPr>
            </w:pPr>
            <w:r>
              <w:rPr>
                <w:rFonts w:hint="eastAsia" w:ascii="宋体" w:hAnsi="宋体" w:eastAsia="宋体"/>
              </w:rPr>
              <w:t>7</w:t>
            </w:r>
          </w:p>
        </w:tc>
      </w:tr>
    </w:tbl>
    <w:p/>
    <w:p>
      <w:pPr>
        <w:pStyle w:val="2"/>
        <w:rPr>
          <w:rFonts w:ascii="宋体" w:hAnsi="宋体" w:eastAsia="宋体" w:cs="宋体"/>
        </w:rPr>
      </w:pPr>
      <w:bookmarkStart w:id="281" w:name="_Toc464332302"/>
      <w:r>
        <w:rPr>
          <w:rFonts w:hint="eastAsia" w:ascii="宋体" w:hAnsi="宋体" w:eastAsia="宋体" w:cs="宋体"/>
        </w:rPr>
        <w:t>12.支持条件</w:t>
      </w:r>
      <w:bookmarkEnd w:id="280"/>
      <w:bookmarkEnd w:id="281"/>
    </w:p>
    <w:p>
      <w:pPr>
        <w:pStyle w:val="3"/>
        <w:rPr>
          <w:rFonts w:ascii="宋体" w:hAnsi="宋体" w:eastAsia="宋体" w:cs="宋体"/>
        </w:rPr>
      </w:pPr>
      <w:bookmarkStart w:id="282" w:name="_Toc464243865"/>
      <w:bookmarkStart w:id="283" w:name="_Toc464332303"/>
      <w:r>
        <w:rPr>
          <w:rFonts w:hint="eastAsia" w:ascii="宋体" w:hAnsi="宋体" w:eastAsia="宋体" w:cs="宋体"/>
        </w:rPr>
        <w:t>12.1计算机系统支持</w:t>
      </w:r>
      <w:bookmarkEnd w:id="282"/>
      <w:bookmarkEnd w:id="283"/>
    </w:p>
    <w:p>
      <w:pPr>
        <w:ind w:firstLine="420"/>
        <w:rPr>
          <w:rFonts w:ascii="宋体" w:hAnsi="宋体" w:eastAsia="宋体" w:cs="宋体"/>
          <w:sz w:val="28"/>
          <w:szCs w:val="28"/>
        </w:rPr>
      </w:pPr>
      <w:r>
        <w:rPr>
          <w:rFonts w:hint="eastAsia" w:ascii="宋体" w:hAnsi="宋体" w:eastAsia="宋体" w:cs="宋体"/>
          <w:sz w:val="28"/>
          <w:szCs w:val="28"/>
        </w:rPr>
        <w:t>Win10系统上执行，此外还有tomcat7服务器，支持html5的chrome等浏览器。</w:t>
      </w:r>
    </w:p>
    <w:p>
      <w:pPr>
        <w:pStyle w:val="3"/>
        <w:rPr>
          <w:rFonts w:ascii="宋体" w:hAnsi="宋体" w:eastAsia="宋体" w:cs="宋体"/>
        </w:rPr>
      </w:pPr>
      <w:bookmarkStart w:id="284" w:name="_Toc464243866"/>
      <w:bookmarkStart w:id="285" w:name="_Toc464332304"/>
      <w:r>
        <w:rPr>
          <w:rFonts w:hint="eastAsia" w:ascii="宋体" w:hAnsi="宋体" w:eastAsia="宋体" w:cs="宋体"/>
        </w:rPr>
        <w:t>12.2需要需方承担的工作和提供的条件</w:t>
      </w:r>
      <w:bookmarkEnd w:id="284"/>
      <w:bookmarkEnd w:id="285"/>
    </w:p>
    <w:p>
      <w:pPr>
        <w:ind w:firstLine="420"/>
        <w:rPr>
          <w:rFonts w:eastAsia="宋体"/>
          <w:sz w:val="28"/>
          <w:szCs w:val="28"/>
        </w:rPr>
      </w:pPr>
      <w:r>
        <w:rPr>
          <w:rFonts w:hint="eastAsia" w:ascii="宋体" w:hAnsi="宋体" w:eastAsia="宋体" w:cs="宋体"/>
          <w:sz w:val="28"/>
          <w:szCs w:val="28"/>
        </w:rPr>
        <w:t>无</w:t>
      </w:r>
    </w:p>
    <w:p>
      <w:pPr>
        <w:pStyle w:val="3"/>
        <w:rPr>
          <w:rFonts w:ascii="宋体" w:hAnsi="宋体" w:eastAsia="宋体" w:cs="宋体"/>
        </w:rPr>
      </w:pPr>
      <w:bookmarkStart w:id="286" w:name="_Toc464243867"/>
      <w:bookmarkStart w:id="287" w:name="_Toc464332305"/>
      <w:r>
        <w:rPr>
          <w:rFonts w:hint="eastAsia" w:ascii="宋体" w:hAnsi="宋体" w:eastAsia="宋体" w:cs="宋体"/>
        </w:rPr>
        <w:t>12.3需要分包商承担的工作和提供的条件</w:t>
      </w:r>
      <w:bookmarkEnd w:id="286"/>
      <w:bookmarkEnd w:id="287"/>
    </w:p>
    <w:p>
      <w:pPr>
        <w:ind w:firstLine="420"/>
        <w:rPr>
          <w:rFonts w:eastAsia="宋体"/>
          <w:sz w:val="28"/>
          <w:szCs w:val="28"/>
        </w:rPr>
      </w:pPr>
      <w:r>
        <w:rPr>
          <w:rFonts w:hint="eastAsia" w:ascii="宋体" w:hAnsi="宋体" w:eastAsia="宋体" w:cs="宋体"/>
          <w:sz w:val="28"/>
          <w:szCs w:val="28"/>
        </w:rPr>
        <w:t>无</w:t>
      </w:r>
    </w:p>
    <w:p>
      <w:pPr>
        <w:pStyle w:val="2"/>
        <w:numPr>
          <w:ilvl w:val="0"/>
          <w:numId w:val="12"/>
        </w:numPr>
        <w:rPr>
          <w:rFonts w:ascii="宋体" w:hAnsi="宋体" w:eastAsia="宋体" w:cs="宋体"/>
        </w:rPr>
      </w:pPr>
      <w:bookmarkStart w:id="288" w:name="_Toc464332306"/>
      <w:bookmarkStart w:id="289" w:name="_Toc464243868"/>
      <w:r>
        <w:rPr>
          <w:rFonts w:hint="eastAsia" w:ascii="宋体" w:hAnsi="宋体" w:eastAsia="宋体" w:cs="宋体"/>
        </w:rPr>
        <w:t>注解</w:t>
      </w:r>
      <w:bookmarkEnd w:id="288"/>
      <w:bookmarkEnd w:id="289"/>
    </w:p>
    <w:p>
      <w:pPr>
        <w:pStyle w:val="34"/>
        <w:ind w:left="420" w:firstLine="0" w:firstLineChars="0"/>
        <w:rPr>
          <w:sz w:val="28"/>
          <w:szCs w:val="28"/>
        </w:rPr>
      </w:pPr>
      <w:r>
        <w:rPr>
          <w:rFonts w:hint="eastAsia"/>
          <w:sz w:val="28"/>
          <w:szCs w:val="28"/>
        </w:rPr>
        <w:t>（1）本开发文档可能在具体使用中根据实际情况有部分修改。</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0095924"/>
    </w:sdtPr>
    <w:sdtContent>
      <w:p>
        <w:pPr>
          <w:pStyle w:val="11"/>
          <w:jc w:val="center"/>
        </w:pPr>
        <w:r>
          <w:fldChar w:fldCharType="begin"/>
        </w:r>
        <w:r>
          <w:instrText xml:space="preserve">PAGE   \* MERGEFORMAT</w:instrText>
        </w:r>
        <w:r>
          <w:fldChar w:fldCharType="separate"/>
        </w:r>
        <w:r>
          <w:rPr>
            <w:lang w:val="zh-CN"/>
          </w:rPr>
          <w:t>44</w:t>
        </w:r>
        <w:r>
          <w:rPr>
            <w:lang w:val="zh-CN"/>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eastAsia="宋体" w:cs="宋体"/>
        <w:sz w:val="13"/>
        <w:szCs w:val="13"/>
      </w:rPr>
    </w:pPr>
    <w:r>
      <w:rPr>
        <w:rFonts w:ascii="宋体" w:hAnsi="宋体" w:eastAsia="宋体" w:cs="宋体"/>
        <w:kern w:val="0"/>
        <w:sz w:val="13"/>
        <w:szCs w:val="13"/>
      </w:rPr>
      <w:t>北航校园购物网站软件</w:t>
    </w:r>
    <w:r>
      <w:rPr>
        <w:rFonts w:hint="eastAsia" w:ascii="宋体" w:hAnsi="宋体" w:eastAsia="宋体" w:cs="宋体"/>
        <w:kern w:val="0"/>
        <w:sz w:val="13"/>
        <w:szCs w:val="13"/>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A09"/>
    <w:multiLevelType w:val="multilevel"/>
    <w:tmpl w:val="141F1A0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425"/>
    <w:multiLevelType w:val="singleLevel"/>
    <w:tmpl w:val="57F7C425"/>
    <w:lvl w:ilvl="0" w:tentative="0">
      <w:start w:val="1"/>
      <w:numFmt w:val="chineseCounting"/>
      <w:suff w:val="nothing"/>
      <w:lvlText w:val="%1、"/>
      <w:lvlJc w:val="left"/>
    </w:lvl>
  </w:abstractNum>
  <w:abstractNum w:abstractNumId="2">
    <w:nsid w:val="57F8A6AC"/>
    <w:multiLevelType w:val="singleLevel"/>
    <w:tmpl w:val="57F8A6AC"/>
    <w:lvl w:ilvl="0" w:tentative="0">
      <w:start w:val="1"/>
      <w:numFmt w:val="decimal"/>
      <w:suff w:val="nothing"/>
      <w:lvlText w:val="%1、"/>
      <w:lvlJc w:val="left"/>
    </w:lvl>
  </w:abstractNum>
  <w:abstractNum w:abstractNumId="3">
    <w:nsid w:val="57F8B070"/>
    <w:multiLevelType w:val="singleLevel"/>
    <w:tmpl w:val="57F8B070"/>
    <w:lvl w:ilvl="0" w:tentative="0">
      <w:start w:val="1"/>
      <w:numFmt w:val="decimal"/>
      <w:suff w:val="nothing"/>
      <w:lvlText w:val="%1、"/>
      <w:lvlJc w:val="left"/>
    </w:lvl>
  </w:abstractNum>
  <w:abstractNum w:abstractNumId="4">
    <w:nsid w:val="57F8E524"/>
    <w:multiLevelType w:val="singleLevel"/>
    <w:tmpl w:val="57F8E524"/>
    <w:lvl w:ilvl="0" w:tentative="0">
      <w:start w:val="1"/>
      <w:numFmt w:val="decimal"/>
      <w:suff w:val="nothing"/>
      <w:lvlText w:val="%1、"/>
      <w:lvlJc w:val="left"/>
    </w:lvl>
  </w:abstractNum>
  <w:abstractNum w:abstractNumId="5">
    <w:nsid w:val="57F91811"/>
    <w:multiLevelType w:val="singleLevel"/>
    <w:tmpl w:val="57F91811"/>
    <w:lvl w:ilvl="0" w:tentative="0">
      <w:start w:val="1"/>
      <w:numFmt w:val="decimal"/>
      <w:suff w:val="nothing"/>
      <w:lvlText w:val="%1、"/>
      <w:lvlJc w:val="left"/>
    </w:lvl>
  </w:abstractNum>
  <w:abstractNum w:abstractNumId="6">
    <w:nsid w:val="57F922DE"/>
    <w:multiLevelType w:val="singleLevel"/>
    <w:tmpl w:val="57F922DE"/>
    <w:lvl w:ilvl="0" w:tentative="0">
      <w:start w:val="1"/>
      <w:numFmt w:val="decimal"/>
      <w:suff w:val="nothing"/>
      <w:lvlText w:val="%1."/>
      <w:lvlJc w:val="left"/>
    </w:lvl>
  </w:abstractNum>
  <w:abstractNum w:abstractNumId="7">
    <w:nsid w:val="57F9973F"/>
    <w:multiLevelType w:val="singleLevel"/>
    <w:tmpl w:val="57F9973F"/>
    <w:lvl w:ilvl="0" w:tentative="0">
      <w:start w:val="1"/>
      <w:numFmt w:val="decimal"/>
      <w:suff w:val="nothing"/>
      <w:lvlText w:val="%1、"/>
      <w:lvlJc w:val="left"/>
    </w:lvl>
  </w:abstractNum>
  <w:abstractNum w:abstractNumId="8">
    <w:nsid w:val="57F9A227"/>
    <w:multiLevelType w:val="singleLevel"/>
    <w:tmpl w:val="57F9A227"/>
    <w:lvl w:ilvl="0" w:tentative="0">
      <w:start w:val="1"/>
      <w:numFmt w:val="decimal"/>
      <w:suff w:val="nothing"/>
      <w:lvlText w:val="%1、"/>
      <w:lvlJc w:val="left"/>
    </w:lvl>
  </w:abstractNum>
  <w:abstractNum w:abstractNumId="9">
    <w:nsid w:val="57F9A56E"/>
    <w:multiLevelType w:val="singleLevel"/>
    <w:tmpl w:val="57F9A56E"/>
    <w:lvl w:ilvl="0" w:tentative="0">
      <w:start w:val="1"/>
      <w:numFmt w:val="decimal"/>
      <w:suff w:val="nothing"/>
      <w:lvlText w:val="%1、"/>
      <w:lvlJc w:val="left"/>
    </w:lvl>
  </w:abstractNum>
  <w:abstractNum w:abstractNumId="10">
    <w:nsid w:val="57F9C296"/>
    <w:multiLevelType w:val="singleLevel"/>
    <w:tmpl w:val="57F9C296"/>
    <w:lvl w:ilvl="0" w:tentative="0">
      <w:start w:val="11"/>
      <w:numFmt w:val="decimal"/>
      <w:suff w:val="nothing"/>
      <w:lvlText w:val="%1."/>
      <w:lvlJc w:val="left"/>
    </w:lvl>
  </w:abstractNum>
  <w:abstractNum w:abstractNumId="11">
    <w:nsid w:val="690A63C8"/>
    <w:multiLevelType w:val="multilevel"/>
    <w:tmpl w:val="690A63C8"/>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11"/>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trackRevision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5BBE"/>
    <w:rsid w:val="001160FB"/>
    <w:rsid w:val="00123489"/>
    <w:rsid w:val="00125802"/>
    <w:rsid w:val="00140670"/>
    <w:rsid w:val="00144098"/>
    <w:rsid w:val="0014673B"/>
    <w:rsid w:val="00147D7B"/>
    <w:rsid w:val="00172A27"/>
    <w:rsid w:val="0019332C"/>
    <w:rsid w:val="00196851"/>
    <w:rsid w:val="001E37B5"/>
    <w:rsid w:val="00221212"/>
    <w:rsid w:val="00293313"/>
    <w:rsid w:val="002A42E2"/>
    <w:rsid w:val="002A6B15"/>
    <w:rsid w:val="003D1DE9"/>
    <w:rsid w:val="003F2968"/>
    <w:rsid w:val="00415EC3"/>
    <w:rsid w:val="00426F33"/>
    <w:rsid w:val="004A1FDC"/>
    <w:rsid w:val="004E5D6B"/>
    <w:rsid w:val="004F5EF2"/>
    <w:rsid w:val="00501202"/>
    <w:rsid w:val="00575599"/>
    <w:rsid w:val="00585B28"/>
    <w:rsid w:val="00585D13"/>
    <w:rsid w:val="005B749B"/>
    <w:rsid w:val="005C1826"/>
    <w:rsid w:val="005D44BC"/>
    <w:rsid w:val="006164CF"/>
    <w:rsid w:val="00631C9C"/>
    <w:rsid w:val="00635C6B"/>
    <w:rsid w:val="00656C5E"/>
    <w:rsid w:val="00674AFA"/>
    <w:rsid w:val="00683AA7"/>
    <w:rsid w:val="006C6AFE"/>
    <w:rsid w:val="0071154C"/>
    <w:rsid w:val="00734086"/>
    <w:rsid w:val="0077778E"/>
    <w:rsid w:val="007A52DC"/>
    <w:rsid w:val="007C3E00"/>
    <w:rsid w:val="00802D1F"/>
    <w:rsid w:val="00810339"/>
    <w:rsid w:val="00860B98"/>
    <w:rsid w:val="00886FC9"/>
    <w:rsid w:val="008E5590"/>
    <w:rsid w:val="008F4F22"/>
    <w:rsid w:val="008F67B5"/>
    <w:rsid w:val="009015E0"/>
    <w:rsid w:val="00906246"/>
    <w:rsid w:val="00934F1B"/>
    <w:rsid w:val="009A7E43"/>
    <w:rsid w:val="009D1F0F"/>
    <w:rsid w:val="00A06499"/>
    <w:rsid w:val="00A210AF"/>
    <w:rsid w:val="00A342AD"/>
    <w:rsid w:val="00AB16A7"/>
    <w:rsid w:val="00AC65F4"/>
    <w:rsid w:val="00B910F3"/>
    <w:rsid w:val="00B9401A"/>
    <w:rsid w:val="00BB6929"/>
    <w:rsid w:val="00BC4275"/>
    <w:rsid w:val="00C13484"/>
    <w:rsid w:val="00C14B59"/>
    <w:rsid w:val="00C2100F"/>
    <w:rsid w:val="00C85575"/>
    <w:rsid w:val="00C87A5D"/>
    <w:rsid w:val="00CC3081"/>
    <w:rsid w:val="00CD5C7F"/>
    <w:rsid w:val="00D03888"/>
    <w:rsid w:val="00D42E8D"/>
    <w:rsid w:val="00D50D8F"/>
    <w:rsid w:val="00D86179"/>
    <w:rsid w:val="00D8747E"/>
    <w:rsid w:val="00D94EA1"/>
    <w:rsid w:val="00DB2898"/>
    <w:rsid w:val="00DB3784"/>
    <w:rsid w:val="00E04DF7"/>
    <w:rsid w:val="00E130A3"/>
    <w:rsid w:val="00E32B31"/>
    <w:rsid w:val="00E91D2D"/>
    <w:rsid w:val="00EE0891"/>
    <w:rsid w:val="00EE1B5F"/>
    <w:rsid w:val="00EF7385"/>
    <w:rsid w:val="00F532A5"/>
    <w:rsid w:val="00F928C9"/>
    <w:rsid w:val="00F92D08"/>
    <w:rsid w:val="00FD140E"/>
    <w:rsid w:val="00FE58F4"/>
    <w:rsid w:val="017C7126"/>
    <w:rsid w:val="01DF1D67"/>
    <w:rsid w:val="02413FB1"/>
    <w:rsid w:val="03621A23"/>
    <w:rsid w:val="04351CB7"/>
    <w:rsid w:val="04397132"/>
    <w:rsid w:val="052A3703"/>
    <w:rsid w:val="05813953"/>
    <w:rsid w:val="06CC550D"/>
    <w:rsid w:val="07A22003"/>
    <w:rsid w:val="07F77603"/>
    <w:rsid w:val="0AF74A8E"/>
    <w:rsid w:val="0C96708E"/>
    <w:rsid w:val="0CF17AAC"/>
    <w:rsid w:val="0D322F26"/>
    <w:rsid w:val="0D4A2B57"/>
    <w:rsid w:val="0F6455CF"/>
    <w:rsid w:val="0FAA2A47"/>
    <w:rsid w:val="10365EB4"/>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6042BFF"/>
    <w:rsid w:val="77067CE8"/>
    <w:rsid w:val="774707F7"/>
    <w:rsid w:val="776A5418"/>
    <w:rsid w:val="78093433"/>
    <w:rsid w:val="78F124B9"/>
    <w:rsid w:val="79E85AE6"/>
    <w:rsid w:val="7A315584"/>
    <w:rsid w:val="7AA51ED7"/>
    <w:rsid w:val="7C4C1F70"/>
    <w:rsid w:val="7CCF51DB"/>
    <w:rsid w:val="7DB164CA"/>
    <w:rsid w:val="7E0275C0"/>
    <w:rsid w:val="7F607C74"/>
    <w:rsid w:val="7F6E17D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toc 8"/>
    <w:basedOn w:val="1"/>
    <w:next w:val="1"/>
    <w:unhideWhenUsed/>
    <w:qFormat/>
    <w:uiPriority w:val="39"/>
    <w:pPr>
      <w:ind w:left="2940" w:leftChars="1400"/>
    </w:pPr>
  </w:style>
  <w:style w:type="paragraph" w:styleId="10">
    <w:name w:val="Balloon Text"/>
    <w:basedOn w:val="1"/>
    <w:link w:val="36"/>
    <w:unhideWhenUsed/>
    <w:uiPriority w:val="99"/>
    <w:rPr>
      <w:sz w:val="18"/>
      <w:szCs w:val="18"/>
    </w:rPr>
  </w:style>
  <w:style w:type="paragraph" w:styleId="11">
    <w:name w:val="footer"/>
    <w:basedOn w:val="1"/>
    <w:link w:val="29"/>
    <w:unhideWhenUsed/>
    <w:qFormat/>
    <w:uiPriority w:val="99"/>
    <w:pPr>
      <w:tabs>
        <w:tab w:val="center" w:pos="4153"/>
        <w:tab w:val="right" w:pos="8306"/>
      </w:tabs>
      <w:snapToGrid w:val="0"/>
      <w:jc w:val="left"/>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59" w:lineRule="auto"/>
      <w:jc w:val="left"/>
    </w:pPr>
    <w:rPr>
      <w:rFonts w:cs="Times New Roman"/>
      <w:kern w:val="0"/>
      <w:sz w:val="22"/>
    </w:rPr>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toc 9"/>
    <w:basedOn w:val="1"/>
    <w:next w:val="1"/>
    <w:unhideWhenUsed/>
    <w:uiPriority w:val="39"/>
    <w:pPr>
      <w:ind w:left="3360" w:leftChars="1600"/>
    </w:pPr>
  </w:style>
  <w:style w:type="paragraph" w:styleId="18">
    <w:name w:val="HTML Preformatted"/>
    <w:basedOn w:val="1"/>
    <w:link w:val="3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uiPriority w:val="99"/>
    <w:pPr>
      <w:spacing w:beforeAutospacing="1" w:afterAutospacing="1"/>
      <w:jc w:val="left"/>
    </w:pPr>
    <w:rPr>
      <w:rFonts w:cs="Times New Roman"/>
      <w:kern w:val="0"/>
      <w:sz w:val="24"/>
    </w:rPr>
  </w:style>
  <w:style w:type="character" w:styleId="21">
    <w:name w:val="Hyperlink"/>
    <w:basedOn w:val="20"/>
    <w:unhideWhenUsed/>
    <w:qFormat/>
    <w:uiPriority w:val="99"/>
    <w:rPr>
      <w:color w:val="0563C1" w:themeColor="hyperlink"/>
      <w:u w:val="single"/>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无间隔1"/>
    <w:link w:val="25"/>
    <w:qFormat/>
    <w:uiPriority w:val="1"/>
    <w:rPr>
      <w:rFonts w:asciiTheme="minorHAnsi" w:hAnsiTheme="minorHAnsi" w:eastAsiaTheme="minorEastAsia" w:cstheme="minorBidi"/>
      <w:sz w:val="22"/>
      <w:szCs w:val="22"/>
      <w:lang w:val="en-US" w:eastAsia="zh-CN" w:bidi="ar-SA"/>
    </w:rPr>
  </w:style>
  <w:style w:type="character" w:customStyle="1" w:styleId="25">
    <w:name w:val="无间隔 字符"/>
    <w:basedOn w:val="20"/>
    <w:link w:val="24"/>
    <w:uiPriority w:val="1"/>
    <w:rPr>
      <w:kern w:val="0"/>
      <w:sz w:val="22"/>
    </w:rPr>
  </w:style>
  <w:style w:type="character" w:customStyle="1" w:styleId="26">
    <w:name w:val="标题 1 字符"/>
    <w:basedOn w:val="20"/>
    <w:link w:val="2"/>
    <w:uiPriority w:val="9"/>
    <w:rPr>
      <w:b/>
      <w:bCs/>
      <w:kern w:val="44"/>
      <w:sz w:val="44"/>
      <w:szCs w:val="44"/>
    </w:rPr>
  </w:style>
  <w:style w:type="paragraph" w:customStyle="1" w:styleId="2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28">
    <w:name w:val="页眉 字符"/>
    <w:basedOn w:val="20"/>
    <w:link w:val="12"/>
    <w:qFormat/>
    <w:uiPriority w:val="99"/>
    <w:rPr>
      <w:sz w:val="18"/>
      <w:szCs w:val="18"/>
    </w:rPr>
  </w:style>
  <w:style w:type="character" w:customStyle="1" w:styleId="29">
    <w:name w:val="页脚 字符"/>
    <w:basedOn w:val="20"/>
    <w:link w:val="11"/>
    <w:qFormat/>
    <w:uiPriority w:val="99"/>
    <w:rPr>
      <w:sz w:val="18"/>
      <w:szCs w:val="18"/>
    </w:rPr>
  </w:style>
  <w:style w:type="paragraph" w:customStyle="1" w:styleId="30">
    <w:name w:val="列出段落1"/>
    <w:basedOn w:val="1"/>
    <w:qFormat/>
    <w:uiPriority w:val="34"/>
    <w:pPr>
      <w:ind w:firstLine="420" w:firstLineChars="200"/>
    </w:pPr>
  </w:style>
  <w:style w:type="character" w:customStyle="1" w:styleId="31">
    <w:name w:val="标题 2 字符"/>
    <w:basedOn w:val="20"/>
    <w:link w:val="3"/>
    <w:uiPriority w:val="9"/>
    <w:rPr>
      <w:rFonts w:asciiTheme="majorHAnsi" w:hAnsiTheme="majorHAnsi" w:eastAsiaTheme="majorEastAsia" w:cstheme="majorBidi"/>
      <w:b/>
      <w:bCs/>
      <w:sz w:val="32"/>
      <w:szCs w:val="32"/>
    </w:rPr>
  </w:style>
  <w:style w:type="character" w:customStyle="1" w:styleId="32">
    <w:name w:val="标题 3 字符"/>
    <w:basedOn w:val="20"/>
    <w:link w:val="4"/>
    <w:qFormat/>
    <w:uiPriority w:val="9"/>
    <w:rPr>
      <w:b/>
      <w:bCs/>
      <w:sz w:val="32"/>
      <w:szCs w:val="32"/>
    </w:rPr>
  </w:style>
  <w:style w:type="character" w:customStyle="1" w:styleId="33">
    <w:name w:val="标题 4 字符"/>
    <w:basedOn w:val="20"/>
    <w:link w:val="5"/>
    <w:qFormat/>
    <w:uiPriority w:val="9"/>
    <w:rPr>
      <w:rFonts w:asciiTheme="majorHAnsi" w:hAnsiTheme="majorHAnsi" w:eastAsiaTheme="majorEastAsia" w:cstheme="majorBidi"/>
      <w:b/>
      <w:bCs/>
      <w:sz w:val="28"/>
      <w:szCs w:val="28"/>
    </w:rPr>
  </w:style>
  <w:style w:type="paragraph" w:customStyle="1" w:styleId="34">
    <w:name w:val="List Paragraph"/>
    <w:basedOn w:val="1"/>
    <w:uiPriority w:val="99"/>
    <w:pPr>
      <w:ind w:firstLine="420" w:firstLineChars="200"/>
    </w:pPr>
  </w:style>
  <w:style w:type="character" w:customStyle="1" w:styleId="35">
    <w:name w:val="HTML 预设格式 字符"/>
    <w:basedOn w:val="20"/>
    <w:link w:val="18"/>
    <w:semiHidden/>
    <w:uiPriority w:val="99"/>
    <w:rPr>
      <w:rFonts w:ascii="宋体" w:hAnsi="宋体" w:cs="宋体"/>
      <w:sz w:val="24"/>
      <w:szCs w:val="24"/>
    </w:rPr>
  </w:style>
  <w:style w:type="character" w:customStyle="1" w:styleId="36">
    <w:name w:val="批注框文本 字符"/>
    <w:basedOn w:val="20"/>
    <w:link w:val="10"/>
    <w:semiHidden/>
    <w:uiPriority w:val="99"/>
    <w:rPr>
      <w:rFonts w:asciiTheme="minorHAnsi" w:hAnsiTheme="minorHAnsi" w:eastAsiaTheme="minorEastAsia" w:cstheme="minorBidi"/>
      <w:kern w:val="2"/>
      <w:sz w:val="18"/>
      <w:szCs w:val="18"/>
    </w:rPr>
  </w:style>
  <w:style w:type="table" w:customStyle="1" w:styleId="37">
    <w:name w:val="网格表 5 深色 - 着色 51"/>
    <w:basedOn w:val="22"/>
    <w:uiPriority w:val="50"/>
    <w:rPr>
      <w:rFonts w:asciiTheme="minorHAnsi" w:hAnsiTheme="minorHAnsi" w:eastAsiaTheme="minorEastAsia" w:cstheme="minorBidi"/>
      <w:kern w:val="2"/>
      <w:sz w:val="21"/>
      <w:szCs w:val="22"/>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80CB9E-7798-48C2-BD81-E24F81CDDBBE}">
  <ds:schemaRefs/>
</ds:datastoreItem>
</file>

<file path=docProps/app.xml><?xml version="1.0" encoding="utf-8"?>
<Properties xmlns="http://schemas.openxmlformats.org/officeDocument/2006/extended-properties" xmlns:vt="http://schemas.openxmlformats.org/officeDocument/2006/docPropsVTypes">
  <Template>Normal.dotm</Template>
  <Company>淘京东宝科技公司</Company>
  <Pages>1</Pages>
  <Words>4654</Words>
  <Characters>26533</Characters>
  <Lines>221</Lines>
  <Paragraphs>62</Paragraphs>
  <TotalTime>0</TotalTime>
  <ScaleCrop>false</ScaleCrop>
  <LinksUpToDate>false</LinksUpToDate>
  <CharactersWithSpaces>31125</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2016-10-15T13:30:00Z</dcterms:created>
  <dc:creator>王震</dc:creator>
  <cp:lastModifiedBy>Administrator</cp:lastModifiedBy>
  <dcterms:modified xsi:type="dcterms:W3CDTF">2016-10-18T13:49:15Z</dcterms:modified>
  <dc:title>淘京东宝电商平台开发计划书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